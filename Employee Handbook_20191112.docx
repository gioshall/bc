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SimSun" w:hAnsi="Arial" w:cs="Arial"/>
        </w:rPr>
        <w:id w:val="1641993143"/>
        <w:docPartObj>
          <w:docPartGallery w:val="Cover Pages"/>
          <w:docPartUnique/>
        </w:docPartObj>
      </w:sdtPr>
      <w:sdtEndPr>
        <w:rPr>
          <w:sz w:val="2"/>
        </w:rPr>
      </w:sdtEndPr>
      <w:sdtContent>
        <w:p w:rsidR="009D7884" w:rsidRPr="00AC0A09" w:rsidRDefault="009D7884">
          <w:pPr>
            <w:rPr>
              <w:rFonts w:ascii="Arial" w:eastAsia="SimSun" w:hAnsi="Arial" w:cs="Arial"/>
            </w:rPr>
          </w:pPr>
          <w:r w:rsidRPr="00AC0A09">
            <w:rPr>
              <w:rFonts w:ascii="Arial" w:eastAsia="SimSun" w:hAnsi="Arial" w:cs="Arial"/>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2920" cy="9142730"/>
                    <wp:effectExtent l="0" t="0" r="18415" b="148590"/>
                    <wp:wrapNone/>
                    <wp:docPr id="119" name="群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5"/>
                              </a:solidFill>
                              <a:ln>
                                <a:solidFill>
                                  <a:schemeClr val="bg1"/>
                                </a:solidFill>
                              </a:ln>
                            </wps:spPr>
                            <wps:style>
                              <a:lnRef idx="0">
                                <a:scrgbClr r="0" g="0" b="0"/>
                              </a:lnRef>
                              <a:fillRef idx="0">
                                <a:scrgbClr r="0" g="0" b="0"/>
                              </a:fillRef>
                              <a:effectRef idx="0">
                                <a:scrgbClr r="0" g="0" b="0"/>
                              </a:effectRef>
                              <a:fontRef idx="minor">
                                <a:schemeClr val="lt1"/>
                              </a:fontRef>
                            </wps:style>
                            <wps:txbx>
                              <w:txbxContent>
                                <w:sdt>
                                  <w:sdtPr>
                                    <w:rPr>
                                      <w:rFonts w:ascii="Arial" w:hAnsi="Arial" w:cs="Arial"/>
                                      <w:color w:val="FFFFFF" w:themeColor="background1"/>
                                      <w:sz w:val="32"/>
                                      <w:szCs w:val="32"/>
                                    </w:rPr>
                                    <w:alias w:val="作者"/>
                                    <w:tag w:val=""/>
                                    <w:id w:val="1777826531"/>
                                    <w:dataBinding w:prefixMappings="xmlns:ns0='http://purl.org/dc/elements/1.1/' xmlns:ns1='http://schemas.openxmlformats.org/package/2006/metadata/core-properties' " w:xpath="/ns1:coreProperties[1]/ns0:creator[1]" w:storeItemID="{6C3C8BC8-F283-45AE-878A-BAB7291924A1}"/>
                                    <w:text/>
                                  </w:sdtPr>
                                  <w:sdtContent>
                                    <w:p w:rsidR="006358CB" w:rsidRPr="00631942" w:rsidRDefault="006358CB">
                                      <w:pPr>
                                        <w:pStyle w:val="ab"/>
                                        <w:rPr>
                                          <w:rFonts w:ascii="Arial" w:hAnsi="Arial" w:cs="Arial"/>
                                          <w:color w:val="FFFFFF" w:themeColor="background1"/>
                                          <w:sz w:val="32"/>
                                          <w:szCs w:val="32"/>
                                        </w:rPr>
                                      </w:pPr>
                                      <w:r w:rsidRPr="00631942">
                                        <w:rPr>
                                          <w:rFonts w:ascii="Arial" w:hAnsi="Arial" w:cs="Arial"/>
                                          <w:color w:val="FFFFFF" w:themeColor="background1"/>
                                          <w:sz w:val="32"/>
                                          <w:szCs w:val="32"/>
                                        </w:rPr>
                                        <w:t>Human Resources</w:t>
                                      </w:r>
                                    </w:p>
                                  </w:sdtContent>
                                </w:sdt>
                                <w:p w:rsidR="006358CB" w:rsidRPr="00631942" w:rsidRDefault="006358CB" w:rsidP="008B68E7">
                                  <w:pPr>
                                    <w:pStyle w:val="ab"/>
                                    <w:rPr>
                                      <w:rFonts w:ascii="Arial" w:eastAsia="SimSun" w:hAnsi="Arial" w:cs="Arial"/>
                                      <w:caps/>
                                      <w:color w:val="FFFFFF" w:themeColor="background1"/>
                                    </w:rPr>
                                  </w:pPr>
                                  <w:sdt>
                                    <w:sdtPr>
                                      <w:rPr>
                                        <w:rFonts w:ascii="Arial" w:eastAsia="SimSun" w:hAnsi="Arial" w:cs="Arial"/>
                                        <w:caps/>
                                        <w:color w:val="FFFFFF" w:themeColor="background1"/>
                                      </w:rPr>
                                      <w:alias w:val="公司"/>
                                      <w:tag w:val=""/>
                                      <w:id w:val="-1555848737"/>
                                      <w:dataBinding w:prefixMappings="xmlns:ns0='http://schemas.openxmlformats.org/officeDocument/2006/extended-properties' " w:xpath="/ns0:Properties[1]/ns0:Company[1]" w:storeItemID="{6668398D-A668-4E3E-A5EB-62B293D839F1}"/>
                                      <w:text/>
                                    </w:sdtPr>
                                    <w:sdtContent>
                                      <w:proofErr w:type="gramStart"/>
                                      <w:r w:rsidRPr="00631942">
                                        <w:rPr>
                                          <w:rFonts w:ascii="Arial" w:eastAsia="SimSun" w:hAnsi="Arial" w:cs="Arial"/>
                                          <w:caps/>
                                          <w:color w:val="FFFFFF" w:themeColor="background1"/>
                                        </w:rPr>
                                        <w:t>睿世</w:t>
                                      </w:r>
                                      <w:proofErr w:type="gramEnd"/>
                                      <w:r w:rsidRPr="00631942">
                                        <w:rPr>
                                          <w:rFonts w:ascii="Arial" w:eastAsia="SimSun" w:hAnsi="Arial" w:cs="Arial"/>
                                          <w:caps/>
                                          <w:color w:val="FFFFFF" w:themeColor="background1"/>
                                        </w:rPr>
                                        <w:t>軟體科技股份有限公司</w:t>
                                      </w:r>
                                    </w:sdtContent>
                                  </w:sdt>
                                  <w:r w:rsidRPr="00631942">
                                    <w:rPr>
                                      <w:rFonts w:ascii="Arial" w:eastAsia="SimSun" w:hAnsi="Arial" w:cs="Arial"/>
                                      <w:caps/>
                                      <w:color w:val="FFFFFF" w:themeColor="background1"/>
                                      <w:lang w:val="zh-TW"/>
                                    </w:rPr>
                                    <w:t xml:space="preserve"> | </w:t>
                                  </w:r>
                                  <w:sdt>
                                    <w:sdtPr>
                                      <w:rPr>
                                        <w:rFonts w:ascii="Arial" w:eastAsia="SimSun" w:hAnsi="Arial" w:cs="Arial"/>
                                        <w:caps/>
                                        <w:color w:val="FFFFFF" w:themeColor="background1"/>
                                      </w:rPr>
                                      <w:alias w:val="地址"/>
                                      <w:tag w:val=""/>
                                      <w:id w:val="1492372201"/>
                                      <w:dataBinding w:prefixMappings="xmlns:ns0='http://schemas.microsoft.com/office/2006/coverPageProps' " w:xpath="/ns0:CoverPageProperties[1]/ns0:CompanyAddress[1]" w:storeItemID="{55AF091B-3C7A-41E3-B477-F2FDAA23CFDA}"/>
                                      <w:text/>
                                    </w:sdtPr>
                                    <w:sdtContent>
                                      <w:r w:rsidRPr="00631942">
                                        <w:rPr>
                                          <w:rFonts w:ascii="Arial" w:eastAsia="SimSun" w:hAnsi="Arial" w:cs="Arial"/>
                                          <w:caps/>
                                          <w:color w:val="FFFFFF" w:themeColor="background1"/>
                                        </w:rPr>
                                        <w:t>台北市內湖區洲子街</w:t>
                                      </w:r>
                                      <w:r w:rsidRPr="00631942">
                                        <w:rPr>
                                          <w:rFonts w:ascii="Arial" w:eastAsia="SimSun" w:hAnsi="Arial" w:cs="Arial"/>
                                          <w:caps/>
                                          <w:color w:val="FFFFFF" w:themeColor="background1"/>
                                        </w:rPr>
                                        <w:t>57</w:t>
                                      </w:r>
                                      <w:r w:rsidRPr="00631942">
                                        <w:rPr>
                                          <w:rFonts w:ascii="Arial" w:eastAsia="SimSun" w:hAnsi="Arial" w:cs="Arial"/>
                                          <w:caps/>
                                          <w:color w:val="FFFFFF" w:themeColor="background1"/>
                                        </w:rPr>
                                        <w:t>號</w:t>
                                      </w:r>
                                      <w:r w:rsidRPr="00631942">
                                        <w:rPr>
                                          <w:rFonts w:ascii="Arial" w:eastAsia="SimSun" w:hAnsi="Arial" w:cs="Arial"/>
                                          <w:caps/>
                                          <w:color w:val="FFFFFF" w:themeColor="background1"/>
                                        </w:rPr>
                                        <w:t>6</w:t>
                                      </w:r>
                                      <w:r w:rsidRPr="00631942">
                                        <w:rPr>
                                          <w:rFonts w:ascii="Arial" w:eastAsia="SimSun" w:hAnsi="Arial" w:cs="Arial"/>
                                          <w:caps/>
                                          <w:color w:val="FFFFFF" w:themeColor="background1"/>
                                        </w:rPr>
                                        <w:t>樓</w:t>
                                      </w:r>
                                      <w:r>
                                        <w:rPr>
                                          <w:rFonts w:ascii="Arial" w:hAnsi="Arial" w:cs="Arial" w:hint="eastAsia"/>
                                          <w:caps/>
                                          <w:color w:val="FFFFFF" w:themeColor="background1"/>
                                        </w:rPr>
                                        <w:t xml:space="preserve"> </w:t>
                                      </w:r>
                                      <w:r w:rsidRPr="007F533D">
                                        <w:rPr>
                                          <w:rFonts w:ascii="Arial" w:eastAsia="SimSun" w:hAnsi="Arial" w:cs="Arial"/>
                                          <w:caps/>
                                          <w:color w:val="FFFFFF" w:themeColor="background1"/>
                                          <w:lang w:val="zh-TW"/>
                                        </w:rPr>
                                        <w:t>|</w:t>
                                      </w:r>
                                      <w:r>
                                        <w:rPr>
                                          <w:rFonts w:ascii="Arial" w:hAnsi="Arial" w:cs="Arial"/>
                                          <w:caps/>
                                          <w:color w:val="FFFFFF" w:themeColor="background1"/>
                                          <w:lang w:val="zh-TW"/>
                                        </w:rPr>
                                        <w:t xml:space="preserve"> 2020</w:t>
                                      </w:r>
                                      <w:r>
                                        <w:rPr>
                                          <w:rFonts w:ascii="Arial" w:hAnsi="Arial" w:cs="Arial"/>
                                          <w:caps/>
                                          <w:color w:val="FFFFFF" w:themeColor="background1"/>
                                          <w:lang w:val="zh-TW"/>
                                        </w:rPr>
                                        <w:t>年版</w:t>
                                      </w:r>
                                      <w:r>
                                        <w:rPr>
                                          <w:rFonts w:ascii="Arial" w:hAnsi="Arial" w:cs="Arial"/>
                                          <w:caps/>
                                          <w:color w:val="FFFFFF" w:themeColor="background1"/>
                                          <w:lang w:val="zh-TW"/>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73152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sdt>
                                  <w:sdtPr>
                                    <w:rPr>
                                      <w:rFonts w:ascii="SimSun" w:eastAsia="SimSun" w:hAnsi="SimSun" w:cstheme="majorBidi"/>
                                      <w:color w:val="595959" w:themeColor="text1" w:themeTint="A6"/>
                                      <w:sz w:val="108"/>
                                      <w:szCs w:val="108"/>
                                    </w:rPr>
                                    <w:alias w:val="標題"/>
                                    <w:tag w:val=""/>
                                    <w:id w:val="-968347669"/>
                                    <w:dataBinding w:prefixMappings="xmlns:ns0='http://purl.org/dc/elements/1.1/' xmlns:ns1='http://schemas.openxmlformats.org/package/2006/metadata/core-properties' " w:xpath="/ns1:coreProperties[1]/ns0:title[1]" w:storeItemID="{6C3C8BC8-F283-45AE-878A-BAB7291924A1}"/>
                                    <w:text/>
                                  </w:sdtPr>
                                  <w:sdtContent>
                                    <w:p w:rsidR="006358CB" w:rsidRPr="00631942" w:rsidRDefault="006358CB">
                                      <w:pPr>
                                        <w:pStyle w:val="ab"/>
                                        <w:pBdr>
                                          <w:bottom w:val="single" w:sz="6" w:space="4" w:color="7F7F7F" w:themeColor="text1" w:themeTint="80"/>
                                        </w:pBdr>
                                        <w:rPr>
                                          <w:rFonts w:ascii="SimSun" w:eastAsia="SimSun" w:hAnsi="SimSun" w:cstheme="majorBidi"/>
                                          <w:color w:val="595959" w:themeColor="text1" w:themeTint="A6"/>
                                          <w:sz w:val="108"/>
                                          <w:szCs w:val="108"/>
                                        </w:rPr>
                                      </w:pPr>
                                      <w:r w:rsidRPr="00631942">
                                        <w:rPr>
                                          <w:rFonts w:ascii="SimSun" w:eastAsia="SimSun" w:hAnsi="SimSun" w:cstheme="majorBidi" w:hint="eastAsia"/>
                                          <w:color w:val="595959" w:themeColor="text1" w:themeTint="A6"/>
                                          <w:sz w:val="108"/>
                                          <w:szCs w:val="108"/>
                                        </w:rPr>
                                        <w:t>員工手冊</w:t>
                                      </w:r>
                                    </w:p>
                                  </w:sdtContent>
                                </w:sdt>
                                <w:sdt>
                                  <w:sdtPr>
                                    <w:rPr>
                                      <w:rFonts w:ascii="Arial" w:hAnsi="Arial" w:cs="Arial"/>
                                      <w:caps/>
                                      <w:color w:val="44546A" w:themeColor="text2"/>
                                      <w:sz w:val="36"/>
                                      <w:szCs w:val="36"/>
                                    </w:rPr>
                                    <w:alias w:val="副標題"/>
                                    <w:tag w:val=""/>
                                    <w:id w:val="-1632085630"/>
                                    <w:dataBinding w:prefixMappings="xmlns:ns0='http://purl.org/dc/elements/1.1/' xmlns:ns1='http://schemas.openxmlformats.org/package/2006/metadata/core-properties' " w:xpath="/ns1:coreProperties[1]/ns0:subject[1]" w:storeItemID="{6C3C8BC8-F283-45AE-878A-BAB7291924A1}"/>
                                    <w:text/>
                                  </w:sdtPr>
                                  <w:sdtContent>
                                    <w:p w:rsidR="006358CB" w:rsidRPr="00631942" w:rsidRDefault="006358CB">
                                      <w:pPr>
                                        <w:pStyle w:val="ab"/>
                                        <w:spacing w:before="240"/>
                                        <w:rPr>
                                          <w:rFonts w:ascii="Arial" w:hAnsi="Arial" w:cs="Arial"/>
                                          <w:caps/>
                                          <w:color w:val="44546A" w:themeColor="text2"/>
                                          <w:sz w:val="36"/>
                                          <w:szCs w:val="36"/>
                                        </w:rPr>
                                      </w:pPr>
                                      <w:r w:rsidRPr="00631942">
                                        <w:rPr>
                                          <w:rFonts w:ascii="Arial" w:hAnsi="Arial" w:cs="Arial"/>
                                          <w:caps/>
                                          <w:color w:val="44546A" w:themeColor="text2"/>
                                          <w:sz w:val="36"/>
                                          <w:szCs w:val="36"/>
                                        </w:rPr>
                                        <w:t>EMPLOYEE HANDBOOK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群組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UOYMQA&#10;AADcAAAADwAAAGRycy9kb3ducmV2LnhtbESPT2sCQQzF7wW/wxDBS9FZPYisjqKFQhFK8d897MTd&#10;xZ3MujPVsZ++OQjeEt7Le78sVsk16kZdqD0bGI8yUMSFtzWXBo6Hz+EMVIjIFhvPZOBBAVbL3tsC&#10;c+vvvKPbPpZKQjjkaKCKsc21DkVFDsPIt8SinX3nMMraldp2eJdw1+hJlk21w5qlocKWPioqLvtf&#10;Z+D6E478Tt/x0W7+NuNZOqXtoTFm0E/rOahIKb7Mz+svK/gTwZd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VDmDEAAAA3AAAAA8AAAAAAAAAAAAAAAAAmAIAAGRycy9k&#10;b3ducmV2LnhtbFBLBQYAAAAABAAEAPUAAACJAwAAAAA=&#10;" fillcolor="#5b9bd5 [3204]" strokecolor="white [3212]"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xXMEA&#10;AADcAAAADwAAAGRycy9kb3ducmV2LnhtbERPTYvCMBC9L/gfwgheRNP2sOxWo6goCHtxXfE8NGNb&#10;bCahSbX+eyMIe5vH+5z5sjeNuFHra8sK0mkCgriwuuZSwelvN/kC4QOyxsYyKXiQh+Vi8DHHXNs7&#10;/9LtGEoRQ9jnqKAKweVS+qIig35qHXHkLrY1GCJsS6lbvMdw08gsST6lwZpjQ4WONhUV12NnFJxd&#10;tx3vv3fF2NvUZevu8NMdVkqNhv1qBiJQH/7Fb/dex/lZCq9n4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GsVzBAAAA3AAAAA8AAAAAAAAAAAAAAAAAmAIAAGRycy9kb3du&#10;cmV2LnhtbFBLBQYAAAAABAAEAPUAAACGAwAAAAA=&#10;" fillcolor="#4472c4 [3208]" strokecolor="white [3212]">
                      <v:textbox inset="36pt,14.4pt,36pt,36pt">
                        <w:txbxContent>
                          <w:sdt>
                            <w:sdtPr>
                              <w:rPr>
                                <w:rFonts w:ascii="Arial" w:hAnsi="Arial" w:cs="Arial"/>
                                <w:color w:val="FFFFFF" w:themeColor="background1"/>
                                <w:sz w:val="32"/>
                                <w:szCs w:val="32"/>
                              </w:rPr>
                              <w:alias w:val="作者"/>
                              <w:tag w:val=""/>
                              <w:id w:val="1777826531"/>
                              <w:dataBinding w:prefixMappings="xmlns:ns0='http://purl.org/dc/elements/1.1/' xmlns:ns1='http://schemas.openxmlformats.org/package/2006/metadata/core-properties' " w:xpath="/ns1:coreProperties[1]/ns0:creator[1]" w:storeItemID="{6C3C8BC8-F283-45AE-878A-BAB7291924A1}"/>
                              <w:text/>
                            </w:sdtPr>
                            <w:sdtContent>
                              <w:p w:rsidR="006358CB" w:rsidRPr="00631942" w:rsidRDefault="006358CB">
                                <w:pPr>
                                  <w:pStyle w:val="ab"/>
                                  <w:rPr>
                                    <w:rFonts w:ascii="Arial" w:hAnsi="Arial" w:cs="Arial"/>
                                    <w:color w:val="FFFFFF" w:themeColor="background1"/>
                                    <w:sz w:val="32"/>
                                    <w:szCs w:val="32"/>
                                  </w:rPr>
                                </w:pPr>
                                <w:r w:rsidRPr="00631942">
                                  <w:rPr>
                                    <w:rFonts w:ascii="Arial" w:hAnsi="Arial" w:cs="Arial"/>
                                    <w:color w:val="FFFFFF" w:themeColor="background1"/>
                                    <w:sz w:val="32"/>
                                    <w:szCs w:val="32"/>
                                  </w:rPr>
                                  <w:t>Human Resources</w:t>
                                </w:r>
                              </w:p>
                            </w:sdtContent>
                          </w:sdt>
                          <w:p w:rsidR="006358CB" w:rsidRPr="00631942" w:rsidRDefault="006358CB" w:rsidP="008B68E7">
                            <w:pPr>
                              <w:pStyle w:val="ab"/>
                              <w:rPr>
                                <w:rFonts w:ascii="Arial" w:eastAsia="SimSun" w:hAnsi="Arial" w:cs="Arial"/>
                                <w:caps/>
                                <w:color w:val="FFFFFF" w:themeColor="background1"/>
                              </w:rPr>
                            </w:pPr>
                            <w:sdt>
                              <w:sdtPr>
                                <w:rPr>
                                  <w:rFonts w:ascii="Arial" w:eastAsia="SimSun" w:hAnsi="Arial" w:cs="Arial"/>
                                  <w:caps/>
                                  <w:color w:val="FFFFFF" w:themeColor="background1"/>
                                </w:rPr>
                                <w:alias w:val="公司"/>
                                <w:tag w:val=""/>
                                <w:id w:val="-1555848737"/>
                                <w:dataBinding w:prefixMappings="xmlns:ns0='http://schemas.openxmlformats.org/officeDocument/2006/extended-properties' " w:xpath="/ns0:Properties[1]/ns0:Company[1]" w:storeItemID="{6668398D-A668-4E3E-A5EB-62B293D839F1}"/>
                                <w:text/>
                              </w:sdtPr>
                              <w:sdtContent>
                                <w:proofErr w:type="gramStart"/>
                                <w:r w:rsidRPr="00631942">
                                  <w:rPr>
                                    <w:rFonts w:ascii="Arial" w:eastAsia="SimSun" w:hAnsi="Arial" w:cs="Arial"/>
                                    <w:caps/>
                                    <w:color w:val="FFFFFF" w:themeColor="background1"/>
                                  </w:rPr>
                                  <w:t>睿世</w:t>
                                </w:r>
                                <w:proofErr w:type="gramEnd"/>
                                <w:r w:rsidRPr="00631942">
                                  <w:rPr>
                                    <w:rFonts w:ascii="Arial" w:eastAsia="SimSun" w:hAnsi="Arial" w:cs="Arial"/>
                                    <w:caps/>
                                    <w:color w:val="FFFFFF" w:themeColor="background1"/>
                                  </w:rPr>
                                  <w:t>軟體科技股份有限公司</w:t>
                                </w:r>
                              </w:sdtContent>
                            </w:sdt>
                            <w:r w:rsidRPr="00631942">
                              <w:rPr>
                                <w:rFonts w:ascii="Arial" w:eastAsia="SimSun" w:hAnsi="Arial" w:cs="Arial"/>
                                <w:caps/>
                                <w:color w:val="FFFFFF" w:themeColor="background1"/>
                                <w:lang w:val="zh-TW"/>
                              </w:rPr>
                              <w:t xml:space="preserve"> | </w:t>
                            </w:r>
                            <w:sdt>
                              <w:sdtPr>
                                <w:rPr>
                                  <w:rFonts w:ascii="Arial" w:eastAsia="SimSun" w:hAnsi="Arial" w:cs="Arial"/>
                                  <w:caps/>
                                  <w:color w:val="FFFFFF" w:themeColor="background1"/>
                                </w:rPr>
                                <w:alias w:val="地址"/>
                                <w:tag w:val=""/>
                                <w:id w:val="1492372201"/>
                                <w:dataBinding w:prefixMappings="xmlns:ns0='http://schemas.microsoft.com/office/2006/coverPageProps' " w:xpath="/ns0:CoverPageProperties[1]/ns0:CompanyAddress[1]" w:storeItemID="{55AF091B-3C7A-41E3-B477-F2FDAA23CFDA}"/>
                                <w:text/>
                              </w:sdtPr>
                              <w:sdtContent>
                                <w:r w:rsidRPr="00631942">
                                  <w:rPr>
                                    <w:rFonts w:ascii="Arial" w:eastAsia="SimSun" w:hAnsi="Arial" w:cs="Arial"/>
                                    <w:caps/>
                                    <w:color w:val="FFFFFF" w:themeColor="background1"/>
                                  </w:rPr>
                                  <w:t>台北市內湖區洲子街</w:t>
                                </w:r>
                                <w:r w:rsidRPr="00631942">
                                  <w:rPr>
                                    <w:rFonts w:ascii="Arial" w:eastAsia="SimSun" w:hAnsi="Arial" w:cs="Arial"/>
                                    <w:caps/>
                                    <w:color w:val="FFFFFF" w:themeColor="background1"/>
                                  </w:rPr>
                                  <w:t>57</w:t>
                                </w:r>
                                <w:r w:rsidRPr="00631942">
                                  <w:rPr>
                                    <w:rFonts w:ascii="Arial" w:eastAsia="SimSun" w:hAnsi="Arial" w:cs="Arial"/>
                                    <w:caps/>
                                    <w:color w:val="FFFFFF" w:themeColor="background1"/>
                                  </w:rPr>
                                  <w:t>號</w:t>
                                </w:r>
                                <w:r w:rsidRPr="00631942">
                                  <w:rPr>
                                    <w:rFonts w:ascii="Arial" w:eastAsia="SimSun" w:hAnsi="Arial" w:cs="Arial"/>
                                    <w:caps/>
                                    <w:color w:val="FFFFFF" w:themeColor="background1"/>
                                  </w:rPr>
                                  <w:t>6</w:t>
                                </w:r>
                                <w:r w:rsidRPr="00631942">
                                  <w:rPr>
                                    <w:rFonts w:ascii="Arial" w:eastAsia="SimSun" w:hAnsi="Arial" w:cs="Arial"/>
                                    <w:caps/>
                                    <w:color w:val="FFFFFF" w:themeColor="background1"/>
                                  </w:rPr>
                                  <w:t>樓</w:t>
                                </w:r>
                                <w:r>
                                  <w:rPr>
                                    <w:rFonts w:ascii="Arial" w:hAnsi="Arial" w:cs="Arial" w:hint="eastAsia"/>
                                    <w:caps/>
                                    <w:color w:val="FFFFFF" w:themeColor="background1"/>
                                  </w:rPr>
                                  <w:t xml:space="preserve"> </w:t>
                                </w:r>
                                <w:r w:rsidRPr="007F533D">
                                  <w:rPr>
                                    <w:rFonts w:ascii="Arial" w:eastAsia="SimSun" w:hAnsi="Arial" w:cs="Arial"/>
                                    <w:caps/>
                                    <w:color w:val="FFFFFF" w:themeColor="background1"/>
                                    <w:lang w:val="zh-TW"/>
                                  </w:rPr>
                                  <w:t>|</w:t>
                                </w:r>
                                <w:r>
                                  <w:rPr>
                                    <w:rFonts w:ascii="Arial" w:hAnsi="Arial" w:cs="Arial"/>
                                    <w:caps/>
                                    <w:color w:val="FFFFFF" w:themeColor="background1"/>
                                    <w:lang w:val="zh-TW"/>
                                  </w:rPr>
                                  <w:t xml:space="preserve"> 2020</w:t>
                                </w:r>
                                <w:r>
                                  <w:rPr>
                                    <w:rFonts w:ascii="Arial" w:hAnsi="Arial" w:cs="Arial"/>
                                    <w:caps/>
                                    <w:color w:val="FFFFFF" w:themeColor="background1"/>
                                    <w:lang w:val="zh-TW"/>
                                  </w:rPr>
                                  <w:t>年版</w:t>
                                </w:r>
                                <w:r>
                                  <w:rPr>
                                    <w:rFonts w:ascii="Arial" w:hAnsi="Arial" w:cs="Arial"/>
                                    <w:caps/>
                                    <w:color w:val="FFFFFF" w:themeColor="background1"/>
                                    <w:lang w:val="zh-TW"/>
                                  </w:rPr>
                                  <w:t xml:space="preserve"> </w:t>
                                </w:r>
                              </w:sdtContent>
                            </w:sdt>
                          </w:p>
                        </w:txbxContent>
                      </v:textbox>
                    </v:rect>
                    <v:shapetype id="_x0000_t202" coordsize="21600,21600" o:spt="202" path="m,l,21600r21600,l21600,xe">
                      <v:stroke joinstyle="miter"/>
                      <v:path gradientshapeok="t" o:connecttype="rect"/>
                    </v:shapetype>
                    <v:shape id="文字方塊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17cEA&#10;AADcAAAADwAAAGRycy9kb3ducmV2LnhtbERPTYvCMBC9L/gfwgheRFOLu2g1iuwieBN1L96GZmyL&#10;zaQkUWt/vREW9jaP9znLdWtqcSfnK8sKJuMEBHFudcWFgt/TdjQD4QOyxtoyKXiSh/Wq97HETNsH&#10;H+h+DIWIIewzVFCG0GRS+rwkg35sG+LIXawzGCJ0hdQOHzHc1DJNki9psOLYUGJD3yXl1+PNKDgM&#10;5xN36rjbPvc/3eeN5fA8lUoN+u1mASJQG/7Ff+6djvPTFN7Px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J9e3BAAAA3AAAAA8AAAAAAAAAAAAAAAAAmAIAAGRycy9kb3du&#10;cmV2LnhtbFBLBQYAAAAABAAEAPUAAACGAwAAAAA=&#10;" filled="f" strokecolor="white [3212]" strokeweight=".5pt">
                      <v:textbox inset="36pt,36pt,36pt,36pt">
                        <w:txbxContent>
                          <w:sdt>
                            <w:sdtPr>
                              <w:rPr>
                                <w:rFonts w:ascii="SimSun" w:eastAsia="SimSun" w:hAnsi="SimSun" w:cstheme="majorBidi"/>
                                <w:color w:val="595959" w:themeColor="text1" w:themeTint="A6"/>
                                <w:sz w:val="108"/>
                                <w:szCs w:val="108"/>
                              </w:rPr>
                              <w:alias w:val="標題"/>
                              <w:tag w:val=""/>
                              <w:id w:val="-968347669"/>
                              <w:dataBinding w:prefixMappings="xmlns:ns0='http://purl.org/dc/elements/1.1/' xmlns:ns1='http://schemas.openxmlformats.org/package/2006/metadata/core-properties' " w:xpath="/ns1:coreProperties[1]/ns0:title[1]" w:storeItemID="{6C3C8BC8-F283-45AE-878A-BAB7291924A1}"/>
                              <w:text/>
                            </w:sdtPr>
                            <w:sdtContent>
                              <w:p w:rsidR="006358CB" w:rsidRPr="00631942" w:rsidRDefault="006358CB">
                                <w:pPr>
                                  <w:pStyle w:val="ab"/>
                                  <w:pBdr>
                                    <w:bottom w:val="single" w:sz="6" w:space="4" w:color="7F7F7F" w:themeColor="text1" w:themeTint="80"/>
                                  </w:pBdr>
                                  <w:rPr>
                                    <w:rFonts w:ascii="SimSun" w:eastAsia="SimSun" w:hAnsi="SimSun" w:cstheme="majorBidi"/>
                                    <w:color w:val="595959" w:themeColor="text1" w:themeTint="A6"/>
                                    <w:sz w:val="108"/>
                                    <w:szCs w:val="108"/>
                                  </w:rPr>
                                </w:pPr>
                                <w:r w:rsidRPr="00631942">
                                  <w:rPr>
                                    <w:rFonts w:ascii="SimSun" w:eastAsia="SimSun" w:hAnsi="SimSun" w:cstheme="majorBidi" w:hint="eastAsia"/>
                                    <w:color w:val="595959" w:themeColor="text1" w:themeTint="A6"/>
                                    <w:sz w:val="108"/>
                                    <w:szCs w:val="108"/>
                                  </w:rPr>
                                  <w:t>員工手冊</w:t>
                                </w:r>
                              </w:p>
                            </w:sdtContent>
                          </w:sdt>
                          <w:sdt>
                            <w:sdtPr>
                              <w:rPr>
                                <w:rFonts w:ascii="Arial" w:hAnsi="Arial" w:cs="Arial"/>
                                <w:caps/>
                                <w:color w:val="44546A" w:themeColor="text2"/>
                                <w:sz w:val="36"/>
                                <w:szCs w:val="36"/>
                              </w:rPr>
                              <w:alias w:val="副標題"/>
                              <w:tag w:val=""/>
                              <w:id w:val="-1632085630"/>
                              <w:dataBinding w:prefixMappings="xmlns:ns0='http://purl.org/dc/elements/1.1/' xmlns:ns1='http://schemas.openxmlformats.org/package/2006/metadata/core-properties' " w:xpath="/ns1:coreProperties[1]/ns0:subject[1]" w:storeItemID="{6C3C8BC8-F283-45AE-878A-BAB7291924A1}"/>
                              <w:text/>
                            </w:sdtPr>
                            <w:sdtContent>
                              <w:p w:rsidR="006358CB" w:rsidRPr="00631942" w:rsidRDefault="006358CB">
                                <w:pPr>
                                  <w:pStyle w:val="ab"/>
                                  <w:spacing w:before="240"/>
                                  <w:rPr>
                                    <w:rFonts w:ascii="Arial" w:hAnsi="Arial" w:cs="Arial"/>
                                    <w:caps/>
                                    <w:color w:val="44546A" w:themeColor="text2"/>
                                    <w:sz w:val="36"/>
                                    <w:szCs w:val="36"/>
                                  </w:rPr>
                                </w:pPr>
                                <w:r w:rsidRPr="00631942">
                                  <w:rPr>
                                    <w:rFonts w:ascii="Arial" w:hAnsi="Arial" w:cs="Arial"/>
                                    <w:caps/>
                                    <w:color w:val="44546A" w:themeColor="text2"/>
                                    <w:sz w:val="36"/>
                                    <w:szCs w:val="36"/>
                                  </w:rPr>
                                  <w:t>EMPLOYEE HANDBOOK</w:t>
                                </w:r>
                              </w:p>
                            </w:sdtContent>
                          </w:sdt>
                        </w:txbxContent>
                      </v:textbox>
                    </v:shape>
                    <w10:wrap anchorx="page" anchory="page"/>
                  </v:group>
                </w:pict>
              </mc:Fallback>
            </mc:AlternateContent>
          </w:r>
        </w:p>
        <w:p w:rsidR="009D7884" w:rsidRPr="00AC0A09" w:rsidRDefault="009D7884">
          <w:pPr>
            <w:widowControl/>
            <w:rPr>
              <w:rFonts w:ascii="Arial" w:eastAsia="SimSun" w:hAnsi="Arial" w:cs="Arial"/>
              <w:kern w:val="0"/>
              <w:sz w:val="2"/>
            </w:rPr>
          </w:pPr>
          <w:r w:rsidRPr="00AC0A09">
            <w:rPr>
              <w:rFonts w:ascii="Arial" w:eastAsia="SimSun" w:hAnsi="Arial" w:cs="Arial"/>
              <w:sz w:val="2"/>
            </w:rPr>
            <w:br w:type="page"/>
          </w:r>
        </w:p>
      </w:sdtContent>
    </w:sdt>
    <w:sdt>
      <w:sdtPr>
        <w:rPr>
          <w:rFonts w:ascii="Arial" w:eastAsia="SimSun" w:hAnsi="Arial" w:cs="Arial"/>
          <w:color w:val="auto"/>
          <w:kern w:val="2"/>
          <w:szCs w:val="22"/>
          <w:lang w:val="zh-TW"/>
          <w:rPrChange w:id="0" w:author="Wayne.Tu" w:date="2019-11-12T11:37:00Z">
            <w:rPr>
              <w:rFonts w:ascii="Arial" w:eastAsia="SimSun" w:hAnsi="Arial" w:cs="Arial"/>
              <w:color w:val="auto"/>
              <w:kern w:val="2"/>
              <w:sz w:val="24"/>
              <w:szCs w:val="22"/>
              <w:lang w:val="zh-TW"/>
            </w:rPr>
          </w:rPrChange>
        </w:rPr>
        <w:id w:val="89432846"/>
        <w:docPartObj>
          <w:docPartGallery w:val="Table of Contents"/>
          <w:docPartUnique/>
        </w:docPartObj>
      </w:sdtPr>
      <w:sdtEndPr>
        <w:rPr>
          <w:b/>
          <w:bCs/>
        </w:rPr>
      </w:sdtEndPr>
      <w:sdtContent>
        <w:p w:rsidR="003E11F1" w:rsidRPr="006358CB" w:rsidRDefault="00631942" w:rsidP="00631942">
          <w:pPr>
            <w:pStyle w:val="a3"/>
            <w:jc w:val="center"/>
            <w:rPr>
              <w:rFonts w:ascii="Arial" w:eastAsia="SimSun" w:hAnsi="Arial" w:cs="Arial"/>
              <w:sz w:val="40"/>
              <w:rPrChange w:id="1" w:author="Wayne.Tu" w:date="2019-11-12T11:37:00Z">
                <w:rPr>
                  <w:rFonts w:ascii="Arial" w:eastAsia="SimSun" w:hAnsi="Arial" w:cs="Arial"/>
                </w:rPr>
              </w:rPrChange>
            </w:rPr>
          </w:pPr>
          <w:r w:rsidRPr="006358CB">
            <w:rPr>
              <w:rFonts w:ascii="Arial" w:eastAsia="SimSun" w:hAnsi="Arial" w:cs="Arial"/>
              <w:sz w:val="40"/>
              <w:lang w:val="zh-TW"/>
              <w:rPrChange w:id="2" w:author="Wayne.Tu" w:date="2019-11-12T11:37:00Z">
                <w:rPr>
                  <w:rFonts w:ascii="Arial" w:eastAsia="SimSun" w:hAnsi="Arial" w:cs="Arial"/>
                  <w:lang w:val="zh-TW"/>
                </w:rPr>
              </w:rPrChange>
            </w:rPr>
            <w:t>目錄</w:t>
          </w:r>
        </w:p>
        <w:p w:rsidR="006358CB" w:rsidRDefault="003E11F1">
          <w:pPr>
            <w:pStyle w:val="11"/>
            <w:rPr>
              <w:ins w:id="3" w:author="Wayne.Tu" w:date="2019-11-12T11:37:00Z"/>
              <w:sz w:val="24"/>
            </w:rPr>
          </w:pPr>
          <w:r w:rsidRPr="00AC0A09">
            <w:rPr>
              <w:rFonts w:ascii="Arial" w:eastAsia="SimSun" w:hAnsi="Arial" w:cs="Arial"/>
            </w:rPr>
            <w:fldChar w:fldCharType="begin"/>
          </w:r>
          <w:r w:rsidRPr="00AC0A09">
            <w:rPr>
              <w:rFonts w:ascii="Arial" w:eastAsia="SimSun" w:hAnsi="Arial" w:cs="Arial"/>
            </w:rPr>
            <w:instrText xml:space="preserve"> TOC \o "1-3" \h \z \u </w:instrText>
          </w:r>
          <w:r w:rsidRPr="00AC0A09">
            <w:rPr>
              <w:rFonts w:ascii="Arial" w:eastAsia="SimSun" w:hAnsi="Arial" w:cs="Arial"/>
            </w:rPr>
            <w:fldChar w:fldCharType="separate"/>
          </w:r>
          <w:ins w:id="4" w:author="Wayne.Tu" w:date="2019-11-12T11:37:00Z">
            <w:r w:rsidR="006358CB" w:rsidRPr="00961532">
              <w:rPr>
                <w:rStyle w:val="a4"/>
              </w:rPr>
              <w:fldChar w:fldCharType="begin"/>
            </w:r>
            <w:r w:rsidR="006358CB" w:rsidRPr="00961532">
              <w:rPr>
                <w:rStyle w:val="a4"/>
              </w:rPr>
              <w:instrText xml:space="preserve"> </w:instrText>
            </w:r>
            <w:r w:rsidR="006358CB">
              <w:instrText>HYPERLINK \l "_Toc24451042"</w:instrText>
            </w:r>
            <w:r w:rsidR="006358CB" w:rsidRPr="00961532">
              <w:rPr>
                <w:rStyle w:val="a4"/>
              </w:rPr>
              <w:instrText xml:space="preserve"> </w:instrText>
            </w:r>
            <w:r w:rsidR="006358CB" w:rsidRPr="00961532">
              <w:rPr>
                <w:rStyle w:val="a4"/>
              </w:rPr>
            </w:r>
            <w:r w:rsidR="006358CB" w:rsidRPr="00961532">
              <w:rPr>
                <w:rStyle w:val="a4"/>
              </w:rPr>
              <w:fldChar w:fldCharType="separate"/>
            </w:r>
            <w:r w:rsidR="006358CB" w:rsidRPr="00961532">
              <w:rPr>
                <w:rStyle w:val="a4"/>
                <w:rFonts w:ascii="Arial" w:eastAsia="SimSun" w:hAnsi="Arial" w:cs="Arial" w:hint="eastAsia"/>
              </w:rPr>
              <w:t>人力資源規章</w:t>
            </w:r>
            <w:r w:rsidR="006358CB">
              <w:rPr>
                <w:webHidden/>
              </w:rPr>
              <w:tab/>
            </w:r>
            <w:r w:rsidR="006358CB">
              <w:rPr>
                <w:webHidden/>
              </w:rPr>
              <w:fldChar w:fldCharType="begin"/>
            </w:r>
            <w:r w:rsidR="006358CB">
              <w:rPr>
                <w:webHidden/>
              </w:rPr>
              <w:instrText xml:space="preserve"> PAGEREF _Toc24451042 \h </w:instrText>
            </w:r>
            <w:r w:rsidR="006358CB">
              <w:rPr>
                <w:webHidden/>
              </w:rPr>
            </w:r>
          </w:ins>
          <w:r w:rsidR="006358CB">
            <w:rPr>
              <w:webHidden/>
            </w:rPr>
            <w:fldChar w:fldCharType="separate"/>
          </w:r>
          <w:ins w:id="5" w:author="Wayne.Tu" w:date="2019-11-12T11:37:00Z">
            <w:r w:rsidR="006358CB">
              <w:rPr>
                <w:webHidden/>
              </w:rPr>
              <w:t>2</w:t>
            </w:r>
            <w:r w:rsidR="006358CB">
              <w:rPr>
                <w:webHidden/>
              </w:rPr>
              <w:fldChar w:fldCharType="end"/>
            </w:r>
            <w:r w:rsidR="006358CB" w:rsidRPr="00961532">
              <w:rPr>
                <w:rStyle w:val="a4"/>
              </w:rPr>
              <w:fldChar w:fldCharType="end"/>
            </w:r>
          </w:ins>
        </w:p>
        <w:p w:rsidR="006358CB" w:rsidRDefault="006358CB">
          <w:pPr>
            <w:pStyle w:val="21"/>
            <w:rPr>
              <w:ins w:id="6" w:author="Wayne.Tu" w:date="2019-11-12T11:37:00Z"/>
              <w:rFonts w:asciiTheme="minorHAnsi" w:eastAsiaTheme="minorEastAsia" w:hAnsiTheme="minorHAnsi" w:cstheme="minorBidi"/>
              <w:sz w:val="24"/>
            </w:rPr>
          </w:pPr>
          <w:ins w:id="7" w:author="Wayne.Tu" w:date="2019-11-12T11:37:00Z">
            <w:r w:rsidRPr="00961532">
              <w:rPr>
                <w:rStyle w:val="a4"/>
              </w:rPr>
              <w:fldChar w:fldCharType="begin"/>
            </w:r>
            <w:r w:rsidRPr="00961532">
              <w:rPr>
                <w:rStyle w:val="a4"/>
              </w:rPr>
              <w:instrText xml:space="preserve"> </w:instrText>
            </w:r>
            <w:r>
              <w:instrText>HYPERLINK \l "_Toc24451043"</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招募暨任用管理辦法</w:t>
            </w:r>
            <w:r>
              <w:rPr>
                <w:webHidden/>
              </w:rPr>
              <w:tab/>
            </w:r>
            <w:r>
              <w:rPr>
                <w:webHidden/>
              </w:rPr>
              <w:fldChar w:fldCharType="begin"/>
            </w:r>
            <w:r>
              <w:rPr>
                <w:webHidden/>
              </w:rPr>
              <w:instrText xml:space="preserve"> PAGEREF _Toc24451043 \h </w:instrText>
            </w:r>
            <w:r>
              <w:rPr>
                <w:webHidden/>
              </w:rPr>
            </w:r>
          </w:ins>
          <w:r>
            <w:rPr>
              <w:webHidden/>
            </w:rPr>
            <w:fldChar w:fldCharType="separate"/>
          </w:r>
          <w:ins w:id="8" w:author="Wayne.Tu" w:date="2019-11-12T11:37:00Z">
            <w:r>
              <w:rPr>
                <w:webHidden/>
              </w:rPr>
              <w:t>3</w:t>
            </w:r>
            <w:r>
              <w:rPr>
                <w:webHidden/>
              </w:rPr>
              <w:fldChar w:fldCharType="end"/>
            </w:r>
            <w:r w:rsidRPr="00961532">
              <w:rPr>
                <w:rStyle w:val="a4"/>
              </w:rPr>
              <w:fldChar w:fldCharType="end"/>
            </w:r>
          </w:ins>
        </w:p>
        <w:p w:rsidR="006358CB" w:rsidRDefault="006358CB">
          <w:pPr>
            <w:pStyle w:val="21"/>
            <w:rPr>
              <w:ins w:id="9" w:author="Wayne.Tu" w:date="2019-11-12T11:37:00Z"/>
              <w:rFonts w:asciiTheme="minorHAnsi" w:eastAsiaTheme="minorEastAsia" w:hAnsiTheme="minorHAnsi" w:cstheme="minorBidi"/>
              <w:sz w:val="24"/>
            </w:rPr>
          </w:pPr>
          <w:ins w:id="10" w:author="Wayne.Tu" w:date="2019-11-12T11:37:00Z">
            <w:r w:rsidRPr="00961532">
              <w:rPr>
                <w:rStyle w:val="a4"/>
              </w:rPr>
              <w:fldChar w:fldCharType="begin"/>
            </w:r>
            <w:r w:rsidRPr="00961532">
              <w:rPr>
                <w:rStyle w:val="a4"/>
              </w:rPr>
              <w:instrText xml:space="preserve"> </w:instrText>
            </w:r>
            <w:r>
              <w:instrText>HYPERLINK \l "_Toc24451044"</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薪酬福利辦法</w:t>
            </w:r>
            <w:r>
              <w:rPr>
                <w:webHidden/>
              </w:rPr>
              <w:tab/>
            </w:r>
            <w:r>
              <w:rPr>
                <w:webHidden/>
              </w:rPr>
              <w:fldChar w:fldCharType="begin"/>
            </w:r>
            <w:r>
              <w:rPr>
                <w:webHidden/>
              </w:rPr>
              <w:instrText xml:space="preserve"> PAGEREF _Toc24451044 \h </w:instrText>
            </w:r>
            <w:r>
              <w:rPr>
                <w:webHidden/>
              </w:rPr>
            </w:r>
          </w:ins>
          <w:r>
            <w:rPr>
              <w:webHidden/>
            </w:rPr>
            <w:fldChar w:fldCharType="separate"/>
          </w:r>
          <w:ins w:id="11" w:author="Wayne.Tu" w:date="2019-11-12T11:37:00Z">
            <w:r>
              <w:rPr>
                <w:webHidden/>
              </w:rPr>
              <w:t>5</w:t>
            </w:r>
            <w:r>
              <w:rPr>
                <w:webHidden/>
              </w:rPr>
              <w:fldChar w:fldCharType="end"/>
            </w:r>
            <w:r w:rsidRPr="00961532">
              <w:rPr>
                <w:rStyle w:val="a4"/>
              </w:rPr>
              <w:fldChar w:fldCharType="end"/>
            </w:r>
          </w:ins>
        </w:p>
        <w:p w:rsidR="006358CB" w:rsidRDefault="006358CB">
          <w:pPr>
            <w:pStyle w:val="21"/>
            <w:rPr>
              <w:ins w:id="12" w:author="Wayne.Tu" w:date="2019-11-12T11:37:00Z"/>
              <w:rFonts w:asciiTheme="minorHAnsi" w:eastAsiaTheme="minorEastAsia" w:hAnsiTheme="minorHAnsi" w:cstheme="minorBidi"/>
              <w:sz w:val="24"/>
            </w:rPr>
          </w:pPr>
          <w:ins w:id="13" w:author="Wayne.Tu" w:date="2019-11-12T11:37:00Z">
            <w:r w:rsidRPr="00961532">
              <w:rPr>
                <w:rStyle w:val="a4"/>
              </w:rPr>
              <w:fldChar w:fldCharType="begin"/>
            </w:r>
            <w:r w:rsidRPr="00961532">
              <w:rPr>
                <w:rStyle w:val="a4"/>
              </w:rPr>
              <w:instrText xml:space="preserve"> </w:instrText>
            </w:r>
            <w:r>
              <w:instrText>HYPERLINK \l "_Toc24451045"</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假勤辦法</w:t>
            </w:r>
            <w:r>
              <w:rPr>
                <w:webHidden/>
              </w:rPr>
              <w:tab/>
            </w:r>
            <w:r>
              <w:rPr>
                <w:webHidden/>
              </w:rPr>
              <w:fldChar w:fldCharType="begin"/>
            </w:r>
            <w:r>
              <w:rPr>
                <w:webHidden/>
              </w:rPr>
              <w:instrText xml:space="preserve"> PAGEREF _Toc24451045 \h </w:instrText>
            </w:r>
            <w:r>
              <w:rPr>
                <w:webHidden/>
              </w:rPr>
            </w:r>
          </w:ins>
          <w:r>
            <w:rPr>
              <w:webHidden/>
            </w:rPr>
            <w:fldChar w:fldCharType="separate"/>
          </w:r>
          <w:ins w:id="14" w:author="Wayne.Tu" w:date="2019-11-12T11:37:00Z">
            <w:r>
              <w:rPr>
                <w:webHidden/>
              </w:rPr>
              <w:t>7</w:t>
            </w:r>
            <w:r>
              <w:rPr>
                <w:webHidden/>
              </w:rPr>
              <w:fldChar w:fldCharType="end"/>
            </w:r>
            <w:r w:rsidRPr="00961532">
              <w:rPr>
                <w:rStyle w:val="a4"/>
              </w:rPr>
              <w:fldChar w:fldCharType="end"/>
            </w:r>
          </w:ins>
        </w:p>
        <w:p w:rsidR="006358CB" w:rsidRDefault="006358CB">
          <w:pPr>
            <w:pStyle w:val="21"/>
            <w:rPr>
              <w:ins w:id="15" w:author="Wayne.Tu" w:date="2019-11-12T11:37:00Z"/>
              <w:rFonts w:asciiTheme="minorHAnsi" w:eastAsiaTheme="minorEastAsia" w:hAnsiTheme="minorHAnsi" w:cstheme="minorBidi"/>
              <w:sz w:val="24"/>
            </w:rPr>
          </w:pPr>
          <w:ins w:id="16" w:author="Wayne.Tu" w:date="2019-11-12T11:37:00Z">
            <w:r w:rsidRPr="00961532">
              <w:rPr>
                <w:rStyle w:val="a4"/>
              </w:rPr>
              <w:fldChar w:fldCharType="begin"/>
            </w:r>
            <w:r w:rsidRPr="00961532">
              <w:rPr>
                <w:rStyle w:val="a4"/>
              </w:rPr>
              <w:instrText xml:space="preserve"> </w:instrText>
            </w:r>
            <w:r>
              <w:instrText>HYPERLINK \l "_Toc24451046"</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績效管理辦法</w:t>
            </w:r>
            <w:r>
              <w:rPr>
                <w:webHidden/>
              </w:rPr>
              <w:tab/>
            </w:r>
            <w:r>
              <w:rPr>
                <w:webHidden/>
              </w:rPr>
              <w:fldChar w:fldCharType="begin"/>
            </w:r>
            <w:r>
              <w:rPr>
                <w:webHidden/>
              </w:rPr>
              <w:instrText xml:space="preserve"> PAGEREF _Toc24451046 \h </w:instrText>
            </w:r>
            <w:r>
              <w:rPr>
                <w:webHidden/>
              </w:rPr>
            </w:r>
          </w:ins>
          <w:r>
            <w:rPr>
              <w:webHidden/>
            </w:rPr>
            <w:fldChar w:fldCharType="separate"/>
          </w:r>
          <w:ins w:id="17" w:author="Wayne.Tu" w:date="2019-11-12T11:37:00Z">
            <w:r>
              <w:rPr>
                <w:webHidden/>
              </w:rPr>
              <w:t>11</w:t>
            </w:r>
            <w:r>
              <w:rPr>
                <w:webHidden/>
              </w:rPr>
              <w:fldChar w:fldCharType="end"/>
            </w:r>
            <w:r w:rsidRPr="00961532">
              <w:rPr>
                <w:rStyle w:val="a4"/>
              </w:rPr>
              <w:fldChar w:fldCharType="end"/>
            </w:r>
          </w:ins>
        </w:p>
        <w:p w:rsidR="006358CB" w:rsidRDefault="006358CB">
          <w:pPr>
            <w:pStyle w:val="21"/>
            <w:rPr>
              <w:ins w:id="18" w:author="Wayne.Tu" w:date="2019-11-12T11:37:00Z"/>
              <w:rFonts w:asciiTheme="minorHAnsi" w:eastAsiaTheme="minorEastAsia" w:hAnsiTheme="minorHAnsi" w:cstheme="minorBidi"/>
              <w:sz w:val="24"/>
            </w:rPr>
          </w:pPr>
          <w:ins w:id="19" w:author="Wayne.Tu" w:date="2019-11-12T11:37:00Z">
            <w:r w:rsidRPr="00961532">
              <w:rPr>
                <w:rStyle w:val="a4"/>
              </w:rPr>
              <w:fldChar w:fldCharType="begin"/>
            </w:r>
            <w:r w:rsidRPr="00961532">
              <w:rPr>
                <w:rStyle w:val="a4"/>
              </w:rPr>
              <w:instrText xml:space="preserve"> </w:instrText>
            </w:r>
            <w:r>
              <w:instrText>HYPERLINK \l "_Toc24451047"</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離職暨留職停薪管理辦法</w:t>
            </w:r>
            <w:r>
              <w:rPr>
                <w:webHidden/>
              </w:rPr>
              <w:tab/>
            </w:r>
            <w:r>
              <w:rPr>
                <w:webHidden/>
              </w:rPr>
              <w:fldChar w:fldCharType="begin"/>
            </w:r>
            <w:r>
              <w:rPr>
                <w:webHidden/>
              </w:rPr>
              <w:instrText xml:space="preserve"> PAGEREF _Toc24451047 \h </w:instrText>
            </w:r>
            <w:r>
              <w:rPr>
                <w:webHidden/>
              </w:rPr>
            </w:r>
          </w:ins>
          <w:r>
            <w:rPr>
              <w:webHidden/>
            </w:rPr>
            <w:fldChar w:fldCharType="separate"/>
          </w:r>
          <w:ins w:id="20" w:author="Wayne.Tu" w:date="2019-11-12T11:37:00Z">
            <w:r>
              <w:rPr>
                <w:webHidden/>
              </w:rPr>
              <w:t>13</w:t>
            </w:r>
            <w:r>
              <w:rPr>
                <w:webHidden/>
              </w:rPr>
              <w:fldChar w:fldCharType="end"/>
            </w:r>
            <w:r w:rsidRPr="00961532">
              <w:rPr>
                <w:rStyle w:val="a4"/>
              </w:rPr>
              <w:fldChar w:fldCharType="end"/>
            </w:r>
          </w:ins>
        </w:p>
        <w:p w:rsidR="006358CB" w:rsidRDefault="006358CB">
          <w:pPr>
            <w:pStyle w:val="21"/>
            <w:rPr>
              <w:ins w:id="21" w:author="Wayne.Tu" w:date="2019-11-12T11:37:00Z"/>
              <w:rFonts w:asciiTheme="minorHAnsi" w:eastAsiaTheme="minorEastAsia" w:hAnsiTheme="minorHAnsi" w:cstheme="minorBidi"/>
              <w:sz w:val="24"/>
            </w:rPr>
          </w:pPr>
          <w:ins w:id="22" w:author="Wayne.Tu" w:date="2019-11-12T11:37:00Z">
            <w:r w:rsidRPr="00961532">
              <w:rPr>
                <w:rStyle w:val="a4"/>
              </w:rPr>
              <w:fldChar w:fldCharType="begin"/>
            </w:r>
            <w:r w:rsidRPr="00961532">
              <w:rPr>
                <w:rStyle w:val="a4"/>
              </w:rPr>
              <w:instrText xml:space="preserve"> </w:instrText>
            </w:r>
            <w:r>
              <w:instrText>HYPERLINK \l "_Toc24451048"</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差旅辦法</w:t>
            </w:r>
            <w:r>
              <w:rPr>
                <w:webHidden/>
              </w:rPr>
              <w:tab/>
            </w:r>
            <w:r>
              <w:rPr>
                <w:webHidden/>
              </w:rPr>
              <w:fldChar w:fldCharType="begin"/>
            </w:r>
            <w:r>
              <w:rPr>
                <w:webHidden/>
              </w:rPr>
              <w:instrText xml:space="preserve"> PAGEREF _Toc24451048 \h </w:instrText>
            </w:r>
            <w:r>
              <w:rPr>
                <w:webHidden/>
              </w:rPr>
            </w:r>
          </w:ins>
          <w:r>
            <w:rPr>
              <w:webHidden/>
            </w:rPr>
            <w:fldChar w:fldCharType="separate"/>
          </w:r>
          <w:ins w:id="23" w:author="Wayne.Tu" w:date="2019-11-12T11:37:00Z">
            <w:r>
              <w:rPr>
                <w:webHidden/>
              </w:rPr>
              <w:t>15</w:t>
            </w:r>
            <w:r>
              <w:rPr>
                <w:webHidden/>
              </w:rPr>
              <w:fldChar w:fldCharType="end"/>
            </w:r>
            <w:r w:rsidRPr="00961532">
              <w:rPr>
                <w:rStyle w:val="a4"/>
              </w:rPr>
              <w:fldChar w:fldCharType="end"/>
            </w:r>
          </w:ins>
        </w:p>
        <w:p w:rsidR="006358CB" w:rsidRDefault="006358CB">
          <w:pPr>
            <w:pStyle w:val="21"/>
            <w:rPr>
              <w:ins w:id="24" w:author="Wayne.Tu" w:date="2019-11-12T11:37:00Z"/>
              <w:rFonts w:asciiTheme="minorHAnsi" w:eastAsiaTheme="minorEastAsia" w:hAnsiTheme="minorHAnsi" w:cstheme="minorBidi"/>
              <w:sz w:val="24"/>
            </w:rPr>
          </w:pPr>
          <w:ins w:id="25" w:author="Wayne.Tu" w:date="2019-11-12T11:37:00Z">
            <w:r w:rsidRPr="00961532">
              <w:rPr>
                <w:rStyle w:val="a4"/>
              </w:rPr>
              <w:fldChar w:fldCharType="begin"/>
            </w:r>
            <w:r w:rsidRPr="00961532">
              <w:rPr>
                <w:rStyle w:val="a4"/>
              </w:rPr>
              <w:instrText xml:space="preserve"> </w:instrText>
            </w:r>
            <w:r>
              <w:instrText>HYPERLINK \l "_Toc24451049"</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學習發展辦法</w:t>
            </w:r>
            <w:r>
              <w:rPr>
                <w:webHidden/>
              </w:rPr>
              <w:tab/>
            </w:r>
            <w:r>
              <w:rPr>
                <w:webHidden/>
              </w:rPr>
              <w:fldChar w:fldCharType="begin"/>
            </w:r>
            <w:r>
              <w:rPr>
                <w:webHidden/>
              </w:rPr>
              <w:instrText xml:space="preserve"> PAGEREF _Toc24451049 \h </w:instrText>
            </w:r>
            <w:r>
              <w:rPr>
                <w:webHidden/>
              </w:rPr>
            </w:r>
          </w:ins>
          <w:r>
            <w:rPr>
              <w:webHidden/>
            </w:rPr>
            <w:fldChar w:fldCharType="separate"/>
          </w:r>
          <w:ins w:id="26" w:author="Wayne.Tu" w:date="2019-11-12T11:37:00Z">
            <w:r>
              <w:rPr>
                <w:webHidden/>
              </w:rPr>
              <w:t>17</w:t>
            </w:r>
            <w:r>
              <w:rPr>
                <w:webHidden/>
              </w:rPr>
              <w:fldChar w:fldCharType="end"/>
            </w:r>
            <w:r w:rsidRPr="00961532">
              <w:rPr>
                <w:rStyle w:val="a4"/>
              </w:rPr>
              <w:fldChar w:fldCharType="end"/>
            </w:r>
          </w:ins>
        </w:p>
        <w:p w:rsidR="006358CB" w:rsidRDefault="006358CB">
          <w:pPr>
            <w:pStyle w:val="21"/>
            <w:rPr>
              <w:ins w:id="27" w:author="Wayne.Tu" w:date="2019-11-12T11:37:00Z"/>
              <w:rFonts w:asciiTheme="minorHAnsi" w:eastAsiaTheme="minorEastAsia" w:hAnsiTheme="minorHAnsi" w:cstheme="minorBidi"/>
              <w:sz w:val="24"/>
            </w:rPr>
          </w:pPr>
          <w:ins w:id="28" w:author="Wayne.Tu" w:date="2019-11-12T11:37:00Z">
            <w:r w:rsidRPr="00961532">
              <w:rPr>
                <w:rStyle w:val="a4"/>
              </w:rPr>
              <w:fldChar w:fldCharType="begin"/>
            </w:r>
            <w:r w:rsidRPr="00961532">
              <w:rPr>
                <w:rStyle w:val="a4"/>
              </w:rPr>
              <w:instrText xml:space="preserve"> </w:instrText>
            </w:r>
            <w:r>
              <w:instrText>HYPERLINK \l "_Toc24451050"</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性騷擾防治辦法</w:t>
            </w:r>
            <w:r>
              <w:rPr>
                <w:webHidden/>
              </w:rPr>
              <w:tab/>
            </w:r>
            <w:r>
              <w:rPr>
                <w:webHidden/>
              </w:rPr>
              <w:fldChar w:fldCharType="begin"/>
            </w:r>
            <w:r>
              <w:rPr>
                <w:webHidden/>
              </w:rPr>
              <w:instrText xml:space="preserve"> PAGEREF _Toc24451050 \h </w:instrText>
            </w:r>
            <w:r>
              <w:rPr>
                <w:webHidden/>
              </w:rPr>
            </w:r>
          </w:ins>
          <w:r>
            <w:rPr>
              <w:webHidden/>
            </w:rPr>
            <w:fldChar w:fldCharType="separate"/>
          </w:r>
          <w:ins w:id="29" w:author="Wayne.Tu" w:date="2019-11-12T11:37:00Z">
            <w:r>
              <w:rPr>
                <w:webHidden/>
              </w:rPr>
              <w:t>19</w:t>
            </w:r>
            <w:r>
              <w:rPr>
                <w:webHidden/>
              </w:rPr>
              <w:fldChar w:fldCharType="end"/>
            </w:r>
            <w:r w:rsidRPr="00961532">
              <w:rPr>
                <w:rStyle w:val="a4"/>
              </w:rPr>
              <w:fldChar w:fldCharType="end"/>
            </w:r>
          </w:ins>
        </w:p>
        <w:p w:rsidR="006358CB" w:rsidRDefault="006358CB">
          <w:pPr>
            <w:pStyle w:val="11"/>
            <w:rPr>
              <w:ins w:id="30" w:author="Wayne.Tu" w:date="2019-11-12T11:37:00Z"/>
              <w:sz w:val="24"/>
            </w:rPr>
          </w:pPr>
          <w:ins w:id="31" w:author="Wayne.Tu" w:date="2019-11-12T11:37:00Z">
            <w:r w:rsidRPr="00961532">
              <w:rPr>
                <w:rStyle w:val="a4"/>
              </w:rPr>
              <w:fldChar w:fldCharType="begin"/>
            </w:r>
            <w:r w:rsidRPr="00961532">
              <w:rPr>
                <w:rStyle w:val="a4"/>
              </w:rPr>
              <w:instrText xml:space="preserve"> </w:instrText>
            </w:r>
            <w:r>
              <w:instrText>HYPERLINK \l "_Toc24451051"</w:instrText>
            </w:r>
            <w:r w:rsidRPr="00961532">
              <w:rPr>
                <w:rStyle w:val="a4"/>
              </w:rPr>
              <w:instrText xml:space="preserve"> </w:instrText>
            </w:r>
            <w:r w:rsidRPr="00961532">
              <w:rPr>
                <w:rStyle w:val="a4"/>
              </w:rPr>
            </w:r>
            <w:r w:rsidRPr="00961532">
              <w:rPr>
                <w:rStyle w:val="a4"/>
              </w:rPr>
              <w:fldChar w:fldCharType="separate"/>
            </w:r>
            <w:r w:rsidRPr="00961532">
              <w:rPr>
                <w:rStyle w:val="a4"/>
                <w:rFonts w:ascii="Arial" w:eastAsia="SimSun" w:hAnsi="Arial" w:cs="Arial" w:hint="eastAsia"/>
              </w:rPr>
              <w:t>財務規章</w:t>
            </w:r>
            <w:r>
              <w:rPr>
                <w:webHidden/>
              </w:rPr>
              <w:tab/>
            </w:r>
            <w:r>
              <w:rPr>
                <w:webHidden/>
              </w:rPr>
              <w:fldChar w:fldCharType="begin"/>
            </w:r>
            <w:r>
              <w:rPr>
                <w:webHidden/>
              </w:rPr>
              <w:instrText xml:space="preserve"> PAGEREF _Toc24451051 \h </w:instrText>
            </w:r>
            <w:r>
              <w:rPr>
                <w:webHidden/>
              </w:rPr>
            </w:r>
          </w:ins>
          <w:r>
            <w:rPr>
              <w:webHidden/>
            </w:rPr>
            <w:fldChar w:fldCharType="separate"/>
          </w:r>
          <w:ins w:id="32" w:author="Wayne.Tu" w:date="2019-11-12T11:37:00Z">
            <w:r>
              <w:rPr>
                <w:webHidden/>
              </w:rPr>
              <w:t>21</w:t>
            </w:r>
            <w:r>
              <w:rPr>
                <w:webHidden/>
              </w:rPr>
              <w:fldChar w:fldCharType="end"/>
            </w:r>
            <w:r w:rsidRPr="00961532">
              <w:rPr>
                <w:rStyle w:val="a4"/>
              </w:rPr>
              <w:fldChar w:fldCharType="end"/>
            </w:r>
          </w:ins>
        </w:p>
        <w:p w:rsidR="006358CB" w:rsidRDefault="006358CB">
          <w:pPr>
            <w:pStyle w:val="21"/>
            <w:rPr>
              <w:ins w:id="33" w:author="Wayne.Tu" w:date="2019-11-12T11:37:00Z"/>
              <w:rFonts w:asciiTheme="minorHAnsi" w:eastAsiaTheme="minorEastAsia" w:hAnsiTheme="minorHAnsi" w:cstheme="minorBidi"/>
              <w:sz w:val="24"/>
            </w:rPr>
          </w:pPr>
          <w:ins w:id="34" w:author="Wayne.Tu" w:date="2019-11-12T11:37:00Z">
            <w:r w:rsidRPr="00961532">
              <w:rPr>
                <w:rStyle w:val="a4"/>
              </w:rPr>
              <w:fldChar w:fldCharType="begin"/>
            </w:r>
            <w:r w:rsidRPr="00961532">
              <w:rPr>
                <w:rStyle w:val="a4"/>
              </w:rPr>
              <w:instrText xml:space="preserve"> </w:instrText>
            </w:r>
            <w:r>
              <w:instrText>HYPERLINK \l "_Toc24451052"</w:instrText>
            </w:r>
            <w:r w:rsidRPr="00961532">
              <w:rPr>
                <w:rStyle w:val="a4"/>
              </w:rPr>
              <w:instrText xml:space="preserve"> </w:instrText>
            </w:r>
            <w:r w:rsidRPr="00961532">
              <w:rPr>
                <w:rStyle w:val="a4"/>
              </w:rPr>
            </w:r>
            <w:r w:rsidRPr="00961532">
              <w:rPr>
                <w:rStyle w:val="a4"/>
              </w:rPr>
              <w:fldChar w:fldCharType="separate"/>
            </w:r>
            <w:r w:rsidRPr="00961532">
              <w:rPr>
                <w:rStyle w:val="a4"/>
                <w:rFonts w:ascii="SimSun" w:hAnsi="SimSun" w:hint="eastAsia"/>
              </w:rPr>
              <w:t>採購、請付款</w:t>
            </w:r>
            <w:r w:rsidRPr="00961532">
              <w:rPr>
                <w:rStyle w:val="a4"/>
                <w:rFonts w:asciiTheme="minorEastAsia" w:hAnsiTheme="minorEastAsia" w:hint="eastAsia"/>
              </w:rPr>
              <w:t>辦法</w:t>
            </w:r>
            <w:r>
              <w:rPr>
                <w:webHidden/>
              </w:rPr>
              <w:tab/>
            </w:r>
            <w:r>
              <w:rPr>
                <w:webHidden/>
              </w:rPr>
              <w:fldChar w:fldCharType="begin"/>
            </w:r>
            <w:r>
              <w:rPr>
                <w:webHidden/>
              </w:rPr>
              <w:instrText xml:space="preserve"> PAGEREF _Toc24451052 \h </w:instrText>
            </w:r>
            <w:r>
              <w:rPr>
                <w:webHidden/>
              </w:rPr>
            </w:r>
          </w:ins>
          <w:r>
            <w:rPr>
              <w:webHidden/>
            </w:rPr>
            <w:fldChar w:fldCharType="separate"/>
          </w:r>
          <w:ins w:id="35" w:author="Wayne.Tu" w:date="2019-11-12T11:37:00Z">
            <w:r>
              <w:rPr>
                <w:webHidden/>
              </w:rPr>
              <w:t>22</w:t>
            </w:r>
            <w:r>
              <w:rPr>
                <w:webHidden/>
              </w:rPr>
              <w:fldChar w:fldCharType="end"/>
            </w:r>
            <w:r w:rsidRPr="00961532">
              <w:rPr>
                <w:rStyle w:val="a4"/>
              </w:rPr>
              <w:fldChar w:fldCharType="end"/>
            </w:r>
          </w:ins>
        </w:p>
        <w:p w:rsidR="006358CB" w:rsidRDefault="006358CB">
          <w:pPr>
            <w:pStyle w:val="21"/>
            <w:rPr>
              <w:ins w:id="36" w:author="Wayne.Tu" w:date="2019-11-12T11:37:00Z"/>
              <w:rFonts w:asciiTheme="minorHAnsi" w:eastAsiaTheme="minorEastAsia" w:hAnsiTheme="minorHAnsi" w:cstheme="minorBidi"/>
              <w:sz w:val="24"/>
            </w:rPr>
          </w:pPr>
          <w:ins w:id="37" w:author="Wayne.Tu" w:date="2019-11-12T11:37:00Z">
            <w:r w:rsidRPr="00961532">
              <w:rPr>
                <w:rStyle w:val="a4"/>
              </w:rPr>
              <w:fldChar w:fldCharType="begin"/>
            </w:r>
            <w:r w:rsidRPr="00961532">
              <w:rPr>
                <w:rStyle w:val="a4"/>
              </w:rPr>
              <w:instrText xml:space="preserve"> </w:instrText>
            </w:r>
            <w:r>
              <w:instrText>HYPERLINK \l "_Toc24451053"</w:instrText>
            </w:r>
            <w:r w:rsidRPr="00961532">
              <w:rPr>
                <w:rStyle w:val="a4"/>
              </w:rPr>
              <w:instrText xml:space="preserve"> </w:instrText>
            </w:r>
            <w:r w:rsidRPr="00961532">
              <w:rPr>
                <w:rStyle w:val="a4"/>
              </w:rPr>
            </w:r>
            <w:r w:rsidRPr="00961532">
              <w:rPr>
                <w:rStyle w:val="a4"/>
              </w:rPr>
              <w:fldChar w:fldCharType="separate"/>
            </w:r>
            <w:r w:rsidRPr="00961532">
              <w:rPr>
                <w:rStyle w:val="a4"/>
                <w:rFonts w:ascii="SimSun" w:hAnsi="SimSun" w:hint="eastAsia"/>
              </w:rPr>
              <w:t>資產管理辦法</w:t>
            </w:r>
            <w:r>
              <w:rPr>
                <w:webHidden/>
              </w:rPr>
              <w:tab/>
            </w:r>
            <w:r>
              <w:rPr>
                <w:webHidden/>
              </w:rPr>
              <w:fldChar w:fldCharType="begin"/>
            </w:r>
            <w:r>
              <w:rPr>
                <w:webHidden/>
              </w:rPr>
              <w:instrText xml:space="preserve"> PAGEREF _Toc24451053 \h </w:instrText>
            </w:r>
            <w:r>
              <w:rPr>
                <w:webHidden/>
              </w:rPr>
            </w:r>
          </w:ins>
          <w:r>
            <w:rPr>
              <w:webHidden/>
            </w:rPr>
            <w:fldChar w:fldCharType="separate"/>
          </w:r>
          <w:ins w:id="38" w:author="Wayne.Tu" w:date="2019-11-12T11:37:00Z">
            <w:r>
              <w:rPr>
                <w:webHidden/>
              </w:rPr>
              <w:t>25</w:t>
            </w:r>
            <w:r>
              <w:rPr>
                <w:webHidden/>
              </w:rPr>
              <w:fldChar w:fldCharType="end"/>
            </w:r>
            <w:r w:rsidRPr="00961532">
              <w:rPr>
                <w:rStyle w:val="a4"/>
              </w:rPr>
              <w:fldChar w:fldCharType="end"/>
            </w:r>
          </w:ins>
        </w:p>
        <w:p w:rsidR="006358CB" w:rsidRDefault="006358CB">
          <w:pPr>
            <w:pStyle w:val="11"/>
            <w:rPr>
              <w:ins w:id="39" w:author="Wayne.Tu" w:date="2019-11-12T11:37:00Z"/>
              <w:sz w:val="24"/>
            </w:rPr>
          </w:pPr>
          <w:ins w:id="40" w:author="Wayne.Tu" w:date="2019-11-12T11:37:00Z">
            <w:r w:rsidRPr="00961532">
              <w:rPr>
                <w:rStyle w:val="a4"/>
              </w:rPr>
              <w:fldChar w:fldCharType="begin"/>
            </w:r>
            <w:r w:rsidRPr="00961532">
              <w:rPr>
                <w:rStyle w:val="a4"/>
              </w:rPr>
              <w:instrText xml:space="preserve"> </w:instrText>
            </w:r>
            <w:r>
              <w:instrText>HYPERLINK \l "_Toc24451054"</w:instrText>
            </w:r>
            <w:r w:rsidRPr="00961532">
              <w:rPr>
                <w:rStyle w:val="a4"/>
              </w:rPr>
              <w:instrText xml:space="preserve"> </w:instrText>
            </w:r>
            <w:r w:rsidRPr="00961532">
              <w:rPr>
                <w:rStyle w:val="a4"/>
              </w:rPr>
            </w:r>
            <w:r w:rsidRPr="00961532">
              <w:rPr>
                <w:rStyle w:val="a4"/>
              </w:rPr>
              <w:fldChar w:fldCharType="separate"/>
            </w:r>
            <w:r w:rsidRPr="00961532">
              <w:rPr>
                <w:rStyle w:val="a4"/>
                <w:rFonts w:ascii="Arial" w:eastAsia="SimSun" w:hAnsi="Arial" w:cs="Arial" w:hint="eastAsia"/>
              </w:rPr>
              <w:t>總務規章</w:t>
            </w:r>
            <w:r>
              <w:rPr>
                <w:webHidden/>
              </w:rPr>
              <w:tab/>
            </w:r>
            <w:r>
              <w:rPr>
                <w:webHidden/>
              </w:rPr>
              <w:fldChar w:fldCharType="begin"/>
            </w:r>
            <w:r>
              <w:rPr>
                <w:webHidden/>
              </w:rPr>
              <w:instrText xml:space="preserve"> PAGEREF _Toc24451054 \h </w:instrText>
            </w:r>
            <w:r>
              <w:rPr>
                <w:webHidden/>
              </w:rPr>
            </w:r>
          </w:ins>
          <w:r>
            <w:rPr>
              <w:webHidden/>
            </w:rPr>
            <w:fldChar w:fldCharType="separate"/>
          </w:r>
          <w:ins w:id="41" w:author="Wayne.Tu" w:date="2019-11-12T11:37:00Z">
            <w:r>
              <w:rPr>
                <w:webHidden/>
              </w:rPr>
              <w:t>26</w:t>
            </w:r>
            <w:r>
              <w:rPr>
                <w:webHidden/>
              </w:rPr>
              <w:fldChar w:fldCharType="end"/>
            </w:r>
            <w:r w:rsidRPr="00961532">
              <w:rPr>
                <w:rStyle w:val="a4"/>
              </w:rPr>
              <w:fldChar w:fldCharType="end"/>
            </w:r>
          </w:ins>
        </w:p>
        <w:p w:rsidR="006358CB" w:rsidRDefault="006358CB">
          <w:pPr>
            <w:pStyle w:val="21"/>
            <w:rPr>
              <w:ins w:id="42" w:author="Wayne.Tu" w:date="2019-11-12T11:37:00Z"/>
              <w:rFonts w:asciiTheme="minorHAnsi" w:eastAsiaTheme="minorEastAsia" w:hAnsiTheme="minorHAnsi" w:cstheme="minorBidi"/>
              <w:sz w:val="24"/>
            </w:rPr>
          </w:pPr>
          <w:ins w:id="43" w:author="Wayne.Tu" w:date="2019-11-12T11:37:00Z">
            <w:r w:rsidRPr="00961532">
              <w:rPr>
                <w:rStyle w:val="a4"/>
              </w:rPr>
              <w:fldChar w:fldCharType="begin"/>
            </w:r>
            <w:r w:rsidRPr="00961532">
              <w:rPr>
                <w:rStyle w:val="a4"/>
              </w:rPr>
              <w:instrText xml:space="preserve"> </w:instrText>
            </w:r>
            <w:r>
              <w:instrText>HYPERLINK \l "_Toc24451055"</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辦公室公約</w:t>
            </w:r>
            <w:r>
              <w:rPr>
                <w:webHidden/>
              </w:rPr>
              <w:tab/>
            </w:r>
            <w:r>
              <w:rPr>
                <w:webHidden/>
              </w:rPr>
              <w:fldChar w:fldCharType="begin"/>
            </w:r>
            <w:r>
              <w:rPr>
                <w:webHidden/>
              </w:rPr>
              <w:instrText xml:space="preserve"> PAGEREF _Toc24451055 \h </w:instrText>
            </w:r>
            <w:r>
              <w:rPr>
                <w:webHidden/>
              </w:rPr>
            </w:r>
          </w:ins>
          <w:r>
            <w:rPr>
              <w:webHidden/>
            </w:rPr>
            <w:fldChar w:fldCharType="separate"/>
          </w:r>
          <w:ins w:id="44" w:author="Wayne.Tu" w:date="2019-11-12T11:37:00Z">
            <w:r>
              <w:rPr>
                <w:webHidden/>
              </w:rPr>
              <w:t>27</w:t>
            </w:r>
            <w:r>
              <w:rPr>
                <w:webHidden/>
              </w:rPr>
              <w:fldChar w:fldCharType="end"/>
            </w:r>
            <w:r w:rsidRPr="00961532">
              <w:rPr>
                <w:rStyle w:val="a4"/>
              </w:rPr>
              <w:fldChar w:fldCharType="end"/>
            </w:r>
          </w:ins>
        </w:p>
        <w:p w:rsidR="006358CB" w:rsidRDefault="006358CB">
          <w:pPr>
            <w:pStyle w:val="21"/>
            <w:rPr>
              <w:ins w:id="45" w:author="Wayne.Tu" w:date="2019-11-12T11:37:00Z"/>
              <w:rFonts w:asciiTheme="minorHAnsi" w:eastAsiaTheme="minorEastAsia" w:hAnsiTheme="minorHAnsi" w:cstheme="minorBidi"/>
              <w:sz w:val="24"/>
            </w:rPr>
          </w:pPr>
          <w:ins w:id="46" w:author="Wayne.Tu" w:date="2019-11-12T11:37:00Z">
            <w:r w:rsidRPr="00961532">
              <w:rPr>
                <w:rStyle w:val="a4"/>
              </w:rPr>
              <w:fldChar w:fldCharType="begin"/>
            </w:r>
            <w:r w:rsidRPr="00961532">
              <w:rPr>
                <w:rStyle w:val="a4"/>
              </w:rPr>
              <w:instrText xml:space="preserve"> </w:instrText>
            </w:r>
            <w:r>
              <w:instrText>HYPERLINK \l "_Toc24451056"</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八樓生活公約</w:t>
            </w:r>
            <w:r>
              <w:rPr>
                <w:webHidden/>
              </w:rPr>
              <w:tab/>
            </w:r>
            <w:r>
              <w:rPr>
                <w:webHidden/>
              </w:rPr>
              <w:fldChar w:fldCharType="begin"/>
            </w:r>
            <w:r>
              <w:rPr>
                <w:webHidden/>
              </w:rPr>
              <w:instrText xml:space="preserve"> PAGEREF _Toc24451056 \h </w:instrText>
            </w:r>
            <w:r>
              <w:rPr>
                <w:webHidden/>
              </w:rPr>
            </w:r>
          </w:ins>
          <w:r>
            <w:rPr>
              <w:webHidden/>
            </w:rPr>
            <w:fldChar w:fldCharType="separate"/>
          </w:r>
          <w:ins w:id="47" w:author="Wayne.Tu" w:date="2019-11-12T11:37:00Z">
            <w:r>
              <w:rPr>
                <w:webHidden/>
              </w:rPr>
              <w:t>28</w:t>
            </w:r>
            <w:r>
              <w:rPr>
                <w:webHidden/>
              </w:rPr>
              <w:fldChar w:fldCharType="end"/>
            </w:r>
            <w:r w:rsidRPr="00961532">
              <w:rPr>
                <w:rStyle w:val="a4"/>
              </w:rPr>
              <w:fldChar w:fldCharType="end"/>
            </w:r>
          </w:ins>
        </w:p>
        <w:p w:rsidR="006358CB" w:rsidRDefault="006358CB">
          <w:pPr>
            <w:pStyle w:val="21"/>
            <w:rPr>
              <w:ins w:id="48" w:author="Wayne.Tu" w:date="2019-11-12T11:37:00Z"/>
              <w:rFonts w:asciiTheme="minorHAnsi" w:eastAsiaTheme="minorEastAsia" w:hAnsiTheme="minorHAnsi" w:cstheme="minorBidi"/>
              <w:sz w:val="24"/>
            </w:rPr>
          </w:pPr>
          <w:ins w:id="49" w:author="Wayne.Tu" w:date="2019-11-12T11:37:00Z">
            <w:r w:rsidRPr="00961532">
              <w:rPr>
                <w:rStyle w:val="a4"/>
              </w:rPr>
              <w:fldChar w:fldCharType="begin"/>
            </w:r>
            <w:r w:rsidRPr="00961532">
              <w:rPr>
                <w:rStyle w:val="a4"/>
              </w:rPr>
              <w:instrText xml:space="preserve"> </w:instrText>
            </w:r>
            <w:r>
              <w:instrText>HYPERLINK \l "_Toc24451057"</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停車辦法</w:t>
            </w:r>
            <w:r>
              <w:rPr>
                <w:webHidden/>
              </w:rPr>
              <w:tab/>
            </w:r>
            <w:r>
              <w:rPr>
                <w:webHidden/>
              </w:rPr>
              <w:fldChar w:fldCharType="begin"/>
            </w:r>
            <w:r>
              <w:rPr>
                <w:webHidden/>
              </w:rPr>
              <w:instrText xml:space="preserve"> PAGEREF _Toc24451057 \h </w:instrText>
            </w:r>
            <w:r>
              <w:rPr>
                <w:webHidden/>
              </w:rPr>
            </w:r>
          </w:ins>
          <w:r>
            <w:rPr>
              <w:webHidden/>
            </w:rPr>
            <w:fldChar w:fldCharType="separate"/>
          </w:r>
          <w:ins w:id="50" w:author="Wayne.Tu" w:date="2019-11-12T11:37:00Z">
            <w:r>
              <w:rPr>
                <w:webHidden/>
              </w:rPr>
              <w:t>29</w:t>
            </w:r>
            <w:r>
              <w:rPr>
                <w:webHidden/>
              </w:rPr>
              <w:fldChar w:fldCharType="end"/>
            </w:r>
            <w:r w:rsidRPr="00961532">
              <w:rPr>
                <w:rStyle w:val="a4"/>
              </w:rPr>
              <w:fldChar w:fldCharType="end"/>
            </w:r>
          </w:ins>
        </w:p>
        <w:p w:rsidR="006358CB" w:rsidRDefault="006358CB">
          <w:pPr>
            <w:pStyle w:val="11"/>
            <w:rPr>
              <w:ins w:id="51" w:author="Wayne.Tu" w:date="2019-11-12T11:37:00Z"/>
              <w:sz w:val="24"/>
            </w:rPr>
          </w:pPr>
          <w:ins w:id="52" w:author="Wayne.Tu" w:date="2019-11-12T11:37:00Z">
            <w:r w:rsidRPr="00961532">
              <w:rPr>
                <w:rStyle w:val="a4"/>
              </w:rPr>
              <w:fldChar w:fldCharType="begin"/>
            </w:r>
            <w:r w:rsidRPr="00961532">
              <w:rPr>
                <w:rStyle w:val="a4"/>
              </w:rPr>
              <w:instrText xml:space="preserve"> </w:instrText>
            </w:r>
            <w:r>
              <w:instrText>HYPERLINK \l "_Toc24451058"</w:instrText>
            </w:r>
            <w:r w:rsidRPr="00961532">
              <w:rPr>
                <w:rStyle w:val="a4"/>
              </w:rPr>
              <w:instrText xml:space="preserve"> </w:instrText>
            </w:r>
            <w:r w:rsidRPr="00961532">
              <w:rPr>
                <w:rStyle w:val="a4"/>
              </w:rPr>
            </w:r>
            <w:r w:rsidRPr="00961532">
              <w:rPr>
                <w:rStyle w:val="a4"/>
              </w:rPr>
              <w:fldChar w:fldCharType="separate"/>
            </w:r>
            <w:r w:rsidRPr="00961532">
              <w:rPr>
                <w:rStyle w:val="a4"/>
                <w:rFonts w:hint="eastAsia"/>
              </w:rPr>
              <w:t>其他表格</w:t>
            </w:r>
            <w:r>
              <w:rPr>
                <w:webHidden/>
              </w:rPr>
              <w:tab/>
            </w:r>
            <w:r>
              <w:rPr>
                <w:webHidden/>
              </w:rPr>
              <w:fldChar w:fldCharType="begin"/>
            </w:r>
            <w:r>
              <w:rPr>
                <w:webHidden/>
              </w:rPr>
              <w:instrText xml:space="preserve"> PAGEREF _Toc24451058 \h </w:instrText>
            </w:r>
            <w:r>
              <w:rPr>
                <w:webHidden/>
              </w:rPr>
            </w:r>
          </w:ins>
          <w:r>
            <w:rPr>
              <w:webHidden/>
            </w:rPr>
            <w:fldChar w:fldCharType="separate"/>
          </w:r>
          <w:ins w:id="53" w:author="Wayne.Tu" w:date="2019-11-12T11:37:00Z">
            <w:r>
              <w:rPr>
                <w:webHidden/>
              </w:rPr>
              <w:t>30</w:t>
            </w:r>
            <w:r>
              <w:rPr>
                <w:webHidden/>
              </w:rPr>
              <w:fldChar w:fldCharType="end"/>
            </w:r>
            <w:r w:rsidRPr="00961532">
              <w:rPr>
                <w:rStyle w:val="a4"/>
              </w:rPr>
              <w:fldChar w:fldCharType="end"/>
            </w:r>
          </w:ins>
        </w:p>
        <w:p w:rsidR="00AC0A09" w:rsidRPr="00AC0A09" w:rsidDel="006358CB" w:rsidRDefault="00AC0A09">
          <w:pPr>
            <w:pStyle w:val="11"/>
            <w:rPr>
              <w:del w:id="54" w:author="Wayne.Tu" w:date="2019-11-12T11:37:00Z"/>
              <w:rFonts w:ascii="Arial" w:hAnsi="Arial" w:cs="Arial"/>
              <w:sz w:val="24"/>
            </w:rPr>
          </w:pPr>
          <w:del w:id="55" w:author="Wayne.Tu" w:date="2019-11-12T11:37:00Z">
            <w:r w:rsidRPr="006358CB" w:rsidDel="006358CB">
              <w:rPr>
                <w:rStyle w:val="a4"/>
                <w:rFonts w:ascii="Arial" w:eastAsia="SimSun" w:hAnsi="Arial" w:cs="Arial"/>
                <w:rPrChange w:id="56" w:author="Wayne.Tu" w:date="2019-11-12T11:37:00Z">
                  <w:rPr>
                    <w:rStyle w:val="a4"/>
                    <w:rFonts w:ascii="Arial" w:eastAsia="SimSun" w:hAnsi="Arial" w:cs="Arial"/>
                  </w:rPr>
                </w:rPrChange>
              </w:rPr>
              <w:delText>人力資源規章</w:delText>
            </w:r>
            <w:r w:rsidRPr="00AC0A09" w:rsidDel="006358CB">
              <w:rPr>
                <w:rFonts w:ascii="Arial" w:hAnsi="Arial" w:cs="Arial"/>
                <w:webHidden/>
              </w:rPr>
              <w:tab/>
              <w:delText>2</w:delText>
            </w:r>
          </w:del>
        </w:p>
        <w:p w:rsidR="00AC0A09" w:rsidRPr="00AC0A09" w:rsidDel="006358CB" w:rsidRDefault="00AC0A09">
          <w:pPr>
            <w:pStyle w:val="21"/>
            <w:rPr>
              <w:del w:id="57" w:author="Wayne.Tu" w:date="2019-11-12T11:37:00Z"/>
              <w:rFonts w:eastAsiaTheme="minorEastAsia"/>
              <w:sz w:val="24"/>
            </w:rPr>
          </w:pPr>
          <w:del w:id="58" w:author="Wayne.Tu" w:date="2019-11-12T11:37:00Z">
            <w:r w:rsidRPr="006358CB" w:rsidDel="006358CB">
              <w:rPr>
                <w:rStyle w:val="a4"/>
                <w:rPrChange w:id="59" w:author="Wayne.Tu" w:date="2019-11-12T11:37:00Z">
                  <w:rPr>
                    <w:rStyle w:val="a4"/>
                  </w:rPr>
                </w:rPrChange>
              </w:rPr>
              <w:delText>招募暨任用管理辦法</w:delText>
            </w:r>
            <w:r w:rsidRPr="00AC0A09" w:rsidDel="006358CB">
              <w:rPr>
                <w:webHidden/>
              </w:rPr>
              <w:tab/>
              <w:delText>3</w:delText>
            </w:r>
          </w:del>
        </w:p>
        <w:p w:rsidR="00AC0A09" w:rsidRPr="00AC0A09" w:rsidDel="006358CB" w:rsidRDefault="00AC0A09">
          <w:pPr>
            <w:pStyle w:val="21"/>
            <w:rPr>
              <w:del w:id="60" w:author="Wayne.Tu" w:date="2019-11-12T11:37:00Z"/>
              <w:rFonts w:eastAsiaTheme="minorEastAsia"/>
              <w:sz w:val="24"/>
            </w:rPr>
          </w:pPr>
          <w:del w:id="61" w:author="Wayne.Tu" w:date="2019-11-12T11:37:00Z">
            <w:r w:rsidRPr="006358CB" w:rsidDel="006358CB">
              <w:rPr>
                <w:rStyle w:val="a4"/>
                <w:rPrChange w:id="62" w:author="Wayne.Tu" w:date="2019-11-12T11:37:00Z">
                  <w:rPr>
                    <w:rStyle w:val="a4"/>
                  </w:rPr>
                </w:rPrChange>
              </w:rPr>
              <w:delText>薪酬福利辦法</w:delText>
            </w:r>
            <w:r w:rsidRPr="00AC0A09" w:rsidDel="006358CB">
              <w:rPr>
                <w:webHidden/>
              </w:rPr>
              <w:tab/>
              <w:delText>5</w:delText>
            </w:r>
          </w:del>
        </w:p>
        <w:p w:rsidR="00AC0A09" w:rsidRPr="00AC0A09" w:rsidDel="006358CB" w:rsidRDefault="00AC0A09">
          <w:pPr>
            <w:pStyle w:val="21"/>
            <w:rPr>
              <w:del w:id="63" w:author="Wayne.Tu" w:date="2019-11-12T11:37:00Z"/>
              <w:rFonts w:eastAsiaTheme="minorEastAsia"/>
              <w:sz w:val="24"/>
            </w:rPr>
          </w:pPr>
          <w:del w:id="64" w:author="Wayne.Tu" w:date="2019-11-12T11:37:00Z">
            <w:r w:rsidRPr="006358CB" w:rsidDel="006358CB">
              <w:rPr>
                <w:rStyle w:val="a4"/>
                <w:rPrChange w:id="65" w:author="Wayne.Tu" w:date="2019-11-12T11:37:00Z">
                  <w:rPr>
                    <w:rStyle w:val="a4"/>
                  </w:rPr>
                </w:rPrChange>
              </w:rPr>
              <w:delText>假勤辦法</w:delText>
            </w:r>
            <w:r w:rsidRPr="00AC0A09" w:rsidDel="006358CB">
              <w:rPr>
                <w:webHidden/>
              </w:rPr>
              <w:tab/>
              <w:delText>7</w:delText>
            </w:r>
          </w:del>
        </w:p>
        <w:p w:rsidR="00AC0A09" w:rsidRPr="00AC0A09" w:rsidDel="006358CB" w:rsidRDefault="00AC0A09">
          <w:pPr>
            <w:pStyle w:val="21"/>
            <w:rPr>
              <w:del w:id="66" w:author="Wayne.Tu" w:date="2019-11-12T11:37:00Z"/>
              <w:rFonts w:eastAsiaTheme="minorEastAsia"/>
              <w:sz w:val="24"/>
            </w:rPr>
          </w:pPr>
          <w:del w:id="67" w:author="Wayne.Tu" w:date="2019-11-12T11:37:00Z">
            <w:r w:rsidRPr="006358CB" w:rsidDel="006358CB">
              <w:rPr>
                <w:rStyle w:val="a4"/>
                <w:rPrChange w:id="68" w:author="Wayne.Tu" w:date="2019-11-12T11:37:00Z">
                  <w:rPr>
                    <w:rStyle w:val="a4"/>
                  </w:rPr>
                </w:rPrChange>
              </w:rPr>
              <w:delText>績效管理辦法</w:delText>
            </w:r>
            <w:r w:rsidRPr="00AC0A09" w:rsidDel="006358CB">
              <w:rPr>
                <w:webHidden/>
              </w:rPr>
              <w:tab/>
              <w:delText>11</w:delText>
            </w:r>
          </w:del>
        </w:p>
        <w:p w:rsidR="00AC0A09" w:rsidRPr="00AC0A09" w:rsidDel="006358CB" w:rsidRDefault="00AC0A09">
          <w:pPr>
            <w:pStyle w:val="21"/>
            <w:rPr>
              <w:del w:id="69" w:author="Wayne.Tu" w:date="2019-11-12T11:37:00Z"/>
              <w:rFonts w:eastAsiaTheme="minorEastAsia"/>
              <w:sz w:val="24"/>
            </w:rPr>
          </w:pPr>
          <w:del w:id="70" w:author="Wayne.Tu" w:date="2019-11-12T11:37:00Z">
            <w:r w:rsidRPr="006358CB" w:rsidDel="006358CB">
              <w:rPr>
                <w:rStyle w:val="a4"/>
                <w:rPrChange w:id="71" w:author="Wayne.Tu" w:date="2019-11-12T11:37:00Z">
                  <w:rPr>
                    <w:rStyle w:val="a4"/>
                  </w:rPr>
                </w:rPrChange>
              </w:rPr>
              <w:delText>離職暨留職停薪管理辦法</w:delText>
            </w:r>
            <w:r w:rsidRPr="00AC0A09" w:rsidDel="006358CB">
              <w:rPr>
                <w:webHidden/>
              </w:rPr>
              <w:tab/>
              <w:delText>13</w:delText>
            </w:r>
          </w:del>
        </w:p>
        <w:p w:rsidR="00AC0A09" w:rsidRPr="00AC0A09" w:rsidDel="006358CB" w:rsidRDefault="00AC0A09">
          <w:pPr>
            <w:pStyle w:val="21"/>
            <w:rPr>
              <w:del w:id="72" w:author="Wayne.Tu" w:date="2019-11-12T11:37:00Z"/>
              <w:rFonts w:eastAsiaTheme="minorEastAsia"/>
              <w:sz w:val="24"/>
            </w:rPr>
          </w:pPr>
          <w:del w:id="73" w:author="Wayne.Tu" w:date="2019-11-12T11:37:00Z">
            <w:r w:rsidRPr="006358CB" w:rsidDel="006358CB">
              <w:rPr>
                <w:rStyle w:val="a4"/>
                <w:rPrChange w:id="74" w:author="Wayne.Tu" w:date="2019-11-12T11:37:00Z">
                  <w:rPr>
                    <w:rStyle w:val="a4"/>
                  </w:rPr>
                </w:rPrChange>
              </w:rPr>
              <w:delText>差旅辦法</w:delText>
            </w:r>
            <w:r w:rsidRPr="00AC0A09" w:rsidDel="006358CB">
              <w:rPr>
                <w:webHidden/>
              </w:rPr>
              <w:tab/>
              <w:delText>15</w:delText>
            </w:r>
          </w:del>
        </w:p>
        <w:p w:rsidR="00AC0A09" w:rsidRPr="00AC0A09" w:rsidDel="006358CB" w:rsidRDefault="00AC0A09">
          <w:pPr>
            <w:pStyle w:val="21"/>
            <w:rPr>
              <w:del w:id="75" w:author="Wayne.Tu" w:date="2019-11-12T11:37:00Z"/>
              <w:rFonts w:eastAsiaTheme="minorEastAsia"/>
              <w:sz w:val="24"/>
            </w:rPr>
          </w:pPr>
          <w:del w:id="76" w:author="Wayne.Tu" w:date="2019-11-12T11:37:00Z">
            <w:r w:rsidRPr="006358CB" w:rsidDel="006358CB">
              <w:rPr>
                <w:rStyle w:val="a4"/>
                <w:rPrChange w:id="77" w:author="Wayne.Tu" w:date="2019-11-12T11:37:00Z">
                  <w:rPr>
                    <w:rStyle w:val="a4"/>
                  </w:rPr>
                </w:rPrChange>
              </w:rPr>
              <w:delText>學習發展辦法</w:delText>
            </w:r>
            <w:r w:rsidRPr="00AC0A09" w:rsidDel="006358CB">
              <w:rPr>
                <w:webHidden/>
              </w:rPr>
              <w:tab/>
              <w:delText>17</w:delText>
            </w:r>
          </w:del>
        </w:p>
        <w:p w:rsidR="00AC0A09" w:rsidRPr="00AC0A09" w:rsidDel="006358CB" w:rsidRDefault="00AC0A09">
          <w:pPr>
            <w:pStyle w:val="21"/>
            <w:rPr>
              <w:del w:id="78" w:author="Wayne.Tu" w:date="2019-11-12T11:37:00Z"/>
              <w:rFonts w:eastAsiaTheme="minorEastAsia"/>
              <w:sz w:val="24"/>
            </w:rPr>
          </w:pPr>
          <w:del w:id="79" w:author="Wayne.Tu" w:date="2019-11-12T11:37:00Z">
            <w:r w:rsidRPr="006358CB" w:rsidDel="006358CB">
              <w:rPr>
                <w:rStyle w:val="a4"/>
                <w:rPrChange w:id="80" w:author="Wayne.Tu" w:date="2019-11-12T11:37:00Z">
                  <w:rPr>
                    <w:rStyle w:val="a4"/>
                  </w:rPr>
                </w:rPrChange>
              </w:rPr>
              <w:delText>性騷擾防治辦法</w:delText>
            </w:r>
            <w:r w:rsidRPr="00AC0A09" w:rsidDel="006358CB">
              <w:rPr>
                <w:webHidden/>
              </w:rPr>
              <w:tab/>
              <w:delText>19</w:delText>
            </w:r>
          </w:del>
        </w:p>
        <w:p w:rsidR="00AC0A09" w:rsidRPr="00AC0A09" w:rsidDel="006358CB" w:rsidRDefault="00AC0A09">
          <w:pPr>
            <w:pStyle w:val="11"/>
            <w:rPr>
              <w:del w:id="81" w:author="Wayne.Tu" w:date="2019-11-12T11:37:00Z"/>
              <w:rFonts w:ascii="Arial" w:hAnsi="Arial" w:cs="Arial"/>
              <w:sz w:val="24"/>
            </w:rPr>
          </w:pPr>
          <w:del w:id="82" w:author="Wayne.Tu" w:date="2019-11-12T11:37:00Z">
            <w:r w:rsidRPr="006358CB" w:rsidDel="006358CB">
              <w:rPr>
                <w:rStyle w:val="a4"/>
                <w:rFonts w:ascii="Arial" w:eastAsia="SimSun" w:hAnsi="Arial" w:cs="Arial"/>
                <w:rPrChange w:id="83" w:author="Wayne.Tu" w:date="2019-11-12T11:37:00Z">
                  <w:rPr>
                    <w:rStyle w:val="a4"/>
                    <w:rFonts w:ascii="Arial" w:eastAsia="SimSun" w:hAnsi="Arial" w:cs="Arial"/>
                  </w:rPr>
                </w:rPrChange>
              </w:rPr>
              <w:delText>財務規章</w:delText>
            </w:r>
            <w:r w:rsidRPr="00AC0A09" w:rsidDel="006358CB">
              <w:rPr>
                <w:rFonts w:ascii="Arial" w:hAnsi="Arial" w:cs="Arial"/>
                <w:webHidden/>
              </w:rPr>
              <w:tab/>
              <w:delText>21</w:delText>
            </w:r>
          </w:del>
        </w:p>
        <w:p w:rsidR="00AC0A09" w:rsidRPr="00AC0A09" w:rsidDel="006358CB" w:rsidRDefault="00AC0A09">
          <w:pPr>
            <w:pStyle w:val="21"/>
            <w:rPr>
              <w:del w:id="84" w:author="Wayne.Tu" w:date="2019-11-12T11:37:00Z"/>
              <w:rFonts w:eastAsiaTheme="minorEastAsia"/>
              <w:sz w:val="24"/>
            </w:rPr>
          </w:pPr>
          <w:del w:id="85" w:author="Wayne.Tu" w:date="2019-11-12T11:37:00Z">
            <w:r w:rsidRPr="006358CB" w:rsidDel="006358CB">
              <w:rPr>
                <w:rStyle w:val="a4"/>
                <w:rPrChange w:id="86" w:author="Wayne.Tu" w:date="2019-11-12T11:37:00Z">
                  <w:rPr>
                    <w:rStyle w:val="a4"/>
                  </w:rPr>
                </w:rPrChange>
              </w:rPr>
              <w:delText>採購與付款辦法</w:delText>
            </w:r>
            <w:r w:rsidRPr="00AC0A09" w:rsidDel="006358CB">
              <w:rPr>
                <w:webHidden/>
              </w:rPr>
              <w:tab/>
              <w:delText>22</w:delText>
            </w:r>
          </w:del>
        </w:p>
        <w:p w:rsidR="00AC0A09" w:rsidRPr="00AC0A09" w:rsidDel="006358CB" w:rsidRDefault="00AC0A09">
          <w:pPr>
            <w:pStyle w:val="11"/>
            <w:rPr>
              <w:del w:id="87" w:author="Wayne.Tu" w:date="2019-11-12T11:37:00Z"/>
              <w:rFonts w:ascii="Arial" w:hAnsi="Arial" w:cs="Arial"/>
              <w:sz w:val="24"/>
            </w:rPr>
          </w:pPr>
          <w:del w:id="88" w:author="Wayne.Tu" w:date="2019-11-12T11:37:00Z">
            <w:r w:rsidRPr="006358CB" w:rsidDel="006358CB">
              <w:rPr>
                <w:rStyle w:val="a4"/>
                <w:rFonts w:ascii="Arial" w:eastAsia="SimSun" w:hAnsi="Arial" w:cs="Arial"/>
                <w:rPrChange w:id="89" w:author="Wayne.Tu" w:date="2019-11-12T11:37:00Z">
                  <w:rPr>
                    <w:rStyle w:val="a4"/>
                    <w:rFonts w:ascii="Arial" w:eastAsia="SimSun" w:hAnsi="Arial" w:cs="Arial"/>
                  </w:rPr>
                </w:rPrChange>
              </w:rPr>
              <w:delText>總務規章</w:delText>
            </w:r>
            <w:r w:rsidRPr="00AC0A09" w:rsidDel="006358CB">
              <w:rPr>
                <w:rFonts w:ascii="Arial" w:hAnsi="Arial" w:cs="Arial"/>
                <w:webHidden/>
              </w:rPr>
              <w:tab/>
              <w:delText>25</w:delText>
            </w:r>
          </w:del>
        </w:p>
        <w:p w:rsidR="00AC0A09" w:rsidRPr="00AC0A09" w:rsidDel="006358CB" w:rsidRDefault="00AC0A09">
          <w:pPr>
            <w:pStyle w:val="21"/>
            <w:rPr>
              <w:del w:id="90" w:author="Wayne.Tu" w:date="2019-11-12T11:37:00Z"/>
              <w:rFonts w:eastAsiaTheme="minorEastAsia"/>
              <w:sz w:val="24"/>
            </w:rPr>
          </w:pPr>
          <w:del w:id="91" w:author="Wayne.Tu" w:date="2019-11-12T11:37:00Z">
            <w:r w:rsidRPr="006358CB" w:rsidDel="006358CB">
              <w:rPr>
                <w:rStyle w:val="a4"/>
                <w:rPrChange w:id="92" w:author="Wayne.Tu" w:date="2019-11-12T11:37:00Z">
                  <w:rPr>
                    <w:rStyle w:val="a4"/>
                  </w:rPr>
                </w:rPrChange>
              </w:rPr>
              <w:delText>辦公室公約</w:delText>
            </w:r>
            <w:r w:rsidRPr="00AC0A09" w:rsidDel="006358CB">
              <w:rPr>
                <w:webHidden/>
              </w:rPr>
              <w:tab/>
              <w:delText>26</w:delText>
            </w:r>
          </w:del>
        </w:p>
        <w:p w:rsidR="00AC0A09" w:rsidRPr="00AC0A09" w:rsidDel="006358CB" w:rsidRDefault="00AC0A09">
          <w:pPr>
            <w:pStyle w:val="21"/>
            <w:rPr>
              <w:del w:id="93" w:author="Wayne.Tu" w:date="2019-11-12T11:37:00Z"/>
              <w:rFonts w:eastAsiaTheme="minorEastAsia"/>
              <w:sz w:val="24"/>
            </w:rPr>
          </w:pPr>
          <w:del w:id="94" w:author="Wayne.Tu" w:date="2019-11-12T11:37:00Z">
            <w:r w:rsidRPr="006358CB" w:rsidDel="006358CB">
              <w:rPr>
                <w:rStyle w:val="a4"/>
                <w:rPrChange w:id="95" w:author="Wayne.Tu" w:date="2019-11-12T11:37:00Z">
                  <w:rPr>
                    <w:rStyle w:val="a4"/>
                  </w:rPr>
                </w:rPrChange>
              </w:rPr>
              <w:delText>八樓生活公約</w:delText>
            </w:r>
            <w:r w:rsidRPr="00AC0A09" w:rsidDel="006358CB">
              <w:rPr>
                <w:webHidden/>
              </w:rPr>
              <w:tab/>
              <w:delText>27</w:delText>
            </w:r>
          </w:del>
        </w:p>
        <w:p w:rsidR="00AC0A09" w:rsidRPr="00AC0A09" w:rsidDel="006358CB" w:rsidRDefault="00AC0A09">
          <w:pPr>
            <w:pStyle w:val="21"/>
            <w:rPr>
              <w:del w:id="96" w:author="Wayne.Tu" w:date="2019-11-12T11:37:00Z"/>
              <w:rFonts w:eastAsiaTheme="minorEastAsia"/>
              <w:sz w:val="24"/>
            </w:rPr>
          </w:pPr>
          <w:del w:id="97" w:author="Wayne.Tu" w:date="2019-11-12T11:37:00Z">
            <w:r w:rsidRPr="006358CB" w:rsidDel="006358CB">
              <w:rPr>
                <w:rStyle w:val="a4"/>
                <w:rPrChange w:id="98" w:author="Wayne.Tu" w:date="2019-11-12T11:37:00Z">
                  <w:rPr>
                    <w:rStyle w:val="a4"/>
                  </w:rPr>
                </w:rPrChange>
              </w:rPr>
              <w:delText>停車辦法</w:delText>
            </w:r>
            <w:r w:rsidRPr="00AC0A09" w:rsidDel="006358CB">
              <w:rPr>
                <w:webHidden/>
              </w:rPr>
              <w:tab/>
              <w:delText>28</w:delText>
            </w:r>
          </w:del>
        </w:p>
        <w:p w:rsidR="00AC0A09" w:rsidDel="006358CB" w:rsidRDefault="00AC0A09">
          <w:pPr>
            <w:pStyle w:val="11"/>
            <w:rPr>
              <w:del w:id="99" w:author="Wayne.Tu" w:date="2019-11-12T11:37:00Z"/>
              <w:sz w:val="24"/>
            </w:rPr>
          </w:pPr>
          <w:del w:id="100" w:author="Wayne.Tu" w:date="2019-11-12T11:37:00Z">
            <w:r w:rsidRPr="006358CB" w:rsidDel="006358CB">
              <w:rPr>
                <w:rStyle w:val="a4"/>
                <w:rFonts w:ascii="Arial" w:hAnsi="Arial" w:cs="Arial"/>
                <w:rPrChange w:id="101" w:author="Wayne.Tu" w:date="2019-11-12T11:37:00Z">
                  <w:rPr>
                    <w:rStyle w:val="a4"/>
                    <w:rFonts w:ascii="Arial" w:hAnsi="Arial" w:cs="Arial"/>
                  </w:rPr>
                </w:rPrChange>
              </w:rPr>
              <w:delText>其他表格</w:delText>
            </w:r>
            <w:r w:rsidRPr="00AC0A09" w:rsidDel="006358CB">
              <w:rPr>
                <w:rFonts w:ascii="Arial" w:hAnsi="Arial" w:cs="Arial"/>
                <w:webHidden/>
              </w:rPr>
              <w:tab/>
              <w:delText>29</w:delText>
            </w:r>
          </w:del>
        </w:p>
        <w:p w:rsidR="0086671E" w:rsidRPr="00AC0A09" w:rsidRDefault="003E11F1" w:rsidP="0086671E">
          <w:pPr>
            <w:rPr>
              <w:rFonts w:ascii="Arial" w:eastAsia="SimSun" w:hAnsi="Arial" w:cs="Arial"/>
              <w:b/>
              <w:bCs/>
              <w:sz w:val="32"/>
              <w:lang w:val="zh-TW"/>
            </w:rPr>
          </w:pPr>
          <w:r w:rsidRPr="00AC0A09">
            <w:rPr>
              <w:rFonts w:ascii="Arial" w:eastAsia="SimSun" w:hAnsi="Arial" w:cs="Arial"/>
              <w:b/>
              <w:bCs/>
              <w:sz w:val="32"/>
              <w:lang w:val="zh-TW"/>
            </w:rPr>
            <w:fldChar w:fldCharType="end"/>
          </w:r>
        </w:p>
      </w:sdtContent>
    </w:sdt>
    <w:p w:rsidR="00B50398" w:rsidRPr="00AC0A09" w:rsidRDefault="005F2B6C" w:rsidP="00B50398">
      <w:pPr>
        <w:pStyle w:val="1"/>
        <w:rPr>
          <w:rFonts w:ascii="Arial" w:eastAsia="SimSun" w:hAnsi="Arial" w:cs="Arial"/>
        </w:rPr>
      </w:pPr>
      <w:bookmarkStart w:id="102" w:name="_Toc24451042"/>
      <w:r w:rsidRPr="00AC0A09">
        <w:rPr>
          <w:rFonts w:ascii="Arial" w:eastAsia="SimSun" w:hAnsi="Arial" w:cs="Arial"/>
        </w:rPr>
        <w:lastRenderedPageBreak/>
        <w:t>人力資源規章</w:t>
      </w:r>
      <w:bookmarkEnd w:id="102"/>
    </w:p>
    <w:p w:rsidR="00B50398" w:rsidRPr="00AC0A09" w:rsidRDefault="00B50398">
      <w:pPr>
        <w:widowControl/>
        <w:rPr>
          <w:rFonts w:ascii="Arial" w:eastAsia="SimSun" w:hAnsi="Arial" w:cs="Arial"/>
          <w:b/>
          <w:bCs/>
          <w:kern w:val="52"/>
          <w:sz w:val="52"/>
          <w:szCs w:val="52"/>
        </w:rPr>
      </w:pPr>
      <w:r w:rsidRPr="00AC0A09">
        <w:rPr>
          <w:rFonts w:ascii="Arial" w:eastAsia="SimSun" w:hAnsi="Arial" w:cs="Arial"/>
        </w:rPr>
        <w:br w:type="page"/>
      </w:r>
    </w:p>
    <w:p w:rsidR="00901A36" w:rsidRPr="00AC0A09" w:rsidRDefault="005F2B6C" w:rsidP="00B50398">
      <w:pPr>
        <w:pStyle w:val="2"/>
        <w:rPr>
          <w:rFonts w:ascii="Arial" w:eastAsia="SimSun" w:hAnsi="Arial" w:cs="Arial"/>
        </w:rPr>
      </w:pPr>
      <w:bookmarkStart w:id="103" w:name="_Toc24451043"/>
      <w:r w:rsidRPr="00AC0A09">
        <w:rPr>
          <w:rFonts w:ascii="Arial" w:eastAsia="SimSun" w:hAnsi="Arial" w:cs="Arial"/>
        </w:rPr>
        <w:lastRenderedPageBreak/>
        <w:t>招募暨任用管理辦法</w:t>
      </w:r>
      <w:bookmarkEnd w:id="103"/>
    </w:p>
    <w:p w:rsidR="001B06EF" w:rsidRPr="00AC0A09" w:rsidRDefault="00937BE8" w:rsidP="001B06EF">
      <w:pPr>
        <w:pStyle w:val="a5"/>
        <w:numPr>
          <w:ilvl w:val="0"/>
          <w:numId w:val="1"/>
        </w:numPr>
        <w:ind w:leftChars="0"/>
        <w:rPr>
          <w:rFonts w:ascii="Arial" w:eastAsia="SimSun" w:hAnsi="Arial" w:cs="Arial"/>
        </w:rPr>
      </w:pPr>
      <w:bookmarkStart w:id="104" w:name="_Toc494446758"/>
      <w:r w:rsidRPr="00AC0A09">
        <w:rPr>
          <w:rFonts w:ascii="Arial" w:eastAsia="SimSun" w:hAnsi="Arial" w:cs="Arial"/>
        </w:rPr>
        <w:t>招募</w:t>
      </w:r>
      <w:r w:rsidR="001B06EF" w:rsidRPr="00AC0A09">
        <w:rPr>
          <w:rFonts w:ascii="Arial" w:eastAsia="SimSun" w:hAnsi="Arial" w:cs="Arial"/>
        </w:rPr>
        <w:t>需求核准：</w:t>
      </w:r>
      <w:bookmarkStart w:id="105" w:name="_Toc493498385"/>
      <w:bookmarkStart w:id="106" w:name="_Toc494446759"/>
      <w:bookmarkEnd w:id="104"/>
      <w:r w:rsidRPr="00AC0A09">
        <w:rPr>
          <w:rFonts w:ascii="Arial" w:eastAsia="SimSun" w:hAnsi="Arial" w:cs="Arial"/>
        </w:rPr>
        <w:t>若有招募</w:t>
      </w:r>
      <w:r w:rsidR="001B06EF" w:rsidRPr="00AC0A09">
        <w:rPr>
          <w:rFonts w:ascii="Arial" w:eastAsia="SimSun" w:hAnsi="Arial" w:cs="Arial"/>
        </w:rPr>
        <w:t>人力之需求，用人主管須先向</w:t>
      </w:r>
      <w:r w:rsidRPr="00AC0A09">
        <w:rPr>
          <w:rFonts w:ascii="Arial" w:eastAsia="SimSun" w:hAnsi="Arial" w:cs="Arial"/>
        </w:rPr>
        <w:t>人力資源提出招募</w:t>
      </w:r>
      <w:r w:rsidR="001B06EF" w:rsidRPr="00AC0A09">
        <w:rPr>
          <w:rFonts w:ascii="Arial" w:eastAsia="SimSun" w:hAnsi="Arial" w:cs="Arial"/>
        </w:rPr>
        <w:t>需求，同時</w:t>
      </w:r>
      <w:r w:rsidRPr="00AC0A09">
        <w:rPr>
          <w:rFonts w:ascii="Arial" w:eastAsia="SimSun" w:hAnsi="Arial" w:cs="Arial"/>
        </w:rPr>
        <w:t>人力資源</w:t>
      </w:r>
      <w:r w:rsidR="001B06EF" w:rsidRPr="00AC0A09">
        <w:rPr>
          <w:rFonts w:ascii="Arial" w:eastAsia="SimSun" w:hAnsi="Arial" w:cs="Arial"/>
        </w:rPr>
        <w:t>須先確認此需求與整體人力預算符合。需求成立後，</w:t>
      </w:r>
      <w:r w:rsidRPr="00AC0A09">
        <w:rPr>
          <w:rFonts w:ascii="Arial" w:eastAsia="SimSun" w:hAnsi="Arial" w:cs="Arial"/>
        </w:rPr>
        <w:t>人力資源</w:t>
      </w:r>
      <w:r w:rsidR="001B06EF" w:rsidRPr="00AC0A09">
        <w:rPr>
          <w:rFonts w:ascii="Arial" w:eastAsia="SimSun" w:hAnsi="Arial" w:cs="Arial"/>
        </w:rPr>
        <w:t>會至</w:t>
      </w:r>
      <w:r w:rsidRPr="00AC0A09">
        <w:rPr>
          <w:rFonts w:ascii="Arial" w:eastAsia="SimSun" w:hAnsi="Arial" w:cs="Arial"/>
        </w:rPr>
        <w:t>人力資源管理系統</w:t>
      </w:r>
      <w:proofErr w:type="gramStart"/>
      <w:r w:rsidR="00DD75A7" w:rsidRPr="00AC0A09">
        <w:rPr>
          <w:rFonts w:ascii="Arial" w:eastAsia="SimSun" w:hAnsi="Arial" w:cs="Arial"/>
        </w:rPr>
        <w:t>（</w:t>
      </w:r>
      <w:proofErr w:type="gramEnd"/>
      <w:r w:rsidR="00DD75A7" w:rsidRPr="00AC0A09">
        <w:rPr>
          <w:rFonts w:ascii="Arial" w:eastAsia="SimSun" w:hAnsi="Arial" w:cs="Arial"/>
        </w:rPr>
        <w:t>以下簡稱</w:t>
      </w:r>
      <w:r w:rsidR="00DD75A7" w:rsidRPr="00AC0A09">
        <w:rPr>
          <w:rFonts w:ascii="Arial" w:eastAsia="SimSun" w:hAnsi="Arial" w:cs="Arial"/>
        </w:rPr>
        <w:t>HRMS)</w:t>
      </w:r>
      <w:r w:rsidR="000C7C60">
        <w:rPr>
          <w:rFonts w:ascii="Arial" w:eastAsia="SimSun" w:hAnsi="Arial" w:cs="Arial"/>
        </w:rPr>
        <w:t xml:space="preserve"> </w:t>
      </w:r>
      <w:r w:rsidR="000C7C60">
        <w:rPr>
          <w:rFonts w:ascii="Arial" w:eastAsia="SimSun" w:hAnsi="Arial" w:cs="Arial"/>
        </w:rPr>
        <w:sym w:font="Wingdings 3" w:char="F09E"/>
      </w:r>
      <w:r w:rsidRPr="00AC0A09">
        <w:rPr>
          <w:rFonts w:ascii="Arial" w:eastAsia="SimSun" w:hAnsi="Arial" w:cs="Arial"/>
        </w:rPr>
        <w:t>招募模組</w:t>
      </w:r>
      <w:r w:rsidR="000C7C60">
        <w:rPr>
          <w:rFonts w:ascii="Arial" w:eastAsia="SimSun" w:hAnsi="Arial" w:cs="Arial"/>
        </w:rPr>
        <w:sym w:font="Wingdings 3" w:char="F09E"/>
      </w:r>
      <w:r w:rsidR="001B06EF" w:rsidRPr="00AC0A09">
        <w:rPr>
          <w:rFonts w:ascii="Arial" w:eastAsia="SimSun" w:hAnsi="Arial" w:cs="Arial"/>
        </w:rPr>
        <w:t>職缺需求單管理</w:t>
      </w:r>
      <w:r w:rsidR="000C7C60">
        <w:rPr>
          <w:rFonts w:ascii="Arial" w:eastAsia="SimSun" w:hAnsi="Arial" w:cs="Arial"/>
        </w:rPr>
        <w:sym w:font="Wingdings 3" w:char="F09E"/>
      </w:r>
      <w:r w:rsidRPr="00AC0A09">
        <w:rPr>
          <w:rFonts w:ascii="Arial" w:eastAsia="SimSun" w:hAnsi="Arial" w:cs="Arial"/>
        </w:rPr>
        <w:t>新建職缺需求單。招募</w:t>
      </w:r>
      <w:r w:rsidR="001B06EF" w:rsidRPr="00AC0A09">
        <w:rPr>
          <w:rFonts w:ascii="Arial" w:eastAsia="SimSun" w:hAnsi="Arial" w:cs="Arial"/>
        </w:rPr>
        <w:t>活動需經總經理核准此需求後方得進行。</w:t>
      </w:r>
      <w:bookmarkEnd w:id="105"/>
      <w:bookmarkEnd w:id="106"/>
    </w:p>
    <w:p w:rsidR="004B2A9E" w:rsidRPr="00AC0A09" w:rsidRDefault="001B06EF" w:rsidP="004B2A9E">
      <w:pPr>
        <w:pStyle w:val="a5"/>
        <w:numPr>
          <w:ilvl w:val="0"/>
          <w:numId w:val="1"/>
        </w:numPr>
        <w:ind w:leftChars="0"/>
        <w:rPr>
          <w:rFonts w:ascii="Arial" w:eastAsia="SimSun" w:hAnsi="Arial" w:cs="Arial"/>
        </w:rPr>
      </w:pPr>
      <w:r w:rsidRPr="00AC0A09">
        <w:rPr>
          <w:rFonts w:ascii="Arial" w:eastAsia="SimSun" w:hAnsi="Arial" w:cs="Arial"/>
        </w:rPr>
        <w:t>人才搜尋管道</w:t>
      </w:r>
    </w:p>
    <w:p w:rsidR="001B06EF" w:rsidRPr="00AC0A09" w:rsidRDefault="001B06EF" w:rsidP="00F52A75">
      <w:pPr>
        <w:pStyle w:val="a5"/>
        <w:numPr>
          <w:ilvl w:val="0"/>
          <w:numId w:val="10"/>
        </w:numPr>
        <w:ind w:leftChars="0"/>
        <w:rPr>
          <w:rFonts w:ascii="Arial" w:eastAsia="SimSun" w:hAnsi="Arial" w:cs="Arial"/>
        </w:rPr>
      </w:pPr>
      <w:r w:rsidRPr="00AC0A09">
        <w:rPr>
          <w:rFonts w:ascii="Arial" w:eastAsia="SimSun" w:hAnsi="Arial" w:cs="Arial"/>
        </w:rPr>
        <w:t>內部：公司鼓勵同仁嘗試不同職位以探索自己的潛能，</w:t>
      </w:r>
      <w:r w:rsidR="00937BE8" w:rsidRPr="00AC0A09">
        <w:rPr>
          <w:rFonts w:ascii="Arial" w:eastAsia="SimSun" w:hAnsi="Arial" w:cs="Arial"/>
        </w:rPr>
        <w:t>凡符合內部轉調資格的</w:t>
      </w:r>
      <w:r w:rsidRPr="00AC0A09">
        <w:rPr>
          <w:rFonts w:ascii="Arial" w:eastAsia="SimSun" w:hAnsi="Arial" w:cs="Arial"/>
        </w:rPr>
        <w:t>同仁可於職缺訊息公布</w:t>
      </w:r>
      <w:proofErr w:type="gramStart"/>
      <w:r w:rsidRPr="00AC0A09">
        <w:rPr>
          <w:rFonts w:ascii="Arial" w:eastAsia="SimSun" w:hAnsi="Arial" w:cs="Arial"/>
        </w:rPr>
        <w:t>一週</w:t>
      </w:r>
      <w:proofErr w:type="gramEnd"/>
      <w:r w:rsidRPr="00AC0A09">
        <w:rPr>
          <w:rFonts w:ascii="Arial" w:eastAsia="SimSun" w:hAnsi="Arial" w:cs="Arial"/>
        </w:rPr>
        <w:t>內以電子郵件向</w:t>
      </w:r>
      <w:r w:rsidR="00937BE8" w:rsidRPr="00AC0A09">
        <w:rPr>
          <w:rFonts w:ascii="Arial" w:eastAsia="SimSun" w:hAnsi="Arial" w:cs="Arial"/>
        </w:rPr>
        <w:t>人力資源</w:t>
      </w:r>
      <w:r w:rsidRPr="00AC0A09">
        <w:rPr>
          <w:rFonts w:ascii="Arial" w:eastAsia="SimSun" w:hAnsi="Arial" w:cs="Arial"/>
        </w:rPr>
        <w:t>表達自己的申請意願。有意願之同仁需於申請前，先行與直屬主管討論轉換職位機會。</w:t>
      </w:r>
      <w:r w:rsidRPr="00AC0A09">
        <w:rPr>
          <w:rFonts w:ascii="Arial" w:eastAsia="SimSun" w:hAnsi="Arial" w:cs="Arial"/>
        </w:rPr>
        <w:t xml:space="preserve"> </w:t>
      </w:r>
    </w:p>
    <w:p w:rsidR="001B06EF" w:rsidRPr="00AC0A09" w:rsidRDefault="001B06EF" w:rsidP="00F52A75">
      <w:pPr>
        <w:pStyle w:val="a5"/>
        <w:numPr>
          <w:ilvl w:val="0"/>
          <w:numId w:val="10"/>
        </w:numPr>
        <w:ind w:leftChars="0"/>
        <w:rPr>
          <w:rFonts w:ascii="Arial" w:eastAsia="SimSun" w:hAnsi="Arial" w:cs="Arial"/>
        </w:rPr>
      </w:pPr>
      <w:r w:rsidRPr="00AC0A09">
        <w:rPr>
          <w:rFonts w:ascii="Arial" w:eastAsia="SimSun" w:hAnsi="Arial" w:cs="Arial"/>
        </w:rPr>
        <w:t>外部：包含員工推薦、職缺刊登，社群媒體、獵人頭公司、專業協會等。</w:t>
      </w:r>
    </w:p>
    <w:p w:rsidR="001B06EF" w:rsidRPr="00AC0A09" w:rsidRDefault="001B06EF" w:rsidP="004B2A9E">
      <w:pPr>
        <w:pStyle w:val="a5"/>
        <w:numPr>
          <w:ilvl w:val="0"/>
          <w:numId w:val="1"/>
        </w:numPr>
        <w:ind w:leftChars="0"/>
        <w:rPr>
          <w:rFonts w:ascii="Arial" w:eastAsia="SimSun" w:hAnsi="Arial" w:cs="Arial"/>
        </w:rPr>
      </w:pPr>
      <w:r w:rsidRPr="00AC0A09">
        <w:rPr>
          <w:rFonts w:ascii="Arial" w:eastAsia="SimSun" w:hAnsi="Arial" w:cs="Arial"/>
        </w:rPr>
        <w:t>徵選</w:t>
      </w:r>
      <w:del w:id="107" w:author="Wayne.Tu" w:date="2019-11-12T11:41:00Z">
        <w:r w:rsidRPr="00AC0A09" w:rsidDel="006358CB">
          <w:rPr>
            <w:rFonts w:ascii="Arial" w:eastAsia="SimSun" w:hAnsi="Arial" w:cs="Arial"/>
          </w:rPr>
          <w:delText>：</w:delText>
        </w:r>
      </w:del>
    </w:p>
    <w:p w:rsidR="001B06EF" w:rsidRPr="00AC0A09" w:rsidRDefault="001B06EF" w:rsidP="00F52A75">
      <w:pPr>
        <w:pStyle w:val="a5"/>
        <w:numPr>
          <w:ilvl w:val="0"/>
          <w:numId w:val="2"/>
        </w:numPr>
        <w:ind w:leftChars="0"/>
        <w:rPr>
          <w:rFonts w:ascii="Arial" w:eastAsia="SimSun" w:hAnsi="Arial" w:cs="Arial"/>
        </w:rPr>
      </w:pPr>
      <w:r w:rsidRPr="00AC0A09">
        <w:rPr>
          <w:rFonts w:ascii="Arial" w:eastAsia="SimSun" w:hAnsi="Arial" w:cs="Arial"/>
        </w:rPr>
        <w:t>職缺</w:t>
      </w:r>
      <w:proofErr w:type="gramStart"/>
      <w:r w:rsidRPr="00AC0A09">
        <w:rPr>
          <w:rFonts w:ascii="Arial" w:eastAsia="SimSun" w:hAnsi="Arial" w:cs="Arial"/>
        </w:rPr>
        <w:t>需求單</w:t>
      </w:r>
      <w:r w:rsidR="00EA072B" w:rsidRPr="00AC0A09">
        <w:rPr>
          <w:rFonts w:ascii="Arial" w:eastAsia="SimSun" w:hAnsi="Arial" w:cs="Arial"/>
        </w:rPr>
        <w:t>於</w:t>
      </w:r>
      <w:proofErr w:type="gramEnd"/>
      <w:r w:rsidR="00DD75A7" w:rsidRPr="00AC0A09">
        <w:rPr>
          <w:rFonts w:ascii="Arial" w:eastAsia="SimSun" w:hAnsi="Arial" w:cs="Arial"/>
        </w:rPr>
        <w:t>HRMS</w:t>
      </w:r>
      <w:r w:rsidR="00EA072B" w:rsidRPr="00AC0A09">
        <w:rPr>
          <w:rFonts w:ascii="Arial" w:eastAsia="SimSun" w:hAnsi="Arial" w:cs="Arial"/>
        </w:rPr>
        <w:t>生效</w:t>
      </w:r>
      <w:r w:rsidRPr="00AC0A09">
        <w:rPr>
          <w:rFonts w:ascii="Arial" w:eastAsia="SimSun" w:hAnsi="Arial" w:cs="Arial"/>
        </w:rPr>
        <w:t>後，</w:t>
      </w:r>
      <w:r w:rsidR="00937BE8" w:rsidRPr="00AC0A09">
        <w:rPr>
          <w:rFonts w:ascii="Arial" w:eastAsia="SimSun" w:hAnsi="Arial" w:cs="Arial"/>
        </w:rPr>
        <w:t>人力資源</w:t>
      </w:r>
      <w:r w:rsidRPr="00AC0A09">
        <w:rPr>
          <w:rFonts w:ascii="Arial" w:eastAsia="SimSun" w:hAnsi="Arial" w:cs="Arial"/>
        </w:rPr>
        <w:t>需就資格條件符合度進行初步篩選，如：學歷、累積經驗、年資、專業證照及擅長的工具等。</w:t>
      </w:r>
      <w:r w:rsidRPr="00AC0A09">
        <w:rPr>
          <w:rFonts w:ascii="Arial" w:eastAsia="SimSun" w:hAnsi="Arial" w:cs="Arial"/>
        </w:rPr>
        <w:t xml:space="preserve"> </w:t>
      </w:r>
    </w:p>
    <w:p w:rsidR="001B06EF" w:rsidRPr="00AC0A09" w:rsidRDefault="001B06EF" w:rsidP="00F52A75">
      <w:pPr>
        <w:pStyle w:val="a5"/>
        <w:numPr>
          <w:ilvl w:val="0"/>
          <w:numId w:val="2"/>
        </w:numPr>
        <w:ind w:leftChars="0"/>
        <w:rPr>
          <w:rFonts w:ascii="Arial" w:eastAsia="SimSun" w:hAnsi="Arial" w:cs="Arial"/>
        </w:rPr>
      </w:pPr>
      <w:r w:rsidRPr="00AC0A09">
        <w:rPr>
          <w:rFonts w:ascii="Arial" w:eastAsia="SimSun" w:hAnsi="Arial" w:cs="Arial"/>
        </w:rPr>
        <w:t>用人主管於初步篩選後的人選中挑選出合適人選進行面談。</w:t>
      </w:r>
    </w:p>
    <w:p w:rsidR="001B06EF" w:rsidRPr="00AC0A09" w:rsidRDefault="00937BE8" w:rsidP="00F52A75">
      <w:pPr>
        <w:pStyle w:val="a5"/>
        <w:numPr>
          <w:ilvl w:val="0"/>
          <w:numId w:val="2"/>
        </w:numPr>
        <w:ind w:leftChars="0"/>
        <w:rPr>
          <w:rFonts w:ascii="Arial" w:eastAsia="SimSun" w:hAnsi="Arial" w:cs="Arial"/>
        </w:rPr>
      </w:pPr>
      <w:r w:rsidRPr="00AC0A09">
        <w:rPr>
          <w:rFonts w:ascii="Arial" w:eastAsia="SimSun" w:hAnsi="Arial" w:cs="Arial"/>
        </w:rPr>
        <w:t>人力資源</w:t>
      </w:r>
      <w:r w:rsidR="001B06EF" w:rsidRPr="00AC0A09">
        <w:rPr>
          <w:rFonts w:ascii="Arial" w:eastAsia="SimSun" w:hAnsi="Arial" w:cs="Arial"/>
        </w:rPr>
        <w:t>負責面談安排。所有外部應徵者於面談前需至</w:t>
      </w:r>
      <w:r w:rsidR="00DD75A7" w:rsidRPr="00AC0A09">
        <w:rPr>
          <w:rFonts w:ascii="Arial" w:eastAsia="SimSun" w:hAnsi="Arial" w:cs="Arial"/>
        </w:rPr>
        <w:t>「</w:t>
      </w:r>
      <w:r w:rsidR="00EA072B" w:rsidRPr="00AC0A09">
        <w:rPr>
          <w:rFonts w:ascii="Arial" w:eastAsia="SimSun" w:hAnsi="Arial" w:cs="Arial"/>
        </w:rPr>
        <w:t>招募管理系統</w:t>
      </w:r>
      <w:r w:rsidR="00DD75A7" w:rsidRPr="00AC0A09">
        <w:rPr>
          <w:rFonts w:ascii="Arial" w:eastAsia="SimSun" w:hAnsi="Arial" w:cs="Arial"/>
        </w:rPr>
        <w:t>」</w:t>
      </w:r>
      <w:proofErr w:type="gramStart"/>
      <w:r w:rsidR="00DD75A7" w:rsidRPr="00AC0A09">
        <w:rPr>
          <w:rFonts w:ascii="Arial" w:eastAsia="SimSun" w:hAnsi="Arial" w:cs="Arial"/>
        </w:rPr>
        <w:t>（</w:t>
      </w:r>
      <w:proofErr w:type="gramEnd"/>
      <w:r w:rsidR="00DD75A7" w:rsidRPr="00AC0A09">
        <w:rPr>
          <w:rFonts w:ascii="Arial" w:eastAsia="SimSun" w:hAnsi="Arial" w:cs="Arial"/>
        </w:rPr>
        <w:t>以下簡稱</w:t>
      </w:r>
      <w:r w:rsidR="00DD75A7" w:rsidRPr="00AC0A09">
        <w:rPr>
          <w:rFonts w:ascii="Arial" w:eastAsia="SimSun" w:hAnsi="Arial" w:cs="Arial"/>
        </w:rPr>
        <w:t>RMS)</w:t>
      </w:r>
      <w:r w:rsidR="001B06EF" w:rsidRPr="00AC0A09">
        <w:rPr>
          <w:rFonts w:ascii="Arial" w:eastAsia="SimSun" w:hAnsi="Arial" w:cs="Arial"/>
        </w:rPr>
        <w:t>完成應徵申請。</w:t>
      </w:r>
    </w:p>
    <w:p w:rsidR="0083204A" w:rsidRPr="00AC0A09" w:rsidRDefault="001B06EF" w:rsidP="004B2A9E">
      <w:pPr>
        <w:pStyle w:val="a5"/>
        <w:numPr>
          <w:ilvl w:val="0"/>
          <w:numId w:val="1"/>
        </w:numPr>
        <w:ind w:leftChars="0"/>
        <w:rPr>
          <w:rFonts w:ascii="Arial" w:eastAsia="SimSun" w:hAnsi="Arial" w:cs="Arial"/>
        </w:rPr>
      </w:pPr>
      <w:r w:rsidRPr="00AC0A09">
        <w:rPr>
          <w:rFonts w:ascii="Arial" w:eastAsia="SimSun" w:hAnsi="Arial" w:cs="Arial"/>
        </w:rPr>
        <w:t>徵選方式</w:t>
      </w:r>
      <w:r w:rsidR="0083204A" w:rsidRPr="00AC0A09">
        <w:rPr>
          <w:rFonts w:ascii="Arial" w:eastAsia="SimSun" w:hAnsi="Arial" w:cs="Arial"/>
        </w:rPr>
        <w:t>：</w:t>
      </w:r>
      <w:r w:rsidRPr="00AC0A09">
        <w:rPr>
          <w:rFonts w:ascii="Arial" w:eastAsia="SimSun" w:hAnsi="Arial" w:cs="Arial"/>
        </w:rPr>
        <w:t>用人主管與</w:t>
      </w:r>
      <w:r w:rsidR="00937BE8" w:rsidRPr="00AC0A09">
        <w:rPr>
          <w:rFonts w:ascii="Arial" w:eastAsia="SimSun" w:hAnsi="Arial" w:cs="Arial"/>
        </w:rPr>
        <w:t>人力資源</w:t>
      </w:r>
      <w:r w:rsidRPr="00AC0A09">
        <w:rPr>
          <w:rFonts w:ascii="Arial" w:eastAsia="SimSun" w:hAnsi="Arial" w:cs="Arial"/>
        </w:rPr>
        <w:t>需採用下列幾項方式以挑選出最合適人選</w:t>
      </w:r>
      <w:del w:id="108" w:author="Wayne.Tu" w:date="2019-11-12T11:40:00Z">
        <w:r w:rsidRPr="00AC0A09" w:rsidDel="006358CB">
          <w:rPr>
            <w:rFonts w:ascii="Arial" w:eastAsia="SimSun" w:hAnsi="Arial" w:cs="Arial"/>
          </w:rPr>
          <w:delText>：</w:delText>
        </w:r>
      </w:del>
      <w:ins w:id="109" w:author="Wayne.Tu" w:date="2019-11-12T11:40:00Z">
        <w:r w:rsidR="006358CB">
          <w:rPr>
            <w:rFonts w:ascii="Arial" w:eastAsia="SimSun" w:hAnsi="Arial" w:cs="Arial"/>
          </w:rPr>
          <w:t>。</w:t>
        </w:r>
      </w:ins>
      <w:r w:rsidRPr="00AC0A09">
        <w:rPr>
          <w:rFonts w:ascii="Arial" w:eastAsia="SimSun" w:hAnsi="Arial" w:cs="Arial"/>
        </w:rPr>
        <w:t xml:space="preserve"> </w:t>
      </w:r>
    </w:p>
    <w:p w:rsidR="0083204A" w:rsidRPr="00AC0A09" w:rsidRDefault="001B06EF" w:rsidP="00F52A75">
      <w:pPr>
        <w:pStyle w:val="a5"/>
        <w:numPr>
          <w:ilvl w:val="0"/>
          <w:numId w:val="3"/>
        </w:numPr>
        <w:ind w:leftChars="0"/>
        <w:rPr>
          <w:rFonts w:ascii="Arial" w:eastAsia="SimSun" w:hAnsi="Arial" w:cs="Arial"/>
        </w:rPr>
      </w:pPr>
      <w:r w:rsidRPr="00AC0A09">
        <w:rPr>
          <w:rFonts w:ascii="Arial" w:eastAsia="SimSun" w:hAnsi="Arial" w:cs="Arial"/>
        </w:rPr>
        <w:t>專業能力測驗：此項由用人主管定義並提供考題內容。</w:t>
      </w:r>
    </w:p>
    <w:p w:rsidR="0083204A" w:rsidRPr="00AC0A09" w:rsidRDefault="001B06EF" w:rsidP="00F52A75">
      <w:pPr>
        <w:pStyle w:val="a5"/>
        <w:numPr>
          <w:ilvl w:val="0"/>
          <w:numId w:val="3"/>
        </w:numPr>
        <w:ind w:leftChars="0"/>
        <w:rPr>
          <w:rFonts w:ascii="Arial" w:eastAsia="SimSun" w:hAnsi="Arial" w:cs="Arial"/>
        </w:rPr>
      </w:pPr>
      <w:r w:rsidRPr="00AC0A09">
        <w:rPr>
          <w:rFonts w:ascii="Arial" w:eastAsia="SimSun" w:hAnsi="Arial" w:cs="Arial"/>
        </w:rPr>
        <w:t>面談：用人主管與</w:t>
      </w:r>
      <w:r w:rsidR="00937BE8" w:rsidRPr="00AC0A09">
        <w:rPr>
          <w:rFonts w:ascii="Arial" w:eastAsia="SimSun" w:hAnsi="Arial" w:cs="Arial"/>
        </w:rPr>
        <w:t>人力資源</w:t>
      </w:r>
      <w:r w:rsidRPr="00AC0A09">
        <w:rPr>
          <w:rFonts w:ascii="Arial" w:eastAsia="SimSun" w:hAnsi="Arial" w:cs="Arial"/>
        </w:rPr>
        <w:t>須進行及時且有效的面談。用人主管著重於專業能力的深度了解，</w:t>
      </w:r>
      <w:r w:rsidR="00937BE8" w:rsidRPr="00AC0A09">
        <w:rPr>
          <w:rFonts w:ascii="Arial" w:eastAsia="SimSun" w:hAnsi="Arial" w:cs="Arial"/>
        </w:rPr>
        <w:t>人力資源</w:t>
      </w:r>
      <w:r w:rsidRPr="00AC0A09">
        <w:rPr>
          <w:rFonts w:ascii="Arial" w:eastAsia="SimSun" w:hAnsi="Arial" w:cs="Arial"/>
        </w:rPr>
        <w:t>則著重於人格特質、對職</w:t>
      </w:r>
      <w:proofErr w:type="gramStart"/>
      <w:r w:rsidRPr="00AC0A09">
        <w:rPr>
          <w:rFonts w:ascii="Arial" w:eastAsia="SimSun" w:hAnsi="Arial" w:cs="Arial"/>
        </w:rPr>
        <w:t>涯</w:t>
      </w:r>
      <w:proofErr w:type="gramEnd"/>
      <w:r w:rsidRPr="00AC0A09">
        <w:rPr>
          <w:rFonts w:ascii="Arial" w:eastAsia="SimSun" w:hAnsi="Arial" w:cs="Arial"/>
        </w:rPr>
        <w:t>的期望，並行銷公司。</w:t>
      </w:r>
    </w:p>
    <w:p w:rsidR="001B06EF" w:rsidRPr="00AC0A09" w:rsidRDefault="001B06EF" w:rsidP="00F52A75">
      <w:pPr>
        <w:pStyle w:val="a5"/>
        <w:numPr>
          <w:ilvl w:val="0"/>
          <w:numId w:val="3"/>
        </w:numPr>
        <w:ind w:leftChars="0"/>
        <w:rPr>
          <w:rFonts w:ascii="Arial" w:eastAsia="SimSun" w:hAnsi="Arial" w:cs="Arial"/>
        </w:rPr>
      </w:pPr>
      <w:r w:rsidRPr="00AC0A09">
        <w:rPr>
          <w:rFonts w:ascii="Arial" w:eastAsia="SimSun" w:hAnsi="Arial" w:cs="Arial"/>
        </w:rPr>
        <w:t>錄取人選決定</w:t>
      </w:r>
      <w:r w:rsidR="0083204A" w:rsidRPr="00AC0A09">
        <w:rPr>
          <w:rFonts w:ascii="Arial" w:eastAsia="SimSun" w:hAnsi="Arial" w:cs="Arial"/>
        </w:rPr>
        <w:t>：</w:t>
      </w:r>
      <w:r w:rsidRPr="00AC0A09">
        <w:rPr>
          <w:rFonts w:ascii="Arial" w:eastAsia="SimSun" w:hAnsi="Arial" w:cs="Arial"/>
        </w:rPr>
        <w:t>用人主管與</w:t>
      </w:r>
      <w:r w:rsidR="00937BE8" w:rsidRPr="00AC0A09">
        <w:rPr>
          <w:rFonts w:ascii="Arial" w:eastAsia="SimSun" w:hAnsi="Arial" w:cs="Arial"/>
        </w:rPr>
        <w:t>人力資源</w:t>
      </w:r>
      <w:r w:rsidRPr="00AC0A09">
        <w:rPr>
          <w:rFonts w:ascii="Arial" w:eastAsia="SimSun" w:hAnsi="Arial" w:cs="Arial"/>
        </w:rPr>
        <w:t>於面談後</w:t>
      </w:r>
      <w:r w:rsidRPr="00AC0A09">
        <w:rPr>
          <w:rFonts w:ascii="Arial" w:eastAsia="SimSun" w:hAnsi="Arial" w:cs="Arial"/>
          <w:szCs w:val="24"/>
        </w:rPr>
        <w:t>進行討論</w:t>
      </w:r>
      <w:r w:rsidRPr="00AC0A09">
        <w:rPr>
          <w:rFonts w:ascii="Arial" w:eastAsia="SimSun" w:hAnsi="Arial" w:cs="Arial"/>
        </w:rPr>
        <w:t>，並共同建議錄用人選。非主管職的錄取</w:t>
      </w:r>
      <w:proofErr w:type="gramStart"/>
      <w:r w:rsidRPr="00AC0A09">
        <w:rPr>
          <w:rFonts w:ascii="Arial" w:eastAsia="SimSun" w:hAnsi="Arial" w:cs="Arial"/>
        </w:rPr>
        <w:t>人選需得部門</w:t>
      </w:r>
      <w:proofErr w:type="gramEnd"/>
      <w:r w:rsidRPr="00AC0A09">
        <w:rPr>
          <w:rFonts w:ascii="Arial" w:eastAsia="SimSun" w:hAnsi="Arial" w:cs="Arial"/>
        </w:rPr>
        <w:t>主管的核准，主管</w:t>
      </w:r>
      <w:proofErr w:type="gramStart"/>
      <w:r w:rsidRPr="00AC0A09">
        <w:rPr>
          <w:rFonts w:ascii="Arial" w:eastAsia="SimSun" w:hAnsi="Arial" w:cs="Arial"/>
        </w:rPr>
        <w:t>職需得</w:t>
      </w:r>
      <w:proofErr w:type="gramEnd"/>
      <w:r w:rsidRPr="00AC0A09">
        <w:rPr>
          <w:rFonts w:ascii="Arial" w:eastAsia="SimSun" w:hAnsi="Arial" w:cs="Arial"/>
        </w:rPr>
        <w:t>總經理的核准。</w:t>
      </w:r>
      <w:r w:rsidR="00937BE8" w:rsidRPr="00AC0A09">
        <w:rPr>
          <w:rFonts w:ascii="Arial" w:eastAsia="SimSun" w:hAnsi="Arial" w:cs="Arial"/>
        </w:rPr>
        <w:t>人力資源</w:t>
      </w:r>
      <w:r w:rsidRPr="00AC0A09">
        <w:rPr>
          <w:rFonts w:ascii="Arial" w:eastAsia="SimSun" w:hAnsi="Arial" w:cs="Arial"/>
        </w:rPr>
        <w:t>於核准確認後，方得進行後續人員任用作業。</w:t>
      </w:r>
      <w:r w:rsidR="0083204A" w:rsidRPr="00AC0A09">
        <w:rPr>
          <w:rFonts w:ascii="Arial" w:eastAsia="SimSun" w:hAnsi="Arial" w:cs="Arial"/>
        </w:rPr>
        <w:t xml:space="preserve"> </w:t>
      </w:r>
    </w:p>
    <w:p w:rsidR="0083204A" w:rsidRPr="00AC0A09" w:rsidRDefault="001B06EF" w:rsidP="004B2A9E">
      <w:pPr>
        <w:pStyle w:val="a5"/>
        <w:numPr>
          <w:ilvl w:val="0"/>
          <w:numId w:val="1"/>
        </w:numPr>
        <w:ind w:leftChars="0"/>
        <w:rPr>
          <w:rFonts w:ascii="Arial" w:eastAsia="SimSun" w:hAnsi="Arial" w:cs="Arial"/>
        </w:rPr>
      </w:pPr>
      <w:r w:rsidRPr="00AC0A09">
        <w:rPr>
          <w:rFonts w:ascii="Arial" w:eastAsia="SimSun" w:hAnsi="Arial" w:cs="Arial"/>
        </w:rPr>
        <w:t>任用</w:t>
      </w:r>
      <w:r w:rsidRPr="00AC0A09">
        <w:rPr>
          <w:rFonts w:ascii="Arial" w:eastAsia="SimSun" w:hAnsi="Arial" w:cs="Arial"/>
        </w:rPr>
        <w:t xml:space="preserve"> </w:t>
      </w:r>
    </w:p>
    <w:p w:rsidR="0083204A" w:rsidRPr="00AC0A09" w:rsidRDefault="00937BE8" w:rsidP="00F52A75">
      <w:pPr>
        <w:pStyle w:val="a5"/>
        <w:numPr>
          <w:ilvl w:val="0"/>
          <w:numId w:val="4"/>
        </w:numPr>
        <w:ind w:leftChars="0"/>
        <w:rPr>
          <w:rFonts w:ascii="Arial" w:eastAsia="SimSun" w:hAnsi="Arial" w:cs="Arial"/>
        </w:rPr>
      </w:pPr>
      <w:r w:rsidRPr="00AC0A09">
        <w:rPr>
          <w:rFonts w:ascii="Arial" w:eastAsia="SimSun" w:hAnsi="Arial" w:cs="Arial"/>
        </w:rPr>
        <w:t>人力資源</w:t>
      </w:r>
      <w:r w:rsidR="001B06EF" w:rsidRPr="00AC0A09">
        <w:rPr>
          <w:rFonts w:ascii="Arial" w:eastAsia="SimSun" w:hAnsi="Arial" w:cs="Arial"/>
        </w:rPr>
        <w:t>與用人主管共同建議任用條件，並取得權責主管的同</w:t>
      </w:r>
      <w:r w:rsidR="007554D7" w:rsidRPr="00AC0A09">
        <w:rPr>
          <w:rFonts w:ascii="Arial" w:eastAsia="SimSun" w:hAnsi="Arial" w:cs="Arial"/>
        </w:rPr>
        <w:t>意。非主管職的任用</w:t>
      </w:r>
      <w:proofErr w:type="gramStart"/>
      <w:r w:rsidR="007554D7" w:rsidRPr="00AC0A09">
        <w:rPr>
          <w:rFonts w:ascii="Arial" w:eastAsia="SimSun" w:hAnsi="Arial" w:cs="Arial"/>
        </w:rPr>
        <w:t>條件需得部門</w:t>
      </w:r>
      <w:proofErr w:type="gramEnd"/>
      <w:r w:rsidR="007554D7" w:rsidRPr="00AC0A09">
        <w:rPr>
          <w:rFonts w:ascii="Arial" w:eastAsia="SimSun" w:hAnsi="Arial" w:cs="Arial"/>
        </w:rPr>
        <w:t>主管的核准，主管職的</w:t>
      </w:r>
      <w:proofErr w:type="gramStart"/>
      <w:r w:rsidR="007554D7" w:rsidRPr="00AC0A09">
        <w:rPr>
          <w:rFonts w:ascii="Arial" w:eastAsia="SimSun" w:hAnsi="Arial" w:cs="Arial"/>
        </w:rPr>
        <w:t>任用需得總經理</w:t>
      </w:r>
      <w:proofErr w:type="gramEnd"/>
      <w:r w:rsidR="001B06EF" w:rsidRPr="00AC0A09">
        <w:rPr>
          <w:rFonts w:ascii="Arial" w:eastAsia="SimSun" w:hAnsi="Arial" w:cs="Arial"/>
        </w:rPr>
        <w:t>的核准。</w:t>
      </w:r>
    </w:p>
    <w:p w:rsidR="001B06EF" w:rsidRPr="00AC0A09" w:rsidRDefault="00937BE8" w:rsidP="00F52A75">
      <w:pPr>
        <w:pStyle w:val="a5"/>
        <w:numPr>
          <w:ilvl w:val="0"/>
          <w:numId w:val="4"/>
        </w:numPr>
        <w:ind w:leftChars="0"/>
        <w:rPr>
          <w:rFonts w:ascii="Arial" w:eastAsia="SimSun" w:hAnsi="Arial" w:cs="Arial"/>
        </w:rPr>
      </w:pPr>
      <w:r w:rsidRPr="00AC0A09">
        <w:rPr>
          <w:rFonts w:ascii="Arial" w:eastAsia="SimSun" w:hAnsi="Arial" w:cs="Arial"/>
        </w:rPr>
        <w:t>人力資源</w:t>
      </w:r>
      <w:r w:rsidR="001B06EF" w:rsidRPr="00AC0A09">
        <w:rPr>
          <w:rFonts w:ascii="Arial" w:eastAsia="SimSun" w:hAnsi="Arial" w:cs="Arial"/>
        </w:rPr>
        <w:t>負責與錄取人選先口頭溝通任用條件；待此人選口頭接受後，並至</w:t>
      </w:r>
      <w:r w:rsidR="00DD75A7" w:rsidRPr="00AC0A09">
        <w:rPr>
          <w:rFonts w:ascii="Arial" w:eastAsia="SimSun" w:hAnsi="Arial" w:cs="Arial"/>
        </w:rPr>
        <w:t>HRMS</w:t>
      </w:r>
      <w:r w:rsidR="00C27528" w:rsidRPr="00AC0A09">
        <w:rPr>
          <w:rFonts w:ascii="Arial" w:eastAsia="SimSun" w:hAnsi="Arial" w:cs="Arial"/>
        </w:rPr>
        <w:t>提出</w:t>
      </w:r>
      <w:r w:rsidR="001B06EF" w:rsidRPr="00AC0A09">
        <w:rPr>
          <w:rFonts w:ascii="Arial" w:eastAsia="SimSun" w:hAnsi="Arial" w:cs="Arial"/>
        </w:rPr>
        <w:t>錄用申請單，待</w:t>
      </w:r>
      <w:proofErr w:type="gramStart"/>
      <w:r w:rsidR="00C27528" w:rsidRPr="00AC0A09">
        <w:rPr>
          <w:rFonts w:ascii="Arial" w:eastAsia="SimSun" w:hAnsi="Arial" w:cs="Arial"/>
        </w:rPr>
        <w:t>申請單</w:t>
      </w:r>
      <w:r w:rsidR="001B06EF" w:rsidRPr="00AC0A09">
        <w:rPr>
          <w:rFonts w:ascii="Arial" w:eastAsia="SimSun" w:hAnsi="Arial" w:cs="Arial"/>
        </w:rPr>
        <w:t>簽核</w:t>
      </w:r>
      <w:proofErr w:type="gramEnd"/>
      <w:r w:rsidR="001B06EF" w:rsidRPr="00AC0A09">
        <w:rPr>
          <w:rFonts w:ascii="Arial" w:eastAsia="SimSun" w:hAnsi="Arial" w:cs="Arial"/>
        </w:rPr>
        <w:t>通過，系統會將</w:t>
      </w:r>
      <w:r w:rsidR="00DD75A7" w:rsidRPr="00AC0A09">
        <w:rPr>
          <w:rFonts w:ascii="Arial" w:eastAsia="SimSun" w:hAnsi="Arial" w:cs="Arial"/>
        </w:rPr>
        <w:t>電子聘書</w:t>
      </w:r>
      <w:r w:rsidR="001B06EF" w:rsidRPr="00AC0A09">
        <w:rPr>
          <w:rFonts w:ascii="Arial" w:eastAsia="SimSun" w:hAnsi="Arial" w:cs="Arial"/>
        </w:rPr>
        <w:t>寄予此人選。</w:t>
      </w:r>
    </w:p>
    <w:p w:rsidR="0083204A" w:rsidRPr="00AC0A09" w:rsidRDefault="001B06EF" w:rsidP="00F52A75">
      <w:pPr>
        <w:pStyle w:val="a5"/>
        <w:numPr>
          <w:ilvl w:val="0"/>
          <w:numId w:val="4"/>
        </w:numPr>
        <w:ind w:leftChars="0"/>
        <w:rPr>
          <w:rFonts w:ascii="Arial" w:eastAsia="SimSun" w:hAnsi="Arial" w:cs="Arial"/>
        </w:rPr>
      </w:pPr>
      <w:r w:rsidRPr="00AC0A09">
        <w:rPr>
          <w:rFonts w:ascii="Arial" w:eastAsia="SimSun" w:hAnsi="Arial" w:cs="Arial"/>
        </w:rPr>
        <w:t>錄取人選需於</w:t>
      </w:r>
      <w:proofErr w:type="gramStart"/>
      <w:r w:rsidRPr="00AC0A09">
        <w:rPr>
          <w:rFonts w:ascii="Arial" w:eastAsia="SimSun" w:hAnsi="Arial" w:cs="Arial"/>
        </w:rPr>
        <w:t>一週內簽回</w:t>
      </w:r>
      <w:r w:rsidR="00C27528" w:rsidRPr="00AC0A09">
        <w:rPr>
          <w:rFonts w:ascii="Arial" w:eastAsia="SimSun" w:hAnsi="Arial" w:cs="Arial"/>
        </w:rPr>
        <w:t>電子</w:t>
      </w:r>
      <w:proofErr w:type="gramEnd"/>
      <w:r w:rsidR="00C27528" w:rsidRPr="00AC0A09">
        <w:rPr>
          <w:rFonts w:ascii="Arial" w:eastAsia="SimSun" w:hAnsi="Arial" w:cs="Arial"/>
        </w:rPr>
        <w:t>聘書</w:t>
      </w:r>
      <w:r w:rsidRPr="00AC0A09">
        <w:rPr>
          <w:rFonts w:ascii="Arial" w:eastAsia="SimSun" w:hAnsi="Arial" w:cs="Arial"/>
        </w:rPr>
        <w:t>。若未於</w:t>
      </w:r>
      <w:proofErr w:type="gramStart"/>
      <w:r w:rsidRPr="00AC0A09">
        <w:rPr>
          <w:rFonts w:ascii="Arial" w:eastAsia="SimSun" w:hAnsi="Arial" w:cs="Arial"/>
        </w:rPr>
        <w:t>一週</w:t>
      </w:r>
      <w:proofErr w:type="gramEnd"/>
      <w:r w:rsidRPr="00AC0A09">
        <w:rPr>
          <w:rFonts w:ascii="Arial" w:eastAsia="SimSun" w:hAnsi="Arial" w:cs="Arial"/>
        </w:rPr>
        <w:t>內回覆者，視為不受任用，原任用條件隨即取消。若報到日需調整，錄取人選需立即與</w:t>
      </w:r>
      <w:r w:rsidR="00937BE8" w:rsidRPr="00AC0A09">
        <w:rPr>
          <w:rFonts w:ascii="Arial" w:eastAsia="SimSun" w:hAnsi="Arial" w:cs="Arial"/>
        </w:rPr>
        <w:t>人</w:t>
      </w:r>
      <w:r w:rsidR="00937BE8" w:rsidRPr="00AC0A09">
        <w:rPr>
          <w:rFonts w:ascii="Arial" w:eastAsia="SimSun" w:hAnsi="Arial" w:cs="Arial"/>
        </w:rPr>
        <w:lastRenderedPageBreak/>
        <w:t>力資源</w:t>
      </w:r>
      <w:r w:rsidRPr="00AC0A09">
        <w:rPr>
          <w:rFonts w:ascii="Arial" w:eastAsia="SimSun" w:hAnsi="Arial" w:cs="Arial"/>
        </w:rPr>
        <w:t>溝通並得到同意告知後，則原任用條件仍屬有效。</w:t>
      </w:r>
    </w:p>
    <w:p w:rsidR="001B06EF" w:rsidRPr="00AC0A09" w:rsidRDefault="00937BE8" w:rsidP="00F52A75">
      <w:pPr>
        <w:pStyle w:val="a5"/>
        <w:numPr>
          <w:ilvl w:val="0"/>
          <w:numId w:val="4"/>
        </w:numPr>
        <w:ind w:leftChars="0"/>
        <w:rPr>
          <w:rFonts w:ascii="Arial" w:eastAsia="SimSun" w:hAnsi="Arial" w:cs="Arial"/>
        </w:rPr>
      </w:pPr>
      <w:r w:rsidRPr="00AC0A09">
        <w:rPr>
          <w:rFonts w:ascii="Arial" w:eastAsia="SimSun" w:hAnsi="Arial" w:cs="Arial"/>
        </w:rPr>
        <w:t>人力資源</w:t>
      </w:r>
      <w:r w:rsidR="001B06EF" w:rsidRPr="00AC0A09">
        <w:rPr>
          <w:rFonts w:ascii="Arial" w:eastAsia="SimSun" w:hAnsi="Arial" w:cs="Arial"/>
        </w:rPr>
        <w:t>於收到聘僱確認函後，開始進行新人報到前準備。</w:t>
      </w:r>
    </w:p>
    <w:p w:rsidR="0083204A" w:rsidRPr="00AC0A09" w:rsidRDefault="001B06EF" w:rsidP="004B2A9E">
      <w:pPr>
        <w:pStyle w:val="a5"/>
        <w:numPr>
          <w:ilvl w:val="0"/>
          <w:numId w:val="1"/>
        </w:numPr>
        <w:ind w:leftChars="0"/>
        <w:rPr>
          <w:rFonts w:ascii="Arial" w:eastAsia="SimSun" w:hAnsi="Arial" w:cs="Arial"/>
        </w:rPr>
      </w:pPr>
      <w:r w:rsidRPr="00AC0A09">
        <w:rPr>
          <w:rFonts w:ascii="Arial" w:eastAsia="SimSun" w:hAnsi="Arial" w:cs="Arial"/>
        </w:rPr>
        <w:t>人員報到與考核期</w:t>
      </w:r>
    </w:p>
    <w:p w:rsidR="0083204A" w:rsidRPr="00AC0A09" w:rsidRDefault="001B06EF" w:rsidP="00F52A75">
      <w:pPr>
        <w:pStyle w:val="a5"/>
        <w:numPr>
          <w:ilvl w:val="0"/>
          <w:numId w:val="5"/>
        </w:numPr>
        <w:ind w:leftChars="0"/>
        <w:rPr>
          <w:rFonts w:ascii="Arial" w:eastAsia="SimSun" w:hAnsi="Arial" w:cs="Arial"/>
        </w:rPr>
      </w:pPr>
      <w:r w:rsidRPr="00AC0A09">
        <w:rPr>
          <w:rFonts w:ascii="Arial" w:eastAsia="SimSun" w:hAnsi="Arial" w:cs="Arial"/>
        </w:rPr>
        <w:t>新進同仁報到當天須完成文件繳交</w:t>
      </w:r>
      <w:r w:rsidR="00AB7E53" w:rsidRPr="00AC0A09">
        <w:rPr>
          <w:rFonts w:ascii="Arial" w:eastAsia="SimSun" w:hAnsi="Arial" w:cs="Arial"/>
        </w:rPr>
        <w:t>與</w:t>
      </w:r>
      <w:r w:rsidR="00DD75A7" w:rsidRPr="00AC0A09">
        <w:rPr>
          <w:rFonts w:ascii="Arial" w:eastAsia="SimSun" w:hAnsi="Arial" w:cs="Arial"/>
        </w:rPr>
        <w:t>新進人員訓練</w:t>
      </w:r>
      <w:r w:rsidRPr="00AC0A09">
        <w:rPr>
          <w:rFonts w:ascii="Arial" w:eastAsia="SimSun" w:hAnsi="Arial" w:cs="Arial"/>
        </w:rPr>
        <w:t>。</w:t>
      </w:r>
    </w:p>
    <w:p w:rsidR="001B06EF" w:rsidRPr="00AC0A09" w:rsidRDefault="001B06EF" w:rsidP="00F52A75">
      <w:pPr>
        <w:pStyle w:val="a5"/>
        <w:numPr>
          <w:ilvl w:val="0"/>
          <w:numId w:val="5"/>
        </w:numPr>
        <w:ind w:leftChars="0"/>
        <w:rPr>
          <w:rFonts w:ascii="Arial" w:eastAsia="SimSun" w:hAnsi="Arial" w:cs="Arial"/>
        </w:rPr>
      </w:pPr>
      <w:r w:rsidRPr="00AC0A09">
        <w:rPr>
          <w:rFonts w:ascii="Arial" w:eastAsia="SimSun" w:hAnsi="Arial" w:cs="Arial"/>
        </w:rPr>
        <w:t>每位新進同仁皆有三個月的考核期。直屬主管負責新進同仁於考核期間的適應與學習狀況，並提供所需的協助以確保人員能於公司內長期發展。</w:t>
      </w:r>
    </w:p>
    <w:p w:rsidR="0083204A" w:rsidRPr="00AC0A09" w:rsidRDefault="001B06EF" w:rsidP="004B2A9E">
      <w:pPr>
        <w:pStyle w:val="a5"/>
        <w:numPr>
          <w:ilvl w:val="0"/>
          <w:numId w:val="1"/>
        </w:numPr>
        <w:ind w:leftChars="0"/>
        <w:rPr>
          <w:rFonts w:ascii="Arial" w:eastAsia="SimSun" w:hAnsi="Arial" w:cs="Arial"/>
        </w:rPr>
      </w:pPr>
      <w:r w:rsidRPr="00AC0A09">
        <w:rPr>
          <w:rFonts w:ascii="Arial" w:eastAsia="SimSun" w:hAnsi="Arial" w:cs="Arial"/>
        </w:rPr>
        <w:t>新進人員考核</w:t>
      </w:r>
      <w:r w:rsidRPr="00AC0A09">
        <w:rPr>
          <w:rFonts w:ascii="Arial" w:eastAsia="SimSun" w:hAnsi="Arial" w:cs="Arial"/>
        </w:rPr>
        <w:t xml:space="preserve"> </w:t>
      </w:r>
    </w:p>
    <w:p w:rsidR="0083204A" w:rsidRPr="00AC0A09" w:rsidRDefault="00080FB5" w:rsidP="00F52A75">
      <w:pPr>
        <w:pStyle w:val="a5"/>
        <w:numPr>
          <w:ilvl w:val="0"/>
          <w:numId w:val="6"/>
        </w:numPr>
        <w:ind w:leftChars="0"/>
        <w:rPr>
          <w:rFonts w:ascii="Arial" w:eastAsia="SimSun" w:hAnsi="Arial" w:cs="Arial"/>
        </w:rPr>
      </w:pPr>
      <w:r w:rsidRPr="00AC0A09">
        <w:rPr>
          <w:rFonts w:ascii="Arial" w:eastAsia="SimSun" w:hAnsi="Arial" w:cs="Arial"/>
        </w:rPr>
        <w:t>直屬主管需於三個月考核期屆滿前一</w:t>
      </w:r>
      <w:proofErr w:type="gramStart"/>
      <w:r w:rsidRPr="00AC0A09">
        <w:rPr>
          <w:rFonts w:ascii="Arial" w:eastAsia="SimSun" w:hAnsi="Arial" w:cs="Arial"/>
        </w:rPr>
        <w:t>週</w:t>
      </w:r>
      <w:proofErr w:type="gramEnd"/>
      <w:r w:rsidR="001B06EF" w:rsidRPr="00AC0A09">
        <w:rPr>
          <w:rFonts w:ascii="Arial" w:eastAsia="SimSun" w:hAnsi="Arial" w:cs="Arial"/>
        </w:rPr>
        <w:t>填寫</w:t>
      </w:r>
      <w:r w:rsidRPr="00AC0A09">
        <w:rPr>
          <w:rFonts w:ascii="Arial" w:eastAsia="SimSun" w:hAnsi="Arial" w:cs="Arial"/>
        </w:rPr>
        <w:t>試用期</w:t>
      </w:r>
      <w:proofErr w:type="gramStart"/>
      <w:r w:rsidR="001B06EF" w:rsidRPr="00AC0A09">
        <w:rPr>
          <w:rFonts w:ascii="Arial" w:eastAsia="SimSun" w:hAnsi="Arial" w:cs="Arial"/>
        </w:rPr>
        <w:t>評核表</w:t>
      </w:r>
      <w:proofErr w:type="gramEnd"/>
      <w:r w:rsidR="001B06EF" w:rsidRPr="00AC0A09">
        <w:rPr>
          <w:rFonts w:ascii="Arial" w:eastAsia="SimSun" w:hAnsi="Arial" w:cs="Arial"/>
        </w:rPr>
        <w:t>(</w:t>
      </w:r>
      <w:r w:rsidR="001B06EF" w:rsidRPr="00AC0A09">
        <w:rPr>
          <w:rFonts w:ascii="Arial" w:eastAsia="SimSun" w:hAnsi="Arial" w:cs="Arial"/>
        </w:rPr>
        <w:t>附件</w:t>
      </w:r>
      <w:r w:rsidRPr="00AC0A09">
        <w:rPr>
          <w:rFonts w:ascii="Arial" w:eastAsia="SimSun" w:hAnsi="Arial" w:cs="Arial"/>
        </w:rPr>
        <w:t>HR</w:t>
      </w:r>
      <w:r w:rsidR="001B06EF" w:rsidRPr="00AC0A09">
        <w:rPr>
          <w:rFonts w:ascii="Arial" w:eastAsia="SimSun" w:hAnsi="Arial" w:cs="Arial"/>
        </w:rPr>
        <w:t>-F00</w:t>
      </w:r>
      <w:r w:rsidRPr="00AC0A09">
        <w:rPr>
          <w:rFonts w:ascii="Arial" w:eastAsia="SimSun" w:hAnsi="Arial" w:cs="Arial"/>
        </w:rPr>
        <w:t>1</w:t>
      </w:r>
      <w:r w:rsidR="001B06EF" w:rsidRPr="00AC0A09">
        <w:rPr>
          <w:rFonts w:ascii="Arial" w:eastAsia="SimSun" w:hAnsi="Arial" w:cs="Arial"/>
        </w:rPr>
        <w:t>)</w:t>
      </w:r>
      <w:r w:rsidR="001B06EF" w:rsidRPr="00AC0A09">
        <w:rPr>
          <w:rFonts w:ascii="Arial" w:eastAsia="SimSun" w:hAnsi="Arial" w:cs="Arial"/>
        </w:rPr>
        <w:t>，</w:t>
      </w:r>
      <w:proofErr w:type="gramStart"/>
      <w:r w:rsidR="001B06EF" w:rsidRPr="00AC0A09">
        <w:rPr>
          <w:rFonts w:ascii="Arial" w:eastAsia="SimSun" w:hAnsi="Arial" w:cs="Arial"/>
        </w:rPr>
        <w:t>並於評核</w:t>
      </w:r>
      <w:proofErr w:type="gramEnd"/>
      <w:r w:rsidR="001B06EF" w:rsidRPr="00AC0A09">
        <w:rPr>
          <w:rFonts w:ascii="Arial" w:eastAsia="SimSun" w:hAnsi="Arial" w:cs="Arial"/>
        </w:rPr>
        <w:t>結果取得部門主管同意後，並於屆滿日與新進同仁告知結果。</w:t>
      </w:r>
    </w:p>
    <w:p w:rsidR="0083204A" w:rsidRPr="00AC0A09" w:rsidRDefault="001B06EF" w:rsidP="00F52A75">
      <w:pPr>
        <w:pStyle w:val="a5"/>
        <w:numPr>
          <w:ilvl w:val="0"/>
          <w:numId w:val="6"/>
        </w:numPr>
        <w:ind w:leftChars="0"/>
        <w:rPr>
          <w:rFonts w:ascii="Arial" w:eastAsia="SimSun" w:hAnsi="Arial" w:cs="Arial"/>
        </w:rPr>
      </w:pPr>
      <w:r w:rsidRPr="00AC0A09">
        <w:rPr>
          <w:rFonts w:ascii="Arial" w:eastAsia="SimSun" w:hAnsi="Arial" w:cs="Arial"/>
        </w:rPr>
        <w:t>評核結果與後續處理</w:t>
      </w:r>
      <w:r w:rsidRPr="00AC0A09">
        <w:rPr>
          <w:rFonts w:ascii="Arial" w:eastAsia="SimSun" w:hAnsi="Arial" w:cs="Arial"/>
        </w:rPr>
        <w:t xml:space="preserve"> </w:t>
      </w:r>
    </w:p>
    <w:p w:rsidR="0083204A" w:rsidRPr="00AC0A09" w:rsidRDefault="0083204A" w:rsidP="00F52A75">
      <w:pPr>
        <w:pStyle w:val="a5"/>
        <w:numPr>
          <w:ilvl w:val="0"/>
          <w:numId w:val="8"/>
        </w:numPr>
        <w:ind w:leftChars="0"/>
        <w:rPr>
          <w:rFonts w:ascii="Arial" w:eastAsia="SimSun" w:hAnsi="Arial" w:cs="Arial"/>
        </w:rPr>
      </w:pPr>
      <w:r w:rsidRPr="00AC0A09">
        <w:rPr>
          <w:rFonts w:ascii="Arial" w:eastAsia="SimSun" w:hAnsi="Arial" w:cs="Arial"/>
        </w:rPr>
        <w:t>通過考核期：直屬主管將正式聘用通知函</w:t>
      </w:r>
      <w:r w:rsidRPr="00AC0A09">
        <w:rPr>
          <w:rFonts w:ascii="Arial" w:eastAsia="SimSun" w:hAnsi="Arial" w:cs="Arial"/>
        </w:rPr>
        <w:t>(</w:t>
      </w:r>
      <w:r w:rsidRPr="00AC0A09">
        <w:rPr>
          <w:rFonts w:ascii="Arial" w:eastAsia="SimSun" w:hAnsi="Arial" w:cs="Arial"/>
        </w:rPr>
        <w:t>附件</w:t>
      </w:r>
      <w:r w:rsidR="00080FB5" w:rsidRPr="00AC0A09">
        <w:rPr>
          <w:rFonts w:ascii="Arial" w:eastAsia="SimSun" w:hAnsi="Arial" w:cs="Arial"/>
        </w:rPr>
        <w:t>HR-F002</w:t>
      </w:r>
      <w:r w:rsidRPr="00AC0A09">
        <w:rPr>
          <w:rFonts w:ascii="Arial" w:eastAsia="SimSun" w:hAnsi="Arial" w:cs="Arial"/>
        </w:rPr>
        <w:t>)</w:t>
      </w:r>
      <w:r w:rsidRPr="00AC0A09">
        <w:rPr>
          <w:rFonts w:ascii="Arial" w:eastAsia="SimSun" w:hAnsi="Arial" w:cs="Arial"/>
        </w:rPr>
        <w:t>交予新進同仁。</w:t>
      </w:r>
    </w:p>
    <w:p w:rsidR="0083204A" w:rsidRPr="00AC0A09" w:rsidRDefault="0083204A" w:rsidP="00F52A75">
      <w:pPr>
        <w:pStyle w:val="a5"/>
        <w:numPr>
          <w:ilvl w:val="0"/>
          <w:numId w:val="8"/>
        </w:numPr>
        <w:ind w:leftChars="0"/>
        <w:rPr>
          <w:rFonts w:ascii="Arial" w:eastAsia="SimSun" w:hAnsi="Arial" w:cs="Arial"/>
        </w:rPr>
      </w:pPr>
      <w:r w:rsidRPr="00AC0A09">
        <w:rPr>
          <w:rFonts w:ascii="Arial" w:eastAsia="SimSun" w:hAnsi="Arial" w:cs="Arial"/>
        </w:rPr>
        <w:t>需延長考核期，最多以三個月為限，需進行績效改善計畫，直屬主管必須於此期間定期檢視進度</w:t>
      </w:r>
      <w:r w:rsidRPr="00AC0A09">
        <w:rPr>
          <w:rFonts w:ascii="Arial" w:eastAsia="SimSun" w:hAnsi="Arial" w:cs="Arial"/>
        </w:rPr>
        <w:t>(</w:t>
      </w:r>
      <w:r w:rsidRPr="00AC0A09">
        <w:rPr>
          <w:rFonts w:ascii="Arial" w:eastAsia="SimSun" w:hAnsi="Arial" w:cs="Arial"/>
        </w:rPr>
        <w:t>附件</w:t>
      </w:r>
      <w:r w:rsidR="00080FB5" w:rsidRPr="00AC0A09">
        <w:rPr>
          <w:rFonts w:ascii="Arial" w:eastAsia="SimSun" w:hAnsi="Arial" w:cs="Arial"/>
        </w:rPr>
        <w:t>HR-F003</w:t>
      </w:r>
      <w:r w:rsidRPr="00AC0A09">
        <w:rPr>
          <w:rFonts w:ascii="Arial" w:eastAsia="SimSun" w:hAnsi="Arial" w:cs="Arial"/>
        </w:rPr>
        <w:t>)</w:t>
      </w:r>
      <w:r w:rsidRPr="00AC0A09">
        <w:rPr>
          <w:rFonts w:ascii="Arial" w:eastAsia="SimSun" w:hAnsi="Arial" w:cs="Arial"/>
        </w:rPr>
        <w:t>。</w:t>
      </w:r>
    </w:p>
    <w:p w:rsidR="0083204A" w:rsidRPr="00AC0A09" w:rsidRDefault="0083204A" w:rsidP="00F52A75">
      <w:pPr>
        <w:pStyle w:val="a5"/>
        <w:numPr>
          <w:ilvl w:val="0"/>
          <w:numId w:val="8"/>
        </w:numPr>
        <w:ind w:leftChars="0"/>
        <w:rPr>
          <w:rFonts w:ascii="Arial" w:eastAsia="SimSun" w:hAnsi="Arial" w:cs="Arial"/>
        </w:rPr>
      </w:pPr>
      <w:r w:rsidRPr="00AC0A09">
        <w:rPr>
          <w:rFonts w:ascii="Arial" w:eastAsia="SimSun" w:hAnsi="Arial" w:cs="Arial"/>
        </w:rPr>
        <w:t>未通過考核期：終止聘雇關係，並依相關法令處理。</w:t>
      </w:r>
    </w:p>
    <w:p w:rsidR="0083204A" w:rsidRPr="00AC0A09" w:rsidRDefault="0083204A" w:rsidP="00F52A75">
      <w:pPr>
        <w:pStyle w:val="a5"/>
        <w:numPr>
          <w:ilvl w:val="0"/>
          <w:numId w:val="6"/>
        </w:numPr>
        <w:ind w:leftChars="0"/>
        <w:rPr>
          <w:rFonts w:ascii="Arial" w:eastAsia="SimSun" w:hAnsi="Arial" w:cs="Arial"/>
        </w:rPr>
      </w:pPr>
      <w:r w:rsidRPr="00AC0A09">
        <w:rPr>
          <w:rFonts w:ascii="Arial" w:eastAsia="SimSun" w:hAnsi="Arial" w:cs="Arial"/>
        </w:rPr>
        <w:t>於績效改善期滿後，部門主管需核准該人員的直屬主管建議之評估結果如下：</w:t>
      </w:r>
    </w:p>
    <w:p w:rsidR="0083204A" w:rsidRPr="00AC0A09" w:rsidRDefault="001B06EF" w:rsidP="00F52A75">
      <w:pPr>
        <w:pStyle w:val="a5"/>
        <w:numPr>
          <w:ilvl w:val="0"/>
          <w:numId w:val="7"/>
        </w:numPr>
        <w:ind w:leftChars="0"/>
        <w:rPr>
          <w:rFonts w:ascii="Arial" w:eastAsia="SimSun" w:hAnsi="Arial" w:cs="Arial"/>
        </w:rPr>
      </w:pPr>
      <w:r w:rsidRPr="00AC0A09">
        <w:rPr>
          <w:rFonts w:ascii="Arial" w:eastAsia="SimSun" w:hAnsi="Arial" w:cs="Arial"/>
        </w:rPr>
        <w:t>通過考核期：直屬主管將正式聘用通知函</w:t>
      </w:r>
      <w:r w:rsidRPr="00AC0A09">
        <w:rPr>
          <w:rFonts w:ascii="Arial" w:eastAsia="SimSun" w:hAnsi="Arial" w:cs="Arial"/>
        </w:rPr>
        <w:t>(</w:t>
      </w:r>
      <w:r w:rsidRPr="00AC0A09">
        <w:rPr>
          <w:rFonts w:ascii="Arial" w:eastAsia="SimSun" w:hAnsi="Arial" w:cs="Arial"/>
        </w:rPr>
        <w:t>附件</w:t>
      </w:r>
      <w:r w:rsidR="00080FB5" w:rsidRPr="00AC0A09">
        <w:rPr>
          <w:rFonts w:ascii="Arial" w:eastAsia="SimSun" w:hAnsi="Arial" w:cs="Arial"/>
        </w:rPr>
        <w:t>HR-F00</w:t>
      </w:r>
      <w:r w:rsidR="00AB7E53" w:rsidRPr="00AC0A09">
        <w:rPr>
          <w:rFonts w:ascii="Arial" w:eastAsia="SimSun" w:hAnsi="Arial" w:cs="Arial"/>
        </w:rPr>
        <w:t>2</w:t>
      </w:r>
      <w:r w:rsidRPr="00AC0A09">
        <w:rPr>
          <w:rFonts w:ascii="Arial" w:eastAsia="SimSun" w:hAnsi="Arial" w:cs="Arial"/>
        </w:rPr>
        <w:t>)</w:t>
      </w:r>
      <w:r w:rsidRPr="00AC0A09">
        <w:rPr>
          <w:rFonts w:ascii="Arial" w:eastAsia="SimSun" w:hAnsi="Arial" w:cs="Arial"/>
        </w:rPr>
        <w:t>交予新進同仁。</w:t>
      </w:r>
    </w:p>
    <w:p w:rsidR="00B50398" w:rsidRPr="00AC0A09" w:rsidRDefault="001B06EF" w:rsidP="005026F3">
      <w:pPr>
        <w:pStyle w:val="a5"/>
        <w:numPr>
          <w:ilvl w:val="0"/>
          <w:numId w:val="7"/>
        </w:numPr>
        <w:ind w:leftChars="0"/>
        <w:rPr>
          <w:rFonts w:ascii="Arial" w:eastAsia="SimSun" w:hAnsi="Arial" w:cs="Arial"/>
        </w:rPr>
      </w:pPr>
      <w:r w:rsidRPr="00AC0A09">
        <w:rPr>
          <w:rFonts w:ascii="Arial" w:eastAsia="SimSun" w:hAnsi="Arial" w:cs="Arial"/>
        </w:rPr>
        <w:t>未通過考核期：終止聘雇關係，並依相關法令處理。</w:t>
      </w:r>
    </w:p>
    <w:p w:rsidR="00B50398" w:rsidRPr="00AC0A09" w:rsidRDefault="00B50398" w:rsidP="00B50398">
      <w:pPr>
        <w:rPr>
          <w:rFonts w:ascii="Arial" w:eastAsia="SimSun" w:hAnsi="Arial" w:cs="Arial"/>
        </w:rPr>
      </w:pPr>
    </w:p>
    <w:p w:rsidR="00B50398" w:rsidRPr="00AC0A09" w:rsidRDefault="00B50398">
      <w:pPr>
        <w:widowControl/>
        <w:rPr>
          <w:rFonts w:ascii="Arial" w:eastAsia="SimSun" w:hAnsi="Arial" w:cs="Arial"/>
        </w:rPr>
      </w:pPr>
      <w:r w:rsidRPr="00AC0A09">
        <w:rPr>
          <w:rFonts w:ascii="Arial" w:eastAsia="SimSun" w:hAnsi="Arial" w:cs="Arial"/>
        </w:rPr>
        <w:br w:type="page"/>
      </w:r>
    </w:p>
    <w:p w:rsidR="00901A36" w:rsidRPr="00AC0A09" w:rsidRDefault="0083204A" w:rsidP="00B50398">
      <w:pPr>
        <w:pStyle w:val="2"/>
        <w:rPr>
          <w:rFonts w:ascii="Arial" w:eastAsia="SimSun" w:hAnsi="Arial" w:cs="Arial"/>
        </w:rPr>
      </w:pPr>
      <w:bookmarkStart w:id="110" w:name="_Toc24451044"/>
      <w:r w:rsidRPr="00AC0A09">
        <w:rPr>
          <w:rFonts w:ascii="Arial" w:eastAsia="SimSun" w:hAnsi="Arial" w:cs="Arial"/>
        </w:rPr>
        <w:lastRenderedPageBreak/>
        <w:t>薪酬福利辦法</w:t>
      </w:r>
      <w:bookmarkEnd w:id="110"/>
      <w:r w:rsidR="008F4D50" w:rsidRPr="00AC0A09">
        <w:rPr>
          <w:rFonts w:ascii="Arial" w:eastAsia="SimSun" w:hAnsi="Arial" w:cs="Arial"/>
        </w:rPr>
        <w:tab/>
      </w:r>
    </w:p>
    <w:p w:rsidR="0083204A" w:rsidRPr="00AC0A09" w:rsidRDefault="0083204A" w:rsidP="00F52A75">
      <w:pPr>
        <w:pStyle w:val="a5"/>
        <w:numPr>
          <w:ilvl w:val="0"/>
          <w:numId w:val="9"/>
        </w:numPr>
        <w:ind w:leftChars="0"/>
        <w:rPr>
          <w:rFonts w:ascii="Arial" w:eastAsia="SimSun" w:hAnsi="Arial" w:cs="Arial"/>
        </w:rPr>
      </w:pPr>
      <w:r w:rsidRPr="00AC0A09">
        <w:rPr>
          <w:rFonts w:ascii="Arial" w:eastAsia="SimSun" w:hAnsi="Arial" w:cs="Arial"/>
        </w:rPr>
        <w:t>薪資發放作業：公司發薪日為每月月底，月底如遇假日則提前至當月最後一個工作天發放。</w:t>
      </w:r>
    </w:p>
    <w:p w:rsidR="0083204A" w:rsidRPr="00AC0A09" w:rsidRDefault="0083204A" w:rsidP="00F52A75">
      <w:pPr>
        <w:pStyle w:val="a5"/>
        <w:numPr>
          <w:ilvl w:val="0"/>
          <w:numId w:val="9"/>
        </w:numPr>
        <w:ind w:leftChars="0"/>
        <w:rPr>
          <w:rFonts w:ascii="Arial" w:eastAsia="SimSun" w:hAnsi="Arial" w:cs="Arial"/>
        </w:rPr>
      </w:pPr>
      <w:r w:rsidRPr="00AC0A09">
        <w:rPr>
          <w:rFonts w:ascii="Arial" w:eastAsia="SimSun" w:hAnsi="Arial" w:cs="Arial"/>
        </w:rPr>
        <w:t>月薪資結構</w:t>
      </w:r>
      <w:r w:rsidR="004B2A9E" w:rsidRPr="00AC0A09">
        <w:rPr>
          <w:rFonts w:ascii="Arial" w:eastAsia="SimSun" w:hAnsi="Arial" w:cs="Arial"/>
        </w:rPr>
        <w:t>：</w:t>
      </w:r>
      <w:r w:rsidRPr="00AC0A09">
        <w:rPr>
          <w:rFonts w:ascii="Arial" w:eastAsia="SimSun" w:hAnsi="Arial" w:cs="Arial"/>
        </w:rPr>
        <w:t>月薪：本薪</w:t>
      </w:r>
      <w:r w:rsidRPr="00AC0A09">
        <w:rPr>
          <w:rFonts w:ascii="Arial" w:eastAsia="SimSun" w:hAnsi="Arial" w:cs="Arial"/>
        </w:rPr>
        <w:t>+</w:t>
      </w:r>
      <w:r w:rsidRPr="00AC0A09">
        <w:rPr>
          <w:rFonts w:ascii="Arial" w:eastAsia="SimSun" w:hAnsi="Arial" w:cs="Arial"/>
        </w:rPr>
        <w:t>伙食津貼（</w:t>
      </w:r>
      <w:r w:rsidRPr="00AC0A09">
        <w:rPr>
          <w:rFonts w:ascii="Arial" w:eastAsia="SimSun" w:hAnsi="Arial" w:cs="Arial"/>
        </w:rPr>
        <w:t>2,400</w:t>
      </w:r>
      <w:r w:rsidRPr="00AC0A09">
        <w:rPr>
          <w:rFonts w:ascii="Arial" w:eastAsia="SimSun" w:hAnsi="Arial" w:cs="Arial"/>
        </w:rPr>
        <w:t>元）</w:t>
      </w:r>
      <w:ins w:id="111" w:author="Wayne.Tu" w:date="2019-11-12T11:43:00Z">
        <w:r w:rsidR="006358CB">
          <w:rPr>
            <w:rFonts w:ascii="Arial" w:eastAsia="SimSun" w:hAnsi="Arial" w:cs="Arial"/>
          </w:rPr>
          <w:t>。</w:t>
        </w:r>
      </w:ins>
    </w:p>
    <w:p w:rsidR="0083204A" w:rsidRPr="00AC0A09" w:rsidRDefault="0083204A" w:rsidP="00F52A75">
      <w:pPr>
        <w:pStyle w:val="a5"/>
        <w:numPr>
          <w:ilvl w:val="0"/>
          <w:numId w:val="9"/>
        </w:numPr>
        <w:ind w:leftChars="0"/>
        <w:rPr>
          <w:rFonts w:ascii="Arial" w:eastAsia="SimSun" w:hAnsi="Arial" w:cs="Arial"/>
        </w:rPr>
      </w:pPr>
      <w:r w:rsidRPr="00AC0A09">
        <w:rPr>
          <w:rFonts w:ascii="Arial" w:eastAsia="SimSun" w:hAnsi="Arial" w:cs="Arial"/>
        </w:rPr>
        <w:t>調薪作業</w:t>
      </w:r>
      <w:r w:rsidRPr="00AC0A09">
        <w:rPr>
          <w:rFonts w:ascii="Arial" w:eastAsia="SimSun" w:hAnsi="Arial" w:cs="Arial"/>
        </w:rPr>
        <w:t xml:space="preserve"> </w:t>
      </w:r>
    </w:p>
    <w:p w:rsidR="0083204A" w:rsidRPr="00AC0A09" w:rsidRDefault="0083204A" w:rsidP="00F52A75">
      <w:pPr>
        <w:pStyle w:val="a5"/>
        <w:numPr>
          <w:ilvl w:val="0"/>
          <w:numId w:val="14"/>
        </w:numPr>
        <w:ind w:leftChars="0"/>
        <w:rPr>
          <w:rFonts w:ascii="Arial" w:eastAsia="SimSun" w:hAnsi="Arial" w:cs="Arial"/>
        </w:rPr>
      </w:pPr>
      <w:r w:rsidRPr="00AC0A09">
        <w:rPr>
          <w:rFonts w:ascii="Arial" w:eastAsia="SimSun" w:hAnsi="Arial" w:cs="Arial"/>
        </w:rPr>
        <w:t>根據整體經濟環境並參考市場薪資水準決定是否調薪及預算；由個人績效評核結果決定薪資調整幅度。</w:t>
      </w:r>
    </w:p>
    <w:p w:rsidR="004B2A9E" w:rsidRPr="00AC0A09" w:rsidRDefault="0083204A" w:rsidP="00F52A75">
      <w:pPr>
        <w:pStyle w:val="a5"/>
        <w:numPr>
          <w:ilvl w:val="0"/>
          <w:numId w:val="14"/>
        </w:numPr>
        <w:ind w:leftChars="0"/>
        <w:rPr>
          <w:rFonts w:ascii="Arial" w:eastAsia="SimSun" w:hAnsi="Arial" w:cs="Arial"/>
        </w:rPr>
      </w:pPr>
      <w:r w:rsidRPr="00AC0A09">
        <w:rPr>
          <w:rFonts w:ascii="Arial" w:eastAsia="SimSun" w:hAnsi="Arial" w:cs="Arial"/>
        </w:rPr>
        <w:t>資格：當年度</w:t>
      </w:r>
      <w:r w:rsidRPr="00AC0A09">
        <w:rPr>
          <w:rFonts w:ascii="Arial" w:eastAsia="SimSun" w:hAnsi="Arial" w:cs="Arial"/>
        </w:rPr>
        <w:t>12</w:t>
      </w:r>
      <w:r w:rsidRPr="00AC0A09">
        <w:rPr>
          <w:rFonts w:ascii="Arial" w:eastAsia="SimSun" w:hAnsi="Arial" w:cs="Arial"/>
        </w:rPr>
        <w:t>月</w:t>
      </w:r>
      <w:r w:rsidRPr="00AC0A09">
        <w:rPr>
          <w:rFonts w:ascii="Arial" w:eastAsia="SimSun" w:hAnsi="Arial" w:cs="Arial"/>
        </w:rPr>
        <w:t>31</w:t>
      </w:r>
      <w:r w:rsidRPr="00AC0A09">
        <w:rPr>
          <w:rFonts w:ascii="Arial" w:eastAsia="SimSun" w:hAnsi="Arial" w:cs="Arial"/>
        </w:rPr>
        <w:t>日在職、通過試用期並完成績效評估之同仁。</w:t>
      </w:r>
    </w:p>
    <w:p w:rsidR="0083204A" w:rsidRPr="00AC0A09" w:rsidRDefault="0083204A" w:rsidP="00F52A75">
      <w:pPr>
        <w:pStyle w:val="a5"/>
        <w:numPr>
          <w:ilvl w:val="0"/>
          <w:numId w:val="14"/>
        </w:numPr>
        <w:ind w:leftChars="0"/>
        <w:rPr>
          <w:rFonts w:ascii="Arial" w:eastAsia="SimSun" w:hAnsi="Arial" w:cs="Arial"/>
        </w:rPr>
      </w:pPr>
      <w:r w:rsidRPr="00AC0A09">
        <w:rPr>
          <w:rFonts w:ascii="Arial" w:eastAsia="SimSun" w:hAnsi="Arial" w:cs="Arial"/>
        </w:rPr>
        <w:t>時間：每年</w:t>
      </w:r>
      <w:r w:rsidRPr="00AC0A09">
        <w:rPr>
          <w:rFonts w:ascii="Arial" w:eastAsia="SimSun" w:hAnsi="Arial" w:cs="Arial"/>
        </w:rPr>
        <w:t>2</w:t>
      </w:r>
      <w:r w:rsidRPr="00AC0A09">
        <w:rPr>
          <w:rFonts w:ascii="Arial" w:eastAsia="SimSun" w:hAnsi="Arial" w:cs="Arial"/>
        </w:rPr>
        <w:t>月</w:t>
      </w:r>
      <w:r w:rsidRPr="00AC0A09">
        <w:rPr>
          <w:rFonts w:ascii="Arial" w:eastAsia="SimSun" w:hAnsi="Arial" w:cs="Arial"/>
        </w:rPr>
        <w:t>1</w:t>
      </w:r>
      <w:r w:rsidRPr="00AC0A09">
        <w:rPr>
          <w:rFonts w:ascii="Arial" w:eastAsia="SimSun" w:hAnsi="Arial" w:cs="Arial"/>
        </w:rPr>
        <w:t>日生效</w:t>
      </w:r>
      <w:ins w:id="112" w:author="Wayne.Tu" w:date="2019-11-12T11:43:00Z">
        <w:r w:rsidR="006358CB">
          <w:rPr>
            <w:rFonts w:ascii="Arial" w:eastAsia="SimSun" w:hAnsi="Arial" w:cs="Arial"/>
          </w:rPr>
          <w:t>。</w:t>
        </w:r>
      </w:ins>
    </w:p>
    <w:p w:rsidR="0083204A" w:rsidRPr="00AC0A09" w:rsidRDefault="0083204A" w:rsidP="00F52A75">
      <w:pPr>
        <w:pStyle w:val="a5"/>
        <w:numPr>
          <w:ilvl w:val="0"/>
          <w:numId w:val="9"/>
        </w:numPr>
        <w:ind w:leftChars="0"/>
        <w:rPr>
          <w:rFonts w:ascii="Arial" w:eastAsia="SimSun" w:hAnsi="Arial" w:cs="Arial"/>
        </w:rPr>
      </w:pPr>
      <w:r w:rsidRPr="00AC0A09">
        <w:rPr>
          <w:rFonts w:ascii="Arial" w:eastAsia="SimSun" w:hAnsi="Arial" w:cs="Arial"/>
        </w:rPr>
        <w:t>年終獎金</w:t>
      </w:r>
    </w:p>
    <w:p w:rsidR="004B2A9E" w:rsidRPr="00AC0A09" w:rsidRDefault="0083204A" w:rsidP="00F52A75">
      <w:pPr>
        <w:pStyle w:val="a5"/>
        <w:numPr>
          <w:ilvl w:val="0"/>
          <w:numId w:val="11"/>
        </w:numPr>
        <w:ind w:leftChars="0"/>
        <w:rPr>
          <w:rFonts w:ascii="Arial" w:eastAsia="SimSun" w:hAnsi="Arial" w:cs="Arial"/>
        </w:rPr>
      </w:pPr>
      <w:r w:rsidRPr="00AC0A09">
        <w:rPr>
          <w:rFonts w:ascii="Arial" w:eastAsia="SimSun" w:hAnsi="Arial" w:cs="Arial"/>
        </w:rPr>
        <w:t>發放時間：每年</w:t>
      </w:r>
      <w:r w:rsidRPr="00AC0A09">
        <w:rPr>
          <w:rFonts w:ascii="Arial" w:eastAsia="SimSun" w:hAnsi="Arial" w:cs="Arial"/>
        </w:rPr>
        <w:t>12</w:t>
      </w:r>
      <w:r w:rsidRPr="00AC0A09">
        <w:rPr>
          <w:rFonts w:ascii="Arial" w:eastAsia="SimSun" w:hAnsi="Arial" w:cs="Arial"/>
        </w:rPr>
        <w:t>月份發薪日</w:t>
      </w:r>
      <w:ins w:id="113" w:author="Wayne.Tu" w:date="2019-11-12T11:43:00Z">
        <w:r w:rsidR="006358CB">
          <w:rPr>
            <w:rFonts w:ascii="Arial" w:eastAsia="SimSun" w:hAnsi="Arial" w:cs="Arial"/>
          </w:rPr>
          <w:t>。</w:t>
        </w:r>
      </w:ins>
    </w:p>
    <w:p w:rsidR="00080FB5" w:rsidRPr="00AC0A09" w:rsidRDefault="00080FB5" w:rsidP="00F52A75">
      <w:pPr>
        <w:pStyle w:val="a5"/>
        <w:numPr>
          <w:ilvl w:val="0"/>
          <w:numId w:val="11"/>
        </w:numPr>
        <w:ind w:leftChars="0"/>
        <w:rPr>
          <w:rFonts w:ascii="Arial" w:eastAsia="SimSun" w:hAnsi="Arial" w:cs="Arial"/>
        </w:rPr>
      </w:pPr>
      <w:r w:rsidRPr="00AC0A09">
        <w:rPr>
          <w:rFonts w:ascii="Arial" w:eastAsia="SimSun" w:hAnsi="Arial" w:cs="Arial"/>
        </w:rPr>
        <w:t>資格：當年度</w:t>
      </w:r>
      <w:r w:rsidRPr="00AC0A09">
        <w:rPr>
          <w:rFonts w:ascii="Arial" w:eastAsia="SimSun" w:hAnsi="Arial" w:cs="Arial"/>
        </w:rPr>
        <w:t>12</w:t>
      </w:r>
      <w:r w:rsidRPr="00AC0A09">
        <w:rPr>
          <w:rFonts w:ascii="Arial" w:eastAsia="SimSun" w:hAnsi="Arial" w:cs="Arial"/>
        </w:rPr>
        <w:t>月</w:t>
      </w:r>
      <w:r w:rsidRPr="00AC0A09">
        <w:rPr>
          <w:rFonts w:ascii="Arial" w:eastAsia="SimSun" w:hAnsi="Arial" w:cs="Arial"/>
        </w:rPr>
        <w:t>31</w:t>
      </w:r>
      <w:r w:rsidRPr="00AC0A09">
        <w:rPr>
          <w:rFonts w:ascii="Arial" w:eastAsia="SimSun" w:hAnsi="Arial" w:cs="Arial"/>
        </w:rPr>
        <w:t>日在職之同仁</w:t>
      </w:r>
      <w:ins w:id="114" w:author="Wayne.Tu" w:date="2019-11-12T11:43:00Z">
        <w:r w:rsidR="006358CB">
          <w:rPr>
            <w:rFonts w:ascii="Arial" w:eastAsia="SimSun" w:hAnsi="Arial" w:cs="Arial"/>
          </w:rPr>
          <w:t>。</w:t>
        </w:r>
      </w:ins>
    </w:p>
    <w:p w:rsidR="0083204A" w:rsidRPr="00AC0A09" w:rsidRDefault="0083204A" w:rsidP="00F52A75">
      <w:pPr>
        <w:pStyle w:val="a5"/>
        <w:numPr>
          <w:ilvl w:val="0"/>
          <w:numId w:val="11"/>
        </w:numPr>
        <w:ind w:leftChars="0"/>
        <w:rPr>
          <w:rFonts w:ascii="Arial" w:eastAsia="SimSun" w:hAnsi="Arial" w:cs="Arial"/>
        </w:rPr>
      </w:pPr>
      <w:r w:rsidRPr="00AC0A09">
        <w:rPr>
          <w:rFonts w:ascii="Arial" w:eastAsia="SimSun" w:hAnsi="Arial" w:cs="Arial"/>
        </w:rPr>
        <w:t>計算方式：</w:t>
      </w:r>
      <w:r w:rsidRPr="00AC0A09">
        <w:rPr>
          <w:rFonts w:ascii="Arial" w:eastAsia="SimSun" w:hAnsi="Arial" w:cs="Arial"/>
          <w:highlight w:val="yellow"/>
        </w:rPr>
        <w:t>每年固定發放</w:t>
      </w:r>
      <w:r w:rsidRPr="00AC0A09">
        <w:rPr>
          <w:rFonts w:ascii="Arial" w:eastAsia="SimSun" w:hAnsi="Arial" w:cs="Arial"/>
          <w:highlight w:val="yellow"/>
        </w:rPr>
        <w:t>1</w:t>
      </w:r>
      <w:del w:id="115" w:author="Wayne.Tu" w:date="2019-11-12T11:41:00Z">
        <w:r w:rsidRPr="00AC0A09" w:rsidDel="006358CB">
          <w:rPr>
            <w:rFonts w:ascii="Arial" w:eastAsia="SimSun" w:hAnsi="Arial" w:cs="Arial"/>
            <w:highlight w:val="yellow"/>
          </w:rPr>
          <w:delText>3</w:delText>
        </w:r>
      </w:del>
      <w:proofErr w:type="gramStart"/>
      <w:r w:rsidRPr="00AC0A09">
        <w:rPr>
          <w:rFonts w:ascii="Arial" w:eastAsia="SimSun" w:hAnsi="Arial" w:cs="Arial"/>
          <w:highlight w:val="yellow"/>
        </w:rPr>
        <w:t>個</w:t>
      </w:r>
      <w:proofErr w:type="gramEnd"/>
      <w:r w:rsidRPr="00AC0A09">
        <w:rPr>
          <w:rFonts w:ascii="Arial" w:eastAsia="SimSun" w:hAnsi="Arial" w:cs="Arial"/>
          <w:highlight w:val="yellow"/>
        </w:rPr>
        <w:t>月月薪資</w:t>
      </w:r>
      <w:r w:rsidRPr="00AC0A09">
        <w:rPr>
          <w:rFonts w:ascii="Arial" w:eastAsia="SimSun" w:hAnsi="Arial" w:cs="Arial"/>
        </w:rPr>
        <w:t>。在職未滿一年者，依年資比例發放。如發放時間時尚未通過試用期，則待試用期通過後發給。</w:t>
      </w:r>
    </w:p>
    <w:p w:rsidR="009D34AE" w:rsidRPr="000C7C60" w:rsidRDefault="00285ED7" w:rsidP="00F52A75">
      <w:pPr>
        <w:pStyle w:val="a5"/>
        <w:numPr>
          <w:ilvl w:val="0"/>
          <w:numId w:val="9"/>
        </w:numPr>
        <w:ind w:leftChars="0"/>
        <w:rPr>
          <w:rFonts w:ascii="Arial" w:eastAsia="SimSun" w:hAnsi="Arial" w:cs="Arial"/>
          <w:highlight w:val="yellow"/>
        </w:rPr>
      </w:pPr>
      <w:r w:rsidRPr="000C7C60">
        <w:rPr>
          <w:rFonts w:ascii="Arial" w:eastAsia="SimSun" w:hAnsi="Arial" w:cs="Arial"/>
          <w:highlight w:val="yellow"/>
        </w:rPr>
        <w:t>年中</w:t>
      </w:r>
      <w:r w:rsidR="009D34AE" w:rsidRPr="000C7C60">
        <w:rPr>
          <w:rFonts w:ascii="Arial" w:eastAsia="SimSun" w:hAnsi="Arial" w:cs="Arial"/>
          <w:highlight w:val="yellow"/>
        </w:rPr>
        <w:t>績效獎金</w:t>
      </w:r>
    </w:p>
    <w:p w:rsidR="00080FB5" w:rsidRPr="000C7C60" w:rsidRDefault="00080FB5" w:rsidP="005102AC">
      <w:pPr>
        <w:pStyle w:val="a5"/>
        <w:numPr>
          <w:ilvl w:val="1"/>
          <w:numId w:val="9"/>
        </w:numPr>
        <w:ind w:leftChars="0"/>
        <w:rPr>
          <w:rFonts w:ascii="Arial" w:eastAsia="SimSun" w:hAnsi="Arial" w:cs="Arial"/>
          <w:highlight w:val="yellow"/>
        </w:rPr>
      </w:pPr>
      <w:r w:rsidRPr="000C7C60">
        <w:rPr>
          <w:rFonts w:ascii="Arial" w:eastAsia="SimSun" w:hAnsi="Arial" w:cs="Arial"/>
          <w:highlight w:val="yellow"/>
        </w:rPr>
        <w:t>發放時間：每年</w:t>
      </w:r>
      <w:r w:rsidRPr="000C7C60">
        <w:rPr>
          <w:rFonts w:ascii="Arial" w:eastAsia="SimSun" w:hAnsi="Arial" w:cs="Arial"/>
          <w:highlight w:val="yellow"/>
        </w:rPr>
        <w:t>8</w:t>
      </w:r>
      <w:r w:rsidRPr="000C7C60">
        <w:rPr>
          <w:rFonts w:ascii="Arial" w:eastAsia="SimSun" w:hAnsi="Arial" w:cs="Arial"/>
          <w:highlight w:val="yellow"/>
        </w:rPr>
        <w:t>月份發薪日</w:t>
      </w:r>
    </w:p>
    <w:p w:rsidR="009D34AE" w:rsidRPr="000C7C60" w:rsidRDefault="005102AC" w:rsidP="00080FB5">
      <w:pPr>
        <w:pStyle w:val="a5"/>
        <w:numPr>
          <w:ilvl w:val="1"/>
          <w:numId w:val="9"/>
        </w:numPr>
        <w:ind w:leftChars="0"/>
        <w:rPr>
          <w:rFonts w:ascii="Arial" w:eastAsia="SimSun" w:hAnsi="Arial" w:cs="Arial"/>
          <w:highlight w:val="yellow"/>
        </w:rPr>
      </w:pPr>
      <w:r w:rsidRPr="000C7C60">
        <w:rPr>
          <w:rFonts w:ascii="Arial" w:eastAsia="SimSun" w:hAnsi="Arial" w:cs="Arial"/>
          <w:highlight w:val="yellow"/>
        </w:rPr>
        <w:t>資格：</w:t>
      </w:r>
      <w:r w:rsidR="00080FB5" w:rsidRPr="000C7C60">
        <w:rPr>
          <w:rFonts w:ascii="Arial" w:eastAsia="SimSun" w:hAnsi="Arial" w:cs="Arial"/>
          <w:highlight w:val="yellow"/>
        </w:rPr>
        <w:t>當年度</w:t>
      </w:r>
      <w:r w:rsidR="00080FB5" w:rsidRPr="000C7C60">
        <w:rPr>
          <w:rFonts w:ascii="Arial" w:eastAsia="SimSun" w:hAnsi="Arial" w:cs="Arial"/>
          <w:highlight w:val="yellow"/>
        </w:rPr>
        <w:t>8</w:t>
      </w:r>
      <w:r w:rsidR="00080FB5" w:rsidRPr="000C7C60">
        <w:rPr>
          <w:rFonts w:ascii="Arial" w:eastAsia="SimSun" w:hAnsi="Arial" w:cs="Arial"/>
          <w:highlight w:val="yellow"/>
        </w:rPr>
        <w:t>月</w:t>
      </w:r>
      <w:r w:rsidR="00080FB5" w:rsidRPr="000C7C60">
        <w:rPr>
          <w:rFonts w:ascii="Arial" w:eastAsia="SimSun" w:hAnsi="Arial" w:cs="Arial"/>
          <w:highlight w:val="yellow"/>
        </w:rPr>
        <w:t>31</w:t>
      </w:r>
      <w:r w:rsidR="00080FB5" w:rsidRPr="000C7C60">
        <w:rPr>
          <w:rFonts w:ascii="Arial" w:eastAsia="SimSun" w:hAnsi="Arial" w:cs="Arial"/>
          <w:highlight w:val="yellow"/>
        </w:rPr>
        <w:t>日在職、通過試用期並完成</w:t>
      </w:r>
      <w:r w:rsidR="00285ED7" w:rsidRPr="000C7C60">
        <w:rPr>
          <w:rFonts w:ascii="Arial" w:eastAsia="SimSun" w:hAnsi="Arial" w:cs="Arial"/>
          <w:highlight w:val="yellow"/>
        </w:rPr>
        <w:t>年中</w:t>
      </w:r>
      <w:r w:rsidR="00080FB5" w:rsidRPr="000C7C60">
        <w:rPr>
          <w:rFonts w:ascii="Arial" w:eastAsia="SimSun" w:hAnsi="Arial" w:cs="Arial"/>
          <w:highlight w:val="yellow"/>
        </w:rPr>
        <w:t>績效評估之同仁。</w:t>
      </w:r>
    </w:p>
    <w:p w:rsidR="009D34AE" w:rsidRPr="000C7C60" w:rsidRDefault="009D34AE" w:rsidP="00F52A75">
      <w:pPr>
        <w:pStyle w:val="a5"/>
        <w:numPr>
          <w:ilvl w:val="1"/>
          <w:numId w:val="9"/>
        </w:numPr>
        <w:ind w:leftChars="0"/>
        <w:rPr>
          <w:rFonts w:ascii="Arial" w:eastAsia="SimSun" w:hAnsi="Arial" w:cs="Arial"/>
          <w:highlight w:val="yellow"/>
        </w:rPr>
      </w:pPr>
      <w:r w:rsidRPr="000C7C60">
        <w:rPr>
          <w:rFonts w:ascii="Arial" w:eastAsia="SimSun" w:hAnsi="Arial" w:cs="Arial"/>
          <w:highlight w:val="yellow"/>
        </w:rPr>
        <w:t>計算方式</w:t>
      </w:r>
      <w:r w:rsidR="00074518" w:rsidRPr="000C7C60">
        <w:rPr>
          <w:rFonts w:ascii="Arial" w:eastAsia="SimSun" w:hAnsi="Arial" w:cs="Arial"/>
          <w:highlight w:val="yellow"/>
        </w:rPr>
        <w:t>：依績效考核結果以及公司盈</w:t>
      </w:r>
      <w:r w:rsidR="005102AC" w:rsidRPr="000C7C60">
        <w:rPr>
          <w:rFonts w:ascii="Arial" w:eastAsia="SimSun" w:hAnsi="Arial" w:cs="Arial"/>
          <w:highlight w:val="yellow"/>
        </w:rPr>
        <w:t>餘計算獎金。在職比例未滿半年者，獎金數額依比例發放。</w:t>
      </w:r>
    </w:p>
    <w:p w:rsidR="00080FB5" w:rsidRPr="000C7C60" w:rsidRDefault="00285ED7" w:rsidP="00080FB5">
      <w:pPr>
        <w:pStyle w:val="a5"/>
        <w:numPr>
          <w:ilvl w:val="0"/>
          <w:numId w:val="9"/>
        </w:numPr>
        <w:ind w:leftChars="0"/>
        <w:rPr>
          <w:rFonts w:ascii="Arial" w:eastAsia="SimSun" w:hAnsi="Arial" w:cs="Arial"/>
          <w:highlight w:val="yellow"/>
        </w:rPr>
      </w:pPr>
      <w:r w:rsidRPr="000C7C60">
        <w:rPr>
          <w:rFonts w:ascii="Arial" w:eastAsia="SimSun" w:hAnsi="Arial" w:cs="Arial"/>
          <w:highlight w:val="yellow"/>
        </w:rPr>
        <w:t>年終</w:t>
      </w:r>
      <w:r w:rsidR="00080FB5" w:rsidRPr="000C7C60">
        <w:rPr>
          <w:rFonts w:ascii="Arial" w:eastAsia="SimSun" w:hAnsi="Arial" w:cs="Arial"/>
          <w:highlight w:val="yellow"/>
        </w:rPr>
        <w:t>績效獎金</w:t>
      </w:r>
    </w:p>
    <w:p w:rsidR="00080FB5" w:rsidRPr="000C7C60" w:rsidRDefault="00080FB5" w:rsidP="00080FB5">
      <w:pPr>
        <w:pStyle w:val="a5"/>
        <w:numPr>
          <w:ilvl w:val="1"/>
          <w:numId w:val="9"/>
        </w:numPr>
        <w:ind w:leftChars="0"/>
        <w:rPr>
          <w:rFonts w:ascii="Arial" w:eastAsia="SimSun" w:hAnsi="Arial" w:cs="Arial"/>
          <w:highlight w:val="yellow"/>
        </w:rPr>
      </w:pPr>
      <w:r w:rsidRPr="000C7C60">
        <w:rPr>
          <w:rFonts w:ascii="Arial" w:eastAsia="SimSun" w:hAnsi="Arial" w:cs="Arial"/>
          <w:highlight w:val="yellow"/>
        </w:rPr>
        <w:t>發放時間：每年</w:t>
      </w:r>
      <w:r w:rsidRPr="000C7C60">
        <w:rPr>
          <w:rFonts w:ascii="Arial" w:eastAsia="SimSun" w:hAnsi="Arial" w:cs="Arial"/>
          <w:highlight w:val="yellow"/>
        </w:rPr>
        <w:t>2</w:t>
      </w:r>
      <w:r w:rsidRPr="000C7C60">
        <w:rPr>
          <w:rFonts w:ascii="Arial" w:eastAsia="SimSun" w:hAnsi="Arial" w:cs="Arial"/>
          <w:highlight w:val="yellow"/>
        </w:rPr>
        <w:t>月份發薪日</w:t>
      </w:r>
    </w:p>
    <w:p w:rsidR="00080FB5" w:rsidRPr="000C7C60" w:rsidRDefault="00080FB5" w:rsidP="00080FB5">
      <w:pPr>
        <w:pStyle w:val="a5"/>
        <w:numPr>
          <w:ilvl w:val="1"/>
          <w:numId w:val="9"/>
        </w:numPr>
        <w:ind w:leftChars="0"/>
        <w:rPr>
          <w:rFonts w:ascii="Arial" w:eastAsia="SimSun" w:hAnsi="Arial" w:cs="Arial"/>
          <w:highlight w:val="yellow"/>
        </w:rPr>
      </w:pPr>
      <w:r w:rsidRPr="000C7C60">
        <w:rPr>
          <w:rFonts w:ascii="Arial" w:eastAsia="SimSun" w:hAnsi="Arial" w:cs="Arial"/>
          <w:highlight w:val="yellow"/>
        </w:rPr>
        <w:t>資格：當年度</w:t>
      </w:r>
      <w:r w:rsidRPr="000C7C60">
        <w:rPr>
          <w:rFonts w:ascii="Arial" w:eastAsia="SimSun" w:hAnsi="Arial" w:cs="Arial"/>
          <w:highlight w:val="yellow"/>
        </w:rPr>
        <w:t>2</w:t>
      </w:r>
      <w:r w:rsidRPr="000C7C60">
        <w:rPr>
          <w:rFonts w:ascii="Arial" w:eastAsia="SimSun" w:hAnsi="Arial" w:cs="Arial"/>
          <w:highlight w:val="yellow"/>
        </w:rPr>
        <w:t>月</w:t>
      </w:r>
      <w:r w:rsidRPr="000C7C60">
        <w:rPr>
          <w:rFonts w:ascii="Arial" w:eastAsia="SimSun" w:hAnsi="Arial" w:cs="Arial"/>
          <w:highlight w:val="yellow"/>
        </w:rPr>
        <w:t>28</w:t>
      </w:r>
      <w:r w:rsidRPr="000C7C60">
        <w:rPr>
          <w:rFonts w:ascii="Arial" w:eastAsia="SimSun" w:hAnsi="Arial" w:cs="Arial"/>
          <w:highlight w:val="yellow"/>
        </w:rPr>
        <w:t>日在職、通過試用期並完成</w:t>
      </w:r>
      <w:r w:rsidR="00285ED7" w:rsidRPr="000C7C60">
        <w:rPr>
          <w:rFonts w:ascii="Arial" w:eastAsia="SimSun" w:hAnsi="Arial" w:cs="Arial"/>
          <w:highlight w:val="yellow"/>
        </w:rPr>
        <w:t>年終</w:t>
      </w:r>
      <w:r w:rsidRPr="000C7C60">
        <w:rPr>
          <w:rFonts w:ascii="Arial" w:eastAsia="SimSun" w:hAnsi="Arial" w:cs="Arial"/>
          <w:highlight w:val="yellow"/>
        </w:rPr>
        <w:t>績效評估之同仁。</w:t>
      </w:r>
    </w:p>
    <w:p w:rsidR="00080FB5" w:rsidRPr="000C7C60" w:rsidRDefault="00074518" w:rsidP="00080FB5">
      <w:pPr>
        <w:pStyle w:val="a5"/>
        <w:numPr>
          <w:ilvl w:val="1"/>
          <w:numId w:val="9"/>
        </w:numPr>
        <w:ind w:leftChars="0"/>
        <w:rPr>
          <w:rFonts w:ascii="Arial" w:eastAsia="SimSun" w:hAnsi="Arial" w:cs="Arial"/>
          <w:highlight w:val="yellow"/>
        </w:rPr>
      </w:pPr>
      <w:r w:rsidRPr="000C7C60">
        <w:rPr>
          <w:rFonts w:ascii="Arial" w:eastAsia="SimSun" w:hAnsi="Arial" w:cs="Arial"/>
          <w:highlight w:val="yellow"/>
        </w:rPr>
        <w:t>計算方式：依績效考核結果以及公司盈</w:t>
      </w:r>
      <w:r w:rsidR="00080FB5" w:rsidRPr="000C7C60">
        <w:rPr>
          <w:rFonts w:ascii="Arial" w:eastAsia="SimSun" w:hAnsi="Arial" w:cs="Arial"/>
          <w:highlight w:val="yellow"/>
        </w:rPr>
        <w:t>餘計算獎金。在職比例未滿半年者，獎金數額依比例發放。</w:t>
      </w:r>
    </w:p>
    <w:p w:rsidR="0083204A" w:rsidRPr="00AC0A09" w:rsidRDefault="0083204A" w:rsidP="00F52A75">
      <w:pPr>
        <w:pStyle w:val="a5"/>
        <w:numPr>
          <w:ilvl w:val="0"/>
          <w:numId w:val="9"/>
        </w:numPr>
        <w:ind w:leftChars="0"/>
        <w:rPr>
          <w:rFonts w:ascii="Arial" w:eastAsia="SimSun" w:hAnsi="Arial" w:cs="Arial"/>
        </w:rPr>
      </w:pPr>
      <w:r w:rsidRPr="00AC0A09">
        <w:rPr>
          <w:rFonts w:ascii="Arial" w:eastAsia="SimSun" w:hAnsi="Arial" w:cs="Arial"/>
        </w:rPr>
        <w:t>保險與退休金</w:t>
      </w:r>
    </w:p>
    <w:p w:rsidR="0083204A" w:rsidRPr="00AC0A09" w:rsidRDefault="0083204A" w:rsidP="00F52A75">
      <w:pPr>
        <w:pStyle w:val="a5"/>
        <w:numPr>
          <w:ilvl w:val="0"/>
          <w:numId w:val="12"/>
        </w:numPr>
        <w:ind w:leftChars="0"/>
        <w:rPr>
          <w:rFonts w:ascii="Arial" w:eastAsia="SimSun" w:hAnsi="Arial" w:cs="Arial"/>
        </w:rPr>
      </w:pPr>
      <w:r w:rsidRPr="00AC0A09">
        <w:rPr>
          <w:rFonts w:ascii="Arial" w:eastAsia="SimSun" w:hAnsi="Arial" w:cs="Arial"/>
        </w:rPr>
        <w:t>勞工保險：於到職當日按實際薪資投保勞保。如有薪資調整時，會於每年</w:t>
      </w:r>
      <w:r w:rsidRPr="00AC0A09">
        <w:rPr>
          <w:rFonts w:ascii="Arial" w:eastAsia="SimSun" w:hAnsi="Arial" w:cs="Arial"/>
        </w:rPr>
        <w:t>2</w:t>
      </w:r>
      <w:r w:rsidRPr="00AC0A09">
        <w:rPr>
          <w:rFonts w:ascii="Arial" w:eastAsia="SimSun" w:hAnsi="Arial" w:cs="Arial"/>
        </w:rPr>
        <w:t>月與</w:t>
      </w:r>
      <w:r w:rsidRPr="00AC0A09">
        <w:rPr>
          <w:rFonts w:ascii="Arial" w:eastAsia="SimSun" w:hAnsi="Arial" w:cs="Arial"/>
        </w:rPr>
        <w:t>8</w:t>
      </w:r>
      <w:r w:rsidRPr="00AC0A09">
        <w:rPr>
          <w:rFonts w:ascii="Arial" w:eastAsia="SimSun" w:hAnsi="Arial" w:cs="Arial"/>
        </w:rPr>
        <w:t>月時申報級距調整。</w:t>
      </w:r>
    </w:p>
    <w:p w:rsidR="0083204A" w:rsidRPr="00AC0A09" w:rsidRDefault="0083204A" w:rsidP="00F52A75">
      <w:pPr>
        <w:pStyle w:val="a5"/>
        <w:numPr>
          <w:ilvl w:val="0"/>
          <w:numId w:val="12"/>
        </w:numPr>
        <w:ind w:leftChars="0"/>
        <w:rPr>
          <w:rFonts w:ascii="Arial" w:eastAsia="SimSun" w:hAnsi="Arial" w:cs="Arial"/>
        </w:rPr>
      </w:pPr>
      <w:r w:rsidRPr="00AC0A09">
        <w:rPr>
          <w:rFonts w:ascii="Arial" w:eastAsia="SimSun" w:hAnsi="Arial" w:cs="Arial"/>
        </w:rPr>
        <w:t>健康保險：於到職當月按實際薪資投保健保。如有薪資調整時，會於每年</w:t>
      </w:r>
      <w:r w:rsidRPr="00AC0A09">
        <w:rPr>
          <w:rFonts w:ascii="Arial" w:eastAsia="SimSun" w:hAnsi="Arial" w:cs="Arial"/>
        </w:rPr>
        <w:t>2</w:t>
      </w:r>
      <w:r w:rsidRPr="00AC0A09">
        <w:rPr>
          <w:rFonts w:ascii="Arial" w:eastAsia="SimSun" w:hAnsi="Arial" w:cs="Arial"/>
        </w:rPr>
        <w:t>月與</w:t>
      </w:r>
      <w:r w:rsidRPr="00AC0A09">
        <w:rPr>
          <w:rFonts w:ascii="Arial" w:eastAsia="SimSun" w:hAnsi="Arial" w:cs="Arial"/>
        </w:rPr>
        <w:t>8</w:t>
      </w:r>
      <w:r w:rsidRPr="00AC0A09">
        <w:rPr>
          <w:rFonts w:ascii="Arial" w:eastAsia="SimSun" w:hAnsi="Arial" w:cs="Arial"/>
        </w:rPr>
        <w:t>月申報級距調整。</w:t>
      </w:r>
    </w:p>
    <w:p w:rsidR="004B2A9E" w:rsidRPr="00AC0A09" w:rsidRDefault="0083204A" w:rsidP="00F52A75">
      <w:pPr>
        <w:pStyle w:val="a5"/>
        <w:numPr>
          <w:ilvl w:val="0"/>
          <w:numId w:val="12"/>
        </w:numPr>
        <w:ind w:leftChars="0"/>
        <w:rPr>
          <w:rFonts w:ascii="Arial" w:eastAsia="SimSun" w:hAnsi="Arial" w:cs="Arial"/>
        </w:rPr>
      </w:pPr>
      <w:r w:rsidRPr="00AC0A09">
        <w:rPr>
          <w:rFonts w:ascii="Arial" w:eastAsia="SimSun" w:hAnsi="Arial" w:cs="Arial"/>
        </w:rPr>
        <w:t>勞工退休金：公司於到職當日按實際薪資級距按月提繳</w:t>
      </w:r>
      <w:r w:rsidRPr="00AC0A09">
        <w:rPr>
          <w:rFonts w:ascii="Arial" w:eastAsia="SimSun" w:hAnsi="Arial" w:cs="Arial"/>
        </w:rPr>
        <w:t>6%</w:t>
      </w:r>
      <w:r w:rsidRPr="00AC0A09">
        <w:rPr>
          <w:rFonts w:ascii="Arial" w:eastAsia="SimSun" w:hAnsi="Arial" w:cs="Arial"/>
        </w:rPr>
        <w:t>，每月</w:t>
      </w:r>
      <w:proofErr w:type="gramStart"/>
      <w:r w:rsidRPr="00AC0A09">
        <w:rPr>
          <w:rFonts w:ascii="Arial" w:eastAsia="SimSun" w:hAnsi="Arial" w:cs="Arial"/>
        </w:rPr>
        <w:t>提撥</w:t>
      </w:r>
      <w:proofErr w:type="gramEnd"/>
      <w:r w:rsidRPr="00AC0A09">
        <w:rPr>
          <w:rFonts w:ascii="Arial" w:eastAsia="SimSun" w:hAnsi="Arial" w:cs="Arial"/>
        </w:rPr>
        <w:t>金額會列明於薪資單上。如有薪資調整時，會於每年</w:t>
      </w:r>
      <w:r w:rsidRPr="00AC0A09">
        <w:rPr>
          <w:rFonts w:ascii="Arial" w:eastAsia="SimSun" w:hAnsi="Arial" w:cs="Arial"/>
        </w:rPr>
        <w:t>2</w:t>
      </w:r>
      <w:r w:rsidRPr="00AC0A09">
        <w:rPr>
          <w:rFonts w:ascii="Arial" w:eastAsia="SimSun" w:hAnsi="Arial" w:cs="Arial"/>
        </w:rPr>
        <w:t>月及</w:t>
      </w:r>
      <w:r w:rsidRPr="00AC0A09">
        <w:rPr>
          <w:rFonts w:ascii="Arial" w:eastAsia="SimSun" w:hAnsi="Arial" w:cs="Arial"/>
        </w:rPr>
        <w:t>8</w:t>
      </w:r>
      <w:r w:rsidRPr="00AC0A09">
        <w:rPr>
          <w:rFonts w:ascii="Arial" w:eastAsia="SimSun" w:hAnsi="Arial" w:cs="Arial"/>
        </w:rPr>
        <w:t>月申報級距調整。同仁亦可選擇自願</w:t>
      </w:r>
      <w:proofErr w:type="gramStart"/>
      <w:r w:rsidRPr="00AC0A09">
        <w:rPr>
          <w:rFonts w:ascii="Arial" w:eastAsia="SimSun" w:hAnsi="Arial" w:cs="Arial"/>
        </w:rPr>
        <w:t>提撥</w:t>
      </w:r>
      <w:proofErr w:type="gramEnd"/>
      <w:r w:rsidRPr="00AC0A09">
        <w:rPr>
          <w:rFonts w:ascii="Arial" w:eastAsia="SimSun" w:hAnsi="Arial" w:cs="Arial"/>
        </w:rPr>
        <w:t>，額度自</w:t>
      </w:r>
      <w:r w:rsidRPr="00AC0A09">
        <w:rPr>
          <w:rFonts w:ascii="Arial" w:eastAsia="SimSun" w:hAnsi="Arial" w:cs="Arial"/>
        </w:rPr>
        <w:t>1%</w:t>
      </w:r>
      <w:r w:rsidRPr="00AC0A09">
        <w:rPr>
          <w:rFonts w:ascii="Arial" w:eastAsia="SimSun" w:hAnsi="Arial" w:cs="Arial"/>
        </w:rPr>
        <w:t>至</w:t>
      </w:r>
      <w:r w:rsidRPr="00AC0A09">
        <w:rPr>
          <w:rFonts w:ascii="Arial" w:eastAsia="SimSun" w:hAnsi="Arial" w:cs="Arial"/>
        </w:rPr>
        <w:t>6%</w:t>
      </w:r>
      <w:r w:rsidRPr="00AC0A09">
        <w:rPr>
          <w:rFonts w:ascii="Arial" w:eastAsia="SimSun" w:hAnsi="Arial" w:cs="Arial"/>
        </w:rPr>
        <w:t>，一年可變更一次額度。個人整年度</w:t>
      </w:r>
      <w:proofErr w:type="gramStart"/>
      <w:r w:rsidRPr="00AC0A09">
        <w:rPr>
          <w:rFonts w:ascii="Arial" w:eastAsia="SimSun" w:hAnsi="Arial" w:cs="Arial"/>
        </w:rPr>
        <w:t>提撥</w:t>
      </w:r>
      <w:proofErr w:type="gramEnd"/>
      <w:r w:rsidRPr="00AC0A09">
        <w:rPr>
          <w:rFonts w:ascii="Arial" w:eastAsia="SimSun" w:hAnsi="Arial" w:cs="Arial"/>
        </w:rPr>
        <w:t>之金額可減免當年度總課稅所得。非中華民國籍之同仁不享有此項福利。</w:t>
      </w:r>
    </w:p>
    <w:p w:rsidR="0083204A" w:rsidRPr="00AC0A09" w:rsidRDefault="0083204A" w:rsidP="00F52A75">
      <w:pPr>
        <w:pStyle w:val="a5"/>
        <w:numPr>
          <w:ilvl w:val="0"/>
          <w:numId w:val="12"/>
        </w:numPr>
        <w:ind w:leftChars="0"/>
        <w:rPr>
          <w:rFonts w:ascii="Arial" w:eastAsia="SimSun" w:hAnsi="Arial" w:cs="Arial"/>
        </w:rPr>
      </w:pPr>
      <w:r w:rsidRPr="00AC0A09">
        <w:rPr>
          <w:rFonts w:ascii="Arial" w:eastAsia="SimSun" w:hAnsi="Arial" w:cs="Arial"/>
        </w:rPr>
        <w:lastRenderedPageBreak/>
        <w:t>團體保險：正職同仁享有公司提供之團體保險福利，將於到職日起由人力資源加保，離職日退保。團體保險計畫以及規定依每年公司與團體保險公司所簽訂之合約而定。當年度團體保險計劃請參考員工福利團體綜合保險手冊。</w:t>
      </w:r>
    </w:p>
    <w:p w:rsidR="0083204A" w:rsidRPr="00AC0A09" w:rsidRDefault="0083204A" w:rsidP="0083204A">
      <w:pPr>
        <w:pStyle w:val="a5"/>
        <w:numPr>
          <w:ilvl w:val="0"/>
          <w:numId w:val="9"/>
        </w:numPr>
        <w:ind w:leftChars="0"/>
        <w:rPr>
          <w:rFonts w:ascii="Arial" w:eastAsia="SimSun" w:hAnsi="Arial" w:cs="Arial"/>
        </w:rPr>
      </w:pPr>
      <w:r w:rsidRPr="00AC0A09">
        <w:rPr>
          <w:rFonts w:ascii="Arial" w:eastAsia="SimSun" w:hAnsi="Arial" w:cs="Arial"/>
        </w:rPr>
        <w:t>健康檢查作業：每年會由</w:t>
      </w:r>
      <w:r w:rsidR="00937BE8" w:rsidRPr="00AC0A09">
        <w:rPr>
          <w:rFonts w:ascii="Arial" w:eastAsia="SimSun" w:hAnsi="Arial" w:cs="Arial"/>
        </w:rPr>
        <w:t>人力資源</w:t>
      </w:r>
      <w:r w:rsidRPr="00AC0A09">
        <w:rPr>
          <w:rFonts w:ascii="Arial" w:eastAsia="SimSun" w:hAnsi="Arial" w:cs="Arial"/>
        </w:rPr>
        <w:t>通知</w:t>
      </w:r>
      <w:ins w:id="116" w:author="Wayne.Tu" w:date="2019-11-12T11:51:00Z">
        <w:r w:rsidR="00B60263" w:rsidRPr="00B60263">
          <w:rPr>
            <w:rFonts w:ascii="SimSun" w:eastAsia="SimSun" w:hAnsi="SimSun" w:cs="Arial" w:hint="eastAsia"/>
            <w:lang w:eastAsia="zh-HK"/>
            <w:rPrChange w:id="117" w:author="Wayne.Tu" w:date="2019-11-12T11:51:00Z">
              <w:rPr>
                <w:rFonts w:asciiTheme="minorEastAsia" w:hAnsiTheme="minorEastAsia" w:cs="Arial" w:hint="eastAsia"/>
                <w:lang w:eastAsia="zh-HK"/>
              </w:rPr>
            </w:rPrChange>
          </w:rPr>
          <w:t>年資</w:t>
        </w:r>
      </w:ins>
      <w:r w:rsidRPr="00AC0A09">
        <w:rPr>
          <w:rFonts w:ascii="Arial" w:eastAsia="SimSun" w:hAnsi="Arial" w:cs="Arial"/>
        </w:rPr>
        <w:t>符合健檢資格的同仁該年度的健檢時間，同仁可至公司簽約健檢中心進行體檢，</w:t>
      </w:r>
      <w:ins w:id="118" w:author="Wayne.Tu" w:date="2019-11-12T11:50:00Z">
        <w:r w:rsidR="00B60263" w:rsidRPr="00B60263">
          <w:rPr>
            <w:rFonts w:ascii="SimSun" w:eastAsia="SimSun" w:hAnsi="SimSun" w:cs="Arial" w:hint="eastAsia"/>
            <w:lang w:eastAsia="zh-HK"/>
            <w:rPrChange w:id="119" w:author="Wayne.Tu" w:date="2019-11-12T11:50:00Z">
              <w:rPr>
                <w:rFonts w:asciiTheme="minorEastAsia" w:hAnsiTheme="minorEastAsia" w:cs="Arial" w:hint="eastAsia"/>
                <w:lang w:eastAsia="zh-HK"/>
              </w:rPr>
            </w:rPrChange>
          </w:rPr>
          <w:t>健檢補助方案內之</w:t>
        </w:r>
      </w:ins>
      <w:r w:rsidRPr="00AC0A09">
        <w:rPr>
          <w:rFonts w:ascii="Arial" w:eastAsia="SimSun" w:hAnsi="Arial" w:cs="Arial"/>
        </w:rPr>
        <w:t>費用將由公司支付。如有特殊原因需</w:t>
      </w:r>
      <w:proofErr w:type="gramStart"/>
      <w:r w:rsidRPr="00AC0A09">
        <w:rPr>
          <w:rFonts w:ascii="Arial" w:eastAsia="SimSun" w:hAnsi="Arial" w:cs="Arial"/>
        </w:rPr>
        <w:t>延後健檢</w:t>
      </w:r>
      <w:proofErr w:type="gramEnd"/>
      <w:r w:rsidRPr="00AC0A09">
        <w:rPr>
          <w:rFonts w:ascii="Arial" w:eastAsia="SimSun" w:hAnsi="Arial" w:cs="Arial"/>
        </w:rPr>
        <w:t>時間時應通知</w:t>
      </w:r>
      <w:r w:rsidR="00937BE8" w:rsidRPr="00AC0A09">
        <w:rPr>
          <w:rFonts w:ascii="Arial" w:eastAsia="SimSun" w:hAnsi="Arial" w:cs="Arial"/>
        </w:rPr>
        <w:t>人力資源</w:t>
      </w:r>
      <w:r w:rsidRPr="00AC0A09">
        <w:rPr>
          <w:rFonts w:ascii="Arial" w:eastAsia="SimSun" w:hAnsi="Arial" w:cs="Arial"/>
        </w:rPr>
        <w:t>，否則視為放棄。</w:t>
      </w:r>
    </w:p>
    <w:p w:rsidR="0083204A" w:rsidRPr="00AC0A09" w:rsidRDefault="0083204A" w:rsidP="00F52A75">
      <w:pPr>
        <w:pStyle w:val="a5"/>
        <w:numPr>
          <w:ilvl w:val="0"/>
          <w:numId w:val="9"/>
        </w:numPr>
        <w:ind w:leftChars="0"/>
        <w:rPr>
          <w:rFonts w:ascii="Arial" w:eastAsia="SimSun" w:hAnsi="Arial" w:cs="Arial"/>
        </w:rPr>
      </w:pPr>
      <w:r w:rsidRPr="00AC0A09">
        <w:rPr>
          <w:rFonts w:ascii="Arial" w:eastAsia="SimSun" w:hAnsi="Arial" w:cs="Arial"/>
        </w:rPr>
        <w:t>其它福利</w:t>
      </w:r>
    </w:p>
    <w:p w:rsidR="0083204A" w:rsidRPr="00AC0A09" w:rsidRDefault="0083204A" w:rsidP="00F52A75">
      <w:pPr>
        <w:pStyle w:val="a5"/>
        <w:numPr>
          <w:ilvl w:val="0"/>
          <w:numId w:val="13"/>
        </w:numPr>
        <w:ind w:leftChars="0"/>
        <w:rPr>
          <w:rFonts w:ascii="Arial" w:eastAsia="SimSun" w:hAnsi="Arial" w:cs="Arial"/>
        </w:rPr>
      </w:pPr>
      <w:r w:rsidRPr="00AC0A09">
        <w:rPr>
          <w:rFonts w:ascii="Arial" w:eastAsia="SimSun" w:hAnsi="Arial" w:cs="Arial"/>
        </w:rPr>
        <w:t>年節獎金：於農曆新年、端午節、中秋節發放</w:t>
      </w:r>
      <w:r w:rsidRPr="00AC0A09">
        <w:rPr>
          <w:rFonts w:ascii="Arial" w:eastAsia="SimSun" w:hAnsi="Arial" w:cs="Arial"/>
        </w:rPr>
        <w:t>3,000</w:t>
      </w:r>
      <w:r w:rsidRPr="00AC0A09">
        <w:rPr>
          <w:rFonts w:ascii="Arial" w:eastAsia="SimSun" w:hAnsi="Arial" w:cs="Arial"/>
        </w:rPr>
        <w:t>元，</w:t>
      </w:r>
      <w:proofErr w:type="gramStart"/>
      <w:r w:rsidRPr="00AC0A09">
        <w:rPr>
          <w:rFonts w:ascii="Arial" w:eastAsia="SimSun" w:hAnsi="Arial" w:cs="Arial"/>
        </w:rPr>
        <w:t>併</w:t>
      </w:r>
      <w:proofErr w:type="gramEnd"/>
      <w:r w:rsidRPr="00AC0A09">
        <w:rPr>
          <w:rFonts w:ascii="Arial" w:eastAsia="SimSun" w:hAnsi="Arial" w:cs="Arial"/>
        </w:rPr>
        <w:t>同當月薪資發放</w:t>
      </w:r>
      <w:r w:rsidR="00074518" w:rsidRPr="00AC0A09">
        <w:rPr>
          <w:rFonts w:ascii="Arial" w:eastAsia="SimSun" w:hAnsi="Arial" w:cs="Arial"/>
        </w:rPr>
        <w:t>，</w:t>
      </w:r>
      <w:r w:rsidRPr="00AC0A09">
        <w:rPr>
          <w:rFonts w:ascii="Arial" w:eastAsia="SimSun" w:hAnsi="Arial" w:cs="Arial"/>
        </w:rPr>
        <w:t>通過試用期同仁始享有。</w:t>
      </w:r>
    </w:p>
    <w:p w:rsidR="0083204A" w:rsidRPr="00AC0A09" w:rsidRDefault="0083204A" w:rsidP="00F52A75">
      <w:pPr>
        <w:pStyle w:val="a5"/>
        <w:numPr>
          <w:ilvl w:val="0"/>
          <w:numId w:val="13"/>
        </w:numPr>
        <w:ind w:leftChars="0"/>
        <w:rPr>
          <w:rFonts w:ascii="Arial" w:eastAsia="SimSun" w:hAnsi="Arial" w:cs="Arial"/>
        </w:rPr>
      </w:pPr>
      <w:r w:rsidRPr="00AC0A09">
        <w:rPr>
          <w:rFonts w:ascii="Arial" w:eastAsia="SimSun" w:hAnsi="Arial" w:cs="Arial"/>
        </w:rPr>
        <w:t>生日禮金：於生日當月發放</w:t>
      </w:r>
      <w:r w:rsidRPr="00AC0A09">
        <w:rPr>
          <w:rFonts w:ascii="Arial" w:eastAsia="SimSun" w:hAnsi="Arial" w:cs="Arial"/>
        </w:rPr>
        <w:t>1,000</w:t>
      </w:r>
      <w:r w:rsidRPr="00AC0A09">
        <w:rPr>
          <w:rFonts w:ascii="Arial" w:eastAsia="SimSun" w:hAnsi="Arial" w:cs="Arial"/>
        </w:rPr>
        <w:t>元禮金，</w:t>
      </w:r>
      <w:proofErr w:type="gramStart"/>
      <w:r w:rsidRPr="00AC0A09">
        <w:rPr>
          <w:rFonts w:ascii="Arial" w:eastAsia="SimSun" w:hAnsi="Arial" w:cs="Arial"/>
        </w:rPr>
        <w:t>併</w:t>
      </w:r>
      <w:proofErr w:type="gramEnd"/>
      <w:r w:rsidRPr="00AC0A09">
        <w:rPr>
          <w:rFonts w:ascii="Arial" w:eastAsia="SimSun" w:hAnsi="Arial" w:cs="Arial"/>
        </w:rPr>
        <w:t>同當月薪資發放。通過試用期同仁始享有。</w:t>
      </w:r>
    </w:p>
    <w:p w:rsidR="0083204A" w:rsidRPr="00AC0A09" w:rsidRDefault="0083204A" w:rsidP="00F52A75">
      <w:pPr>
        <w:pStyle w:val="a5"/>
        <w:numPr>
          <w:ilvl w:val="0"/>
          <w:numId w:val="13"/>
        </w:numPr>
        <w:ind w:leftChars="0"/>
        <w:rPr>
          <w:rFonts w:ascii="Arial" w:eastAsia="SimSun" w:hAnsi="Arial" w:cs="Arial"/>
        </w:rPr>
      </w:pPr>
      <w:r w:rsidRPr="00AC0A09">
        <w:rPr>
          <w:rFonts w:ascii="Arial" w:eastAsia="SimSun" w:hAnsi="Arial" w:cs="Arial"/>
        </w:rPr>
        <w:t>婚事與生育禮金：發放</w:t>
      </w:r>
      <w:r w:rsidRPr="00AC0A09">
        <w:rPr>
          <w:rFonts w:ascii="Arial" w:eastAsia="SimSun" w:hAnsi="Arial" w:cs="Arial"/>
        </w:rPr>
        <w:t>2,000</w:t>
      </w:r>
      <w:r w:rsidRPr="00AC0A09">
        <w:rPr>
          <w:rFonts w:ascii="Arial" w:eastAsia="SimSun" w:hAnsi="Arial" w:cs="Arial"/>
        </w:rPr>
        <w:t>元禮金</w:t>
      </w:r>
      <w:ins w:id="120" w:author="Wayne.Tu" w:date="2019-11-12T11:51:00Z">
        <w:r w:rsidR="00B60263">
          <w:rPr>
            <w:rFonts w:ascii="Arial" w:eastAsia="SimSun" w:hAnsi="Arial" w:cs="Arial"/>
          </w:rPr>
          <w:t>。</w:t>
        </w:r>
      </w:ins>
    </w:p>
    <w:p w:rsidR="004B2A9E" w:rsidRPr="00AC0A09" w:rsidRDefault="0083204A" w:rsidP="00F52A75">
      <w:pPr>
        <w:pStyle w:val="a5"/>
        <w:numPr>
          <w:ilvl w:val="0"/>
          <w:numId w:val="13"/>
        </w:numPr>
        <w:ind w:leftChars="0"/>
        <w:rPr>
          <w:rFonts w:ascii="Arial" w:eastAsia="SimSun" w:hAnsi="Arial" w:cs="Arial"/>
        </w:rPr>
      </w:pPr>
      <w:r w:rsidRPr="00AC0A09">
        <w:rPr>
          <w:rFonts w:ascii="Arial" w:eastAsia="SimSun" w:hAnsi="Arial" w:cs="Arial"/>
        </w:rPr>
        <w:t>撫</w:t>
      </w:r>
      <w:proofErr w:type="gramStart"/>
      <w:r w:rsidRPr="00AC0A09">
        <w:rPr>
          <w:rFonts w:ascii="Arial" w:eastAsia="SimSun" w:hAnsi="Arial" w:cs="Arial"/>
        </w:rPr>
        <w:t>卹</w:t>
      </w:r>
      <w:proofErr w:type="gramEnd"/>
      <w:r w:rsidRPr="00AC0A09">
        <w:rPr>
          <w:rFonts w:ascii="Arial" w:eastAsia="SimSun" w:hAnsi="Arial" w:cs="Arial"/>
        </w:rPr>
        <w:t>慰問金：父母、配偶過世發放</w:t>
      </w:r>
      <w:r w:rsidRPr="00AC0A09">
        <w:rPr>
          <w:rFonts w:ascii="Arial" w:eastAsia="SimSun" w:hAnsi="Arial" w:cs="Arial"/>
        </w:rPr>
        <w:t>5,000</w:t>
      </w:r>
      <w:r w:rsidRPr="00AC0A09">
        <w:rPr>
          <w:rFonts w:ascii="Arial" w:eastAsia="SimSun" w:hAnsi="Arial" w:cs="Arial"/>
        </w:rPr>
        <w:t>元慰問金；外</w:t>
      </w:r>
      <w:r w:rsidRPr="00AC0A09">
        <w:rPr>
          <w:rFonts w:ascii="Arial" w:eastAsia="SimSun" w:hAnsi="Arial" w:cs="Arial"/>
        </w:rPr>
        <w:t>/</w:t>
      </w:r>
      <w:r w:rsidRPr="00AC0A09">
        <w:rPr>
          <w:rFonts w:ascii="Arial" w:eastAsia="SimSun" w:hAnsi="Arial" w:cs="Arial"/>
        </w:rPr>
        <w:t>祖父母、子女、兄弟姊妹過世發放</w:t>
      </w:r>
      <w:r w:rsidRPr="00AC0A09">
        <w:rPr>
          <w:rFonts w:ascii="Arial" w:eastAsia="SimSun" w:hAnsi="Arial" w:cs="Arial"/>
        </w:rPr>
        <w:t>3,000</w:t>
      </w:r>
      <w:r w:rsidRPr="00AC0A09">
        <w:rPr>
          <w:rFonts w:ascii="Arial" w:eastAsia="SimSun" w:hAnsi="Arial" w:cs="Arial"/>
        </w:rPr>
        <w:t>元慰問金。</w:t>
      </w:r>
    </w:p>
    <w:p w:rsidR="0083204A" w:rsidRPr="00AC0A09" w:rsidRDefault="0083204A" w:rsidP="00F52A75">
      <w:pPr>
        <w:pStyle w:val="a5"/>
        <w:numPr>
          <w:ilvl w:val="0"/>
          <w:numId w:val="13"/>
        </w:numPr>
        <w:ind w:leftChars="0"/>
        <w:rPr>
          <w:rFonts w:ascii="Arial" w:eastAsia="SimSun" w:hAnsi="Arial" w:cs="Arial"/>
        </w:rPr>
      </w:pPr>
      <w:r w:rsidRPr="00AC0A09">
        <w:rPr>
          <w:rFonts w:ascii="Arial" w:eastAsia="SimSun" w:hAnsi="Arial" w:cs="Arial"/>
        </w:rPr>
        <w:t>部門聚餐：每月各部門主管可自行安排部門人員聚餐，每人</w:t>
      </w:r>
      <w:r w:rsidRPr="00AC0A09">
        <w:rPr>
          <w:rFonts w:ascii="Arial" w:eastAsia="SimSun" w:hAnsi="Arial" w:cs="Arial"/>
        </w:rPr>
        <w:t>700</w:t>
      </w:r>
      <w:r w:rsidRPr="00AC0A09">
        <w:rPr>
          <w:rFonts w:ascii="Arial" w:eastAsia="SimSun" w:hAnsi="Arial" w:cs="Arial"/>
        </w:rPr>
        <w:t>元。最多可累積</w:t>
      </w:r>
      <w:r w:rsidRPr="00AC0A09">
        <w:rPr>
          <w:rFonts w:ascii="Arial" w:eastAsia="SimSun" w:hAnsi="Arial" w:cs="Arial"/>
        </w:rPr>
        <w:t>3</w:t>
      </w:r>
      <w:r w:rsidRPr="00AC0A09">
        <w:rPr>
          <w:rFonts w:ascii="Arial" w:eastAsia="SimSun" w:hAnsi="Arial" w:cs="Arial"/>
        </w:rPr>
        <w:t>個月費用，</w:t>
      </w:r>
      <w:ins w:id="121" w:author="Wayne.Tu" w:date="2019-11-12T11:52:00Z">
        <w:r w:rsidR="00B60263" w:rsidRPr="00B60263">
          <w:rPr>
            <w:rFonts w:ascii="SimSun" w:eastAsia="SimSun" w:hAnsi="SimSun" w:cs="Arial" w:hint="eastAsia"/>
            <w:lang w:eastAsia="zh-HK"/>
            <w:rPrChange w:id="122" w:author="Wayne.Tu" w:date="2019-11-12T11:54:00Z">
              <w:rPr>
                <w:rFonts w:asciiTheme="minorEastAsia" w:hAnsiTheme="minorEastAsia" w:cs="Arial" w:hint="eastAsia"/>
                <w:lang w:eastAsia="zh-HK"/>
              </w:rPr>
            </w:rPrChange>
          </w:rPr>
          <w:t>實報實銷，</w:t>
        </w:r>
      </w:ins>
      <w:ins w:id="123" w:author="Wayne.Tu" w:date="2019-11-12T11:54:00Z">
        <w:r w:rsidR="00B60263" w:rsidRPr="00B60263">
          <w:rPr>
            <w:rFonts w:ascii="SimSun" w:eastAsia="SimSun" w:hAnsi="SimSun" w:cs="Arial" w:hint="eastAsia"/>
            <w:lang w:eastAsia="zh-HK"/>
            <w:rPrChange w:id="124" w:author="Wayne.Tu" w:date="2019-11-12T11:54:00Z">
              <w:rPr>
                <w:rFonts w:asciiTheme="minorEastAsia" w:hAnsiTheme="minorEastAsia" w:cs="Arial" w:hint="eastAsia"/>
                <w:lang w:eastAsia="zh-HK"/>
              </w:rPr>
            </w:rPrChange>
          </w:rPr>
          <w:t>費用</w:t>
        </w:r>
      </w:ins>
      <w:ins w:id="125" w:author="Wayne.Tu" w:date="2019-11-12T11:53:00Z">
        <w:r w:rsidR="00B60263" w:rsidRPr="00B60263">
          <w:rPr>
            <w:rFonts w:ascii="SimSun" w:eastAsia="SimSun" w:hAnsi="SimSun" w:cs="Arial" w:hint="eastAsia"/>
            <w:lang w:eastAsia="zh-HK"/>
            <w:rPrChange w:id="126" w:author="Wayne.Tu" w:date="2019-11-12T11:54:00Z">
              <w:rPr>
                <w:rFonts w:asciiTheme="minorEastAsia" w:hAnsiTheme="minorEastAsia" w:cs="Arial" w:hint="eastAsia"/>
                <w:lang w:eastAsia="zh-HK"/>
              </w:rPr>
            </w:rPrChange>
          </w:rPr>
          <w:t>依據請款規定</w:t>
        </w:r>
      </w:ins>
      <w:ins w:id="127" w:author="Wayne.Tu" w:date="2019-11-12T11:54:00Z">
        <w:r w:rsidR="00B60263" w:rsidRPr="00B60263">
          <w:rPr>
            <w:rFonts w:ascii="SimSun" w:eastAsia="SimSun" w:hAnsi="SimSun" w:cs="Arial" w:hint="eastAsia"/>
            <w:lang w:eastAsia="zh-HK"/>
            <w:rPrChange w:id="128" w:author="Wayne.Tu" w:date="2019-11-12T11:54:00Z">
              <w:rPr>
                <w:rFonts w:asciiTheme="minorEastAsia" w:hAnsiTheme="minorEastAsia" w:cs="Arial" w:hint="eastAsia"/>
                <w:lang w:eastAsia="zh-HK"/>
              </w:rPr>
            </w:rPrChange>
          </w:rPr>
          <w:t>與財務請款，</w:t>
        </w:r>
      </w:ins>
      <w:r w:rsidRPr="00AC0A09">
        <w:rPr>
          <w:rFonts w:ascii="Arial" w:eastAsia="SimSun" w:hAnsi="Arial" w:cs="Arial"/>
        </w:rPr>
        <w:t>未申請完視同放棄。</w:t>
      </w:r>
    </w:p>
    <w:p w:rsidR="0083204A" w:rsidRPr="00AC0A09" w:rsidRDefault="0083204A" w:rsidP="0083204A">
      <w:pPr>
        <w:rPr>
          <w:rFonts w:ascii="Arial" w:eastAsia="SimSun" w:hAnsi="Arial" w:cs="Arial"/>
        </w:rPr>
      </w:pPr>
    </w:p>
    <w:p w:rsidR="00B50398" w:rsidRPr="00AC0A09" w:rsidRDefault="00B50398">
      <w:pPr>
        <w:widowControl/>
        <w:rPr>
          <w:rFonts w:ascii="Arial" w:eastAsia="SimSun" w:hAnsi="Arial" w:cs="Arial"/>
          <w:b/>
          <w:bCs/>
          <w:sz w:val="48"/>
          <w:szCs w:val="48"/>
        </w:rPr>
      </w:pPr>
      <w:r w:rsidRPr="00AC0A09">
        <w:rPr>
          <w:rFonts w:ascii="Arial" w:eastAsia="SimSun" w:hAnsi="Arial" w:cs="Arial"/>
        </w:rPr>
        <w:br w:type="page"/>
      </w:r>
    </w:p>
    <w:p w:rsidR="00901A36" w:rsidRPr="00AC0A09" w:rsidRDefault="0083204A" w:rsidP="008F4D50">
      <w:pPr>
        <w:pStyle w:val="2"/>
        <w:rPr>
          <w:rFonts w:ascii="Arial" w:eastAsia="SimSun" w:hAnsi="Arial" w:cs="Arial"/>
        </w:rPr>
      </w:pPr>
      <w:bookmarkStart w:id="129" w:name="_Toc24451045"/>
      <w:proofErr w:type="gramStart"/>
      <w:r w:rsidRPr="00AC0A09">
        <w:rPr>
          <w:rFonts w:ascii="Arial" w:eastAsia="SimSun" w:hAnsi="Arial" w:cs="Arial"/>
        </w:rPr>
        <w:lastRenderedPageBreak/>
        <w:t>假勤辦法</w:t>
      </w:r>
      <w:bookmarkEnd w:id="129"/>
      <w:proofErr w:type="gramEnd"/>
    </w:p>
    <w:p w:rsidR="004B2A9E" w:rsidRPr="00AC0A09" w:rsidRDefault="004B2A9E" w:rsidP="00F52A75">
      <w:pPr>
        <w:pStyle w:val="a5"/>
        <w:numPr>
          <w:ilvl w:val="0"/>
          <w:numId w:val="15"/>
        </w:numPr>
        <w:ind w:leftChars="0"/>
        <w:rPr>
          <w:rFonts w:ascii="Arial" w:eastAsia="SimSun" w:hAnsi="Arial" w:cs="Arial"/>
        </w:rPr>
      </w:pPr>
      <w:r w:rsidRPr="00AC0A09">
        <w:rPr>
          <w:rFonts w:ascii="Arial" w:eastAsia="SimSun" w:hAnsi="Arial" w:cs="Arial"/>
        </w:rPr>
        <w:t>工作時間：週一至週五上午</w:t>
      </w:r>
      <w:r w:rsidRPr="00AC0A09">
        <w:rPr>
          <w:rFonts w:ascii="Arial" w:eastAsia="SimSun" w:hAnsi="Arial" w:cs="Arial"/>
        </w:rPr>
        <w:t>9</w:t>
      </w:r>
      <w:r w:rsidRPr="00AC0A09">
        <w:rPr>
          <w:rFonts w:ascii="Arial" w:eastAsia="SimSun" w:hAnsi="Arial" w:cs="Arial"/>
        </w:rPr>
        <w:t>點至下午</w:t>
      </w:r>
      <w:r w:rsidRPr="00AC0A09">
        <w:rPr>
          <w:rFonts w:ascii="Arial" w:eastAsia="SimSun" w:hAnsi="Arial" w:cs="Arial"/>
        </w:rPr>
        <w:t>6</w:t>
      </w:r>
      <w:r w:rsidRPr="00AC0A09">
        <w:rPr>
          <w:rFonts w:ascii="Arial" w:eastAsia="SimSun" w:hAnsi="Arial" w:cs="Arial"/>
        </w:rPr>
        <w:t>點，中午休息時間為下午</w:t>
      </w:r>
      <w:r w:rsidR="00080FB5" w:rsidRPr="00AC0A09">
        <w:rPr>
          <w:rFonts w:ascii="Arial" w:eastAsia="SimSun" w:hAnsi="Arial" w:cs="Arial"/>
        </w:rPr>
        <w:t>12</w:t>
      </w:r>
      <w:r w:rsidRPr="00AC0A09">
        <w:rPr>
          <w:rFonts w:ascii="Arial" w:eastAsia="SimSun" w:hAnsi="Arial" w:cs="Arial"/>
        </w:rPr>
        <w:t>點至</w:t>
      </w:r>
      <w:r w:rsidR="00080FB5" w:rsidRPr="00AC0A09">
        <w:rPr>
          <w:rFonts w:ascii="Arial" w:eastAsia="SimSun" w:hAnsi="Arial" w:cs="Arial"/>
        </w:rPr>
        <w:t>1</w:t>
      </w:r>
      <w:r w:rsidRPr="00AC0A09">
        <w:rPr>
          <w:rFonts w:ascii="Arial" w:eastAsia="SimSun" w:hAnsi="Arial" w:cs="Arial"/>
        </w:rPr>
        <w:t>點。</w:t>
      </w:r>
    </w:p>
    <w:p w:rsidR="004B2A9E" w:rsidRPr="00AC0A09" w:rsidRDefault="004B2A9E" w:rsidP="00F52A75">
      <w:pPr>
        <w:pStyle w:val="a5"/>
        <w:numPr>
          <w:ilvl w:val="0"/>
          <w:numId w:val="15"/>
        </w:numPr>
        <w:ind w:leftChars="0"/>
        <w:rPr>
          <w:rFonts w:ascii="Arial" w:eastAsia="SimSun" w:hAnsi="Arial" w:cs="Arial"/>
        </w:rPr>
      </w:pPr>
      <w:r w:rsidRPr="00AC0A09">
        <w:rPr>
          <w:rFonts w:ascii="Arial" w:eastAsia="SimSun" w:hAnsi="Arial" w:cs="Arial"/>
        </w:rPr>
        <w:t>遲到：如上班與交通阻塞或其他原因遲到，請通知您的直屬主管或</w:t>
      </w:r>
      <w:r w:rsidR="00937BE8" w:rsidRPr="00AC0A09">
        <w:rPr>
          <w:rFonts w:ascii="Arial" w:eastAsia="SimSun" w:hAnsi="Arial" w:cs="Arial"/>
        </w:rPr>
        <w:t>人力資源</w:t>
      </w:r>
      <w:r w:rsidRPr="00AC0A09">
        <w:rPr>
          <w:rFonts w:ascii="Arial" w:eastAsia="SimSun" w:hAnsi="Arial" w:cs="Arial"/>
        </w:rPr>
        <w:t>。</w:t>
      </w:r>
    </w:p>
    <w:p w:rsidR="004B2A9E" w:rsidRPr="00AC0A09" w:rsidRDefault="004B2A9E" w:rsidP="00F52A75">
      <w:pPr>
        <w:pStyle w:val="a5"/>
        <w:numPr>
          <w:ilvl w:val="0"/>
          <w:numId w:val="15"/>
        </w:numPr>
        <w:ind w:leftChars="0"/>
        <w:rPr>
          <w:rFonts w:ascii="Arial" w:eastAsia="SimSun" w:hAnsi="Arial" w:cs="Arial"/>
        </w:rPr>
      </w:pPr>
      <w:r w:rsidRPr="00AC0A09">
        <w:rPr>
          <w:rFonts w:ascii="Arial" w:eastAsia="SimSun" w:hAnsi="Arial" w:cs="Arial"/>
        </w:rPr>
        <w:t>加班</w:t>
      </w:r>
      <w:r w:rsidRPr="00AC0A09">
        <w:rPr>
          <w:rFonts w:ascii="Arial" w:eastAsia="SimSun" w:hAnsi="Arial" w:cs="Arial"/>
        </w:rPr>
        <w:t xml:space="preserve"> </w:t>
      </w:r>
    </w:p>
    <w:p w:rsidR="004B2A9E" w:rsidRPr="00AC0A09" w:rsidRDefault="004B2A9E" w:rsidP="00F52A75">
      <w:pPr>
        <w:pStyle w:val="a5"/>
        <w:numPr>
          <w:ilvl w:val="0"/>
          <w:numId w:val="16"/>
        </w:numPr>
        <w:ind w:leftChars="0"/>
        <w:rPr>
          <w:rFonts w:ascii="Arial" w:eastAsia="SimSun" w:hAnsi="Arial" w:cs="Arial"/>
        </w:rPr>
      </w:pPr>
      <w:r w:rsidRPr="00AC0A09">
        <w:rPr>
          <w:rFonts w:ascii="Arial" w:eastAsia="SimSun" w:hAnsi="Arial" w:cs="Arial"/>
        </w:rPr>
        <w:t>加班管理</w:t>
      </w:r>
      <w:r w:rsidRPr="00AC0A09">
        <w:rPr>
          <w:rFonts w:ascii="Arial" w:eastAsia="SimSun" w:hAnsi="Arial" w:cs="Arial"/>
        </w:rPr>
        <w:t xml:space="preserve"> </w:t>
      </w:r>
      <w:r w:rsidRPr="00AC0A09">
        <w:rPr>
          <w:rFonts w:ascii="Arial" w:eastAsia="SimSun" w:hAnsi="Arial" w:cs="Arial"/>
        </w:rPr>
        <w:t>：如直屬主管要求在正常工作時間外工作，需事先徵得部門主管以及該同仁的同意後始得加班。本公司規定之休息日為週六，例假日為週日。例假日不得加班。</w:t>
      </w:r>
    </w:p>
    <w:p w:rsidR="004B2A9E" w:rsidRPr="00AC0A09" w:rsidRDefault="004B2A9E" w:rsidP="00F52A75">
      <w:pPr>
        <w:pStyle w:val="a5"/>
        <w:numPr>
          <w:ilvl w:val="0"/>
          <w:numId w:val="16"/>
        </w:numPr>
        <w:ind w:leftChars="0"/>
        <w:rPr>
          <w:rFonts w:ascii="Arial" w:eastAsia="SimSun" w:hAnsi="Arial" w:cs="Arial"/>
        </w:rPr>
      </w:pPr>
      <w:r w:rsidRPr="00AC0A09">
        <w:rPr>
          <w:rFonts w:ascii="Arial" w:eastAsia="SimSun" w:hAnsi="Arial" w:cs="Arial"/>
        </w:rPr>
        <w:t>加班費計算：同仁因加班而延長之工時得申請加班費。延長工時在</w:t>
      </w:r>
      <w:r w:rsidRPr="00AC0A09">
        <w:rPr>
          <w:rFonts w:ascii="Arial" w:eastAsia="SimSun" w:hAnsi="Arial" w:cs="Arial"/>
        </w:rPr>
        <w:t>2</w:t>
      </w:r>
      <w:r w:rsidRPr="00AC0A09">
        <w:rPr>
          <w:rFonts w:ascii="Arial" w:eastAsia="SimSun" w:hAnsi="Arial" w:cs="Arial"/>
        </w:rPr>
        <w:t>小時以</w:t>
      </w:r>
      <w:r w:rsidRPr="00AC0A09">
        <w:rPr>
          <w:rFonts w:ascii="Arial" w:eastAsia="SimSun" w:hAnsi="Arial" w:cs="Arial"/>
          <w:bCs/>
        </w:rPr>
        <w:t>內者，按平日每小時工資加給</w:t>
      </w:r>
      <w:r w:rsidRPr="00AC0A09">
        <w:rPr>
          <w:rFonts w:ascii="Arial" w:eastAsia="SimSun" w:hAnsi="Arial" w:cs="Arial"/>
          <w:bCs/>
        </w:rPr>
        <w:t>1/3</w:t>
      </w:r>
      <w:r w:rsidRPr="00AC0A09">
        <w:rPr>
          <w:rFonts w:ascii="Arial" w:eastAsia="SimSun" w:hAnsi="Arial" w:cs="Arial"/>
          <w:bCs/>
        </w:rPr>
        <w:t>；再延長工時在</w:t>
      </w:r>
      <w:r w:rsidRPr="00AC0A09">
        <w:rPr>
          <w:rFonts w:ascii="Arial" w:eastAsia="SimSun" w:hAnsi="Arial" w:cs="Arial"/>
          <w:bCs/>
        </w:rPr>
        <w:t>2</w:t>
      </w:r>
      <w:r w:rsidRPr="00AC0A09">
        <w:rPr>
          <w:rFonts w:ascii="Arial" w:eastAsia="SimSun" w:hAnsi="Arial" w:cs="Arial"/>
          <w:bCs/>
        </w:rPr>
        <w:t>小時者</w:t>
      </w:r>
      <w:proofErr w:type="gramStart"/>
      <w:r w:rsidRPr="00AC0A09">
        <w:rPr>
          <w:rFonts w:ascii="Arial" w:eastAsia="SimSun" w:hAnsi="Arial" w:cs="Arial"/>
          <w:bCs/>
        </w:rPr>
        <w:t>以內，</w:t>
      </w:r>
      <w:proofErr w:type="gramEnd"/>
      <w:r w:rsidRPr="00AC0A09">
        <w:rPr>
          <w:rFonts w:ascii="Arial" w:eastAsia="SimSun" w:hAnsi="Arial" w:cs="Arial"/>
          <w:bCs/>
        </w:rPr>
        <w:t>按平日每小時工資加給</w:t>
      </w:r>
      <w:r w:rsidRPr="00AC0A09">
        <w:rPr>
          <w:rFonts w:ascii="Arial" w:eastAsia="SimSun" w:hAnsi="Arial" w:cs="Arial"/>
          <w:bCs/>
        </w:rPr>
        <w:t>2/3</w:t>
      </w:r>
      <w:r w:rsidRPr="00AC0A09">
        <w:rPr>
          <w:rFonts w:ascii="Arial" w:eastAsia="SimSun" w:hAnsi="Arial" w:cs="Arial"/>
          <w:bCs/>
        </w:rPr>
        <w:t>；休息日加班者，工作時間在</w:t>
      </w:r>
      <w:r w:rsidRPr="00AC0A09">
        <w:rPr>
          <w:rFonts w:ascii="Arial" w:eastAsia="SimSun" w:hAnsi="Arial" w:cs="Arial"/>
          <w:bCs/>
        </w:rPr>
        <w:t>2</w:t>
      </w:r>
      <w:r w:rsidRPr="00AC0A09">
        <w:rPr>
          <w:rFonts w:ascii="Arial" w:eastAsia="SimSun" w:hAnsi="Arial" w:cs="Arial"/>
          <w:bCs/>
        </w:rPr>
        <w:t>小時以內者，其工資按平日每小時工資額另再加給</w:t>
      </w:r>
      <w:r w:rsidRPr="00AC0A09">
        <w:rPr>
          <w:rFonts w:ascii="Arial" w:eastAsia="SimSun" w:hAnsi="Arial" w:cs="Arial"/>
          <w:bCs/>
        </w:rPr>
        <w:t>1</w:t>
      </w:r>
      <w:r w:rsidRPr="00AC0A09">
        <w:rPr>
          <w:rFonts w:ascii="Arial" w:eastAsia="SimSun" w:hAnsi="Arial" w:cs="Arial"/>
          <w:bCs/>
        </w:rPr>
        <w:t>又</w:t>
      </w:r>
      <w:r w:rsidRPr="00AC0A09">
        <w:rPr>
          <w:rFonts w:ascii="Arial" w:eastAsia="SimSun" w:hAnsi="Arial" w:cs="Arial"/>
          <w:bCs/>
        </w:rPr>
        <w:t>1/3</w:t>
      </w:r>
      <w:r w:rsidRPr="00AC0A09">
        <w:rPr>
          <w:rFonts w:ascii="Arial" w:eastAsia="SimSun" w:hAnsi="Arial" w:cs="Arial"/>
          <w:bCs/>
        </w:rPr>
        <w:t>以上；工作</w:t>
      </w:r>
      <w:r w:rsidRPr="00AC0A09">
        <w:rPr>
          <w:rFonts w:ascii="Arial" w:eastAsia="SimSun" w:hAnsi="Arial" w:cs="Arial"/>
          <w:bCs/>
        </w:rPr>
        <w:t>2</w:t>
      </w:r>
      <w:r w:rsidRPr="00AC0A09">
        <w:rPr>
          <w:rFonts w:ascii="Arial" w:eastAsia="SimSun" w:hAnsi="Arial" w:cs="Arial"/>
          <w:bCs/>
        </w:rPr>
        <w:t>小時後再繼續工作者，按平日每小時工資額另再加給</w:t>
      </w:r>
      <w:r w:rsidRPr="00AC0A09">
        <w:rPr>
          <w:rFonts w:ascii="Arial" w:eastAsia="SimSun" w:hAnsi="Arial" w:cs="Arial"/>
          <w:bCs/>
        </w:rPr>
        <w:t>1</w:t>
      </w:r>
      <w:r w:rsidRPr="00AC0A09">
        <w:rPr>
          <w:rFonts w:ascii="Arial" w:eastAsia="SimSun" w:hAnsi="Arial" w:cs="Arial"/>
          <w:bCs/>
        </w:rPr>
        <w:t>又</w:t>
      </w:r>
      <w:r w:rsidRPr="00AC0A09">
        <w:rPr>
          <w:rFonts w:ascii="Arial" w:eastAsia="SimSun" w:hAnsi="Arial" w:cs="Arial"/>
          <w:bCs/>
        </w:rPr>
        <w:t>2/3</w:t>
      </w:r>
      <w:r w:rsidRPr="00AC0A09">
        <w:rPr>
          <w:rFonts w:ascii="Arial" w:eastAsia="SimSun" w:hAnsi="Arial" w:cs="Arial"/>
          <w:bCs/>
        </w:rPr>
        <w:t>以上。前項休息日之工作時間及工資之計算，</w:t>
      </w:r>
      <w:r w:rsidRPr="00AC0A09">
        <w:rPr>
          <w:rFonts w:ascii="Arial" w:eastAsia="SimSun" w:hAnsi="Arial" w:cs="Arial"/>
          <w:bCs/>
        </w:rPr>
        <w:t>4</w:t>
      </w:r>
      <w:r w:rsidRPr="00AC0A09">
        <w:rPr>
          <w:rFonts w:ascii="Arial" w:eastAsia="SimSun" w:hAnsi="Arial" w:cs="Arial"/>
          <w:bCs/>
        </w:rPr>
        <w:t>小時以內者，以</w:t>
      </w:r>
      <w:r w:rsidRPr="00AC0A09">
        <w:rPr>
          <w:rFonts w:ascii="Arial" w:eastAsia="SimSun" w:hAnsi="Arial" w:cs="Arial"/>
          <w:bCs/>
        </w:rPr>
        <w:t>4</w:t>
      </w:r>
      <w:r w:rsidRPr="00AC0A09">
        <w:rPr>
          <w:rFonts w:ascii="Arial" w:eastAsia="SimSun" w:hAnsi="Arial" w:cs="Arial"/>
          <w:bCs/>
        </w:rPr>
        <w:t>小時計；逾</w:t>
      </w:r>
      <w:r w:rsidRPr="00AC0A09">
        <w:rPr>
          <w:rFonts w:ascii="Arial" w:eastAsia="SimSun" w:hAnsi="Arial" w:cs="Arial"/>
          <w:bCs/>
        </w:rPr>
        <w:t>4</w:t>
      </w:r>
      <w:r w:rsidRPr="00AC0A09">
        <w:rPr>
          <w:rFonts w:ascii="Arial" w:eastAsia="SimSun" w:hAnsi="Arial" w:cs="Arial"/>
          <w:bCs/>
        </w:rPr>
        <w:t>小時至</w:t>
      </w:r>
      <w:r w:rsidRPr="00AC0A09">
        <w:rPr>
          <w:rFonts w:ascii="Arial" w:eastAsia="SimSun" w:hAnsi="Arial" w:cs="Arial"/>
          <w:bCs/>
        </w:rPr>
        <w:t>8</w:t>
      </w:r>
      <w:r w:rsidRPr="00AC0A09">
        <w:rPr>
          <w:rFonts w:ascii="Arial" w:eastAsia="SimSun" w:hAnsi="Arial" w:cs="Arial"/>
          <w:bCs/>
        </w:rPr>
        <w:t>小時以內者，以</w:t>
      </w:r>
      <w:r w:rsidRPr="00AC0A09">
        <w:rPr>
          <w:rFonts w:ascii="Arial" w:eastAsia="SimSun" w:hAnsi="Arial" w:cs="Arial"/>
          <w:bCs/>
        </w:rPr>
        <w:t>8</w:t>
      </w:r>
      <w:r w:rsidRPr="00AC0A09">
        <w:rPr>
          <w:rFonts w:ascii="Arial" w:eastAsia="SimSun" w:hAnsi="Arial" w:cs="Arial"/>
          <w:bCs/>
        </w:rPr>
        <w:t>小時計；逾</w:t>
      </w:r>
      <w:r w:rsidRPr="00AC0A09">
        <w:rPr>
          <w:rFonts w:ascii="Arial" w:eastAsia="SimSun" w:hAnsi="Arial" w:cs="Arial"/>
          <w:bCs/>
        </w:rPr>
        <w:t>8</w:t>
      </w:r>
      <w:r w:rsidRPr="00AC0A09">
        <w:rPr>
          <w:rFonts w:ascii="Arial" w:eastAsia="SimSun" w:hAnsi="Arial" w:cs="Arial"/>
          <w:bCs/>
        </w:rPr>
        <w:t>小時至</w:t>
      </w:r>
      <w:r w:rsidRPr="00AC0A09">
        <w:rPr>
          <w:rFonts w:ascii="Arial" w:eastAsia="SimSun" w:hAnsi="Arial" w:cs="Arial"/>
          <w:bCs/>
        </w:rPr>
        <w:t>12</w:t>
      </w:r>
      <w:r w:rsidRPr="00AC0A09">
        <w:rPr>
          <w:rFonts w:ascii="Arial" w:eastAsia="SimSun" w:hAnsi="Arial" w:cs="Arial"/>
          <w:bCs/>
        </w:rPr>
        <w:t>小時以內者，以</w:t>
      </w:r>
      <w:r w:rsidRPr="00AC0A09">
        <w:rPr>
          <w:rFonts w:ascii="Arial" w:eastAsia="SimSun" w:hAnsi="Arial" w:cs="Arial"/>
          <w:bCs/>
        </w:rPr>
        <w:t>12</w:t>
      </w:r>
      <w:r w:rsidRPr="00AC0A09">
        <w:rPr>
          <w:rFonts w:ascii="Arial" w:eastAsia="SimSun" w:hAnsi="Arial" w:cs="Arial"/>
          <w:bCs/>
        </w:rPr>
        <w:t>小時計。</w:t>
      </w:r>
      <w:r w:rsidRPr="00AC0A09">
        <w:rPr>
          <w:rFonts w:ascii="Arial" w:eastAsia="SimSun" w:hAnsi="Arial" w:cs="Arial"/>
        </w:rPr>
        <w:t>（每小時工資</w:t>
      </w:r>
      <w:r w:rsidRPr="00AC0A09">
        <w:rPr>
          <w:rFonts w:ascii="Arial" w:eastAsia="SimSun" w:hAnsi="Arial" w:cs="Arial"/>
        </w:rPr>
        <w:t>=</w:t>
      </w:r>
      <w:r w:rsidRPr="00AC0A09">
        <w:rPr>
          <w:rFonts w:ascii="Arial" w:eastAsia="SimSun" w:hAnsi="Arial" w:cs="Arial"/>
        </w:rPr>
        <w:t>月薪</w:t>
      </w:r>
      <w:r w:rsidRPr="00AC0A09">
        <w:rPr>
          <w:rFonts w:ascii="Arial" w:eastAsia="SimSun" w:hAnsi="Arial" w:cs="Arial"/>
        </w:rPr>
        <w:t>/240</w:t>
      </w:r>
      <w:r w:rsidRPr="00AC0A09">
        <w:rPr>
          <w:rFonts w:ascii="Arial" w:eastAsia="SimSun" w:hAnsi="Arial" w:cs="Arial"/>
        </w:rPr>
        <w:t>小時）</w:t>
      </w:r>
    </w:p>
    <w:p w:rsidR="004B2A9E" w:rsidRPr="00AC0A09" w:rsidRDefault="004B2A9E" w:rsidP="00F52A75">
      <w:pPr>
        <w:pStyle w:val="a5"/>
        <w:numPr>
          <w:ilvl w:val="0"/>
          <w:numId w:val="16"/>
        </w:numPr>
        <w:ind w:leftChars="0"/>
        <w:rPr>
          <w:rFonts w:ascii="Arial" w:eastAsia="SimSun" w:hAnsi="Arial" w:cs="Arial"/>
        </w:rPr>
      </w:pPr>
      <w:r w:rsidRPr="00AC0A09">
        <w:rPr>
          <w:rFonts w:ascii="Arial" w:eastAsia="SimSun" w:hAnsi="Arial" w:cs="Arial"/>
        </w:rPr>
        <w:t>加班申請：請於薪資結算日前</w:t>
      </w:r>
      <w:r w:rsidRPr="00AC0A09">
        <w:rPr>
          <w:rFonts w:ascii="Arial" w:eastAsia="SimSun" w:hAnsi="Arial" w:cs="Arial"/>
        </w:rPr>
        <w:t>(</w:t>
      </w:r>
      <w:r w:rsidRPr="00AC0A09">
        <w:rPr>
          <w:rFonts w:ascii="Arial" w:eastAsia="SimSun" w:hAnsi="Arial" w:cs="Arial"/>
        </w:rPr>
        <w:t>每月</w:t>
      </w:r>
      <w:r w:rsidRPr="00AC0A09">
        <w:rPr>
          <w:rFonts w:ascii="Arial" w:eastAsia="SimSun" w:hAnsi="Arial" w:cs="Arial"/>
        </w:rPr>
        <w:t>20</w:t>
      </w:r>
      <w:r w:rsidRPr="00AC0A09">
        <w:rPr>
          <w:rFonts w:ascii="Arial" w:eastAsia="SimSun" w:hAnsi="Arial" w:cs="Arial"/>
        </w:rPr>
        <w:t>日</w:t>
      </w:r>
      <w:r w:rsidRPr="00AC0A09">
        <w:rPr>
          <w:rFonts w:ascii="Arial" w:eastAsia="SimSun" w:hAnsi="Arial" w:cs="Arial"/>
        </w:rPr>
        <w:t>)</w:t>
      </w:r>
      <w:r w:rsidRPr="00AC0A09">
        <w:rPr>
          <w:rFonts w:ascii="Arial" w:eastAsia="SimSun" w:hAnsi="Arial" w:cs="Arial"/>
        </w:rPr>
        <w:t>於</w:t>
      </w:r>
      <w:r w:rsidR="00080FB5" w:rsidRPr="00AC0A09">
        <w:rPr>
          <w:rFonts w:ascii="Arial" w:eastAsia="SimSun" w:hAnsi="Arial" w:cs="Arial"/>
        </w:rPr>
        <w:t>HRMS</w:t>
      </w:r>
      <w:r w:rsidRPr="00AC0A09">
        <w:rPr>
          <w:rFonts w:ascii="Arial" w:eastAsia="SimSun" w:hAnsi="Arial" w:cs="Arial"/>
        </w:rPr>
        <w:t>填寫加班申請單，並取得主管簽核。</w:t>
      </w:r>
    </w:p>
    <w:p w:rsidR="004B2A9E" w:rsidRPr="00AC0A09" w:rsidRDefault="004B2A9E" w:rsidP="00F52A75">
      <w:pPr>
        <w:pStyle w:val="a5"/>
        <w:numPr>
          <w:ilvl w:val="0"/>
          <w:numId w:val="15"/>
        </w:numPr>
        <w:ind w:leftChars="0"/>
        <w:rPr>
          <w:rFonts w:ascii="Arial" w:eastAsia="SimSun" w:hAnsi="Arial" w:cs="Arial"/>
        </w:rPr>
      </w:pPr>
      <w:r w:rsidRPr="00AC0A09">
        <w:rPr>
          <w:rFonts w:ascii="Arial" w:eastAsia="SimSun" w:hAnsi="Arial" w:cs="Arial"/>
        </w:rPr>
        <w:t>休假日</w:t>
      </w:r>
    </w:p>
    <w:p w:rsidR="004B2A9E" w:rsidRPr="00AC0A09" w:rsidRDefault="004B2A9E" w:rsidP="00F52A75">
      <w:pPr>
        <w:pStyle w:val="a5"/>
        <w:numPr>
          <w:ilvl w:val="0"/>
          <w:numId w:val="17"/>
        </w:numPr>
        <w:ind w:leftChars="0"/>
        <w:rPr>
          <w:rFonts w:ascii="Arial" w:eastAsia="SimSun" w:hAnsi="Arial" w:cs="Arial"/>
        </w:rPr>
      </w:pPr>
      <w:r w:rsidRPr="00AC0A09">
        <w:rPr>
          <w:rFonts w:ascii="Arial" w:eastAsia="SimSun" w:hAnsi="Arial" w:cs="Arial"/>
        </w:rPr>
        <w:t>國定假日、紀念日、勞動節日及其他中央主管機關規定應放假之日，</w:t>
      </w:r>
      <w:proofErr w:type="gramStart"/>
      <w:r w:rsidRPr="00AC0A09">
        <w:rPr>
          <w:rFonts w:ascii="Arial" w:eastAsia="SimSun" w:hAnsi="Arial" w:cs="Arial"/>
        </w:rPr>
        <w:t>均予休假</w:t>
      </w:r>
      <w:proofErr w:type="gramEnd"/>
      <w:r w:rsidRPr="00AC0A09">
        <w:rPr>
          <w:rFonts w:ascii="Arial" w:eastAsia="SimSun" w:hAnsi="Arial" w:cs="Arial"/>
        </w:rPr>
        <w:t>，薪資照給。</w:t>
      </w:r>
    </w:p>
    <w:p w:rsidR="004B2A9E" w:rsidRPr="00AC0A09" w:rsidRDefault="004B2A9E" w:rsidP="00F52A75">
      <w:pPr>
        <w:pStyle w:val="a5"/>
        <w:numPr>
          <w:ilvl w:val="0"/>
          <w:numId w:val="17"/>
        </w:numPr>
        <w:ind w:leftChars="0"/>
        <w:rPr>
          <w:rFonts w:ascii="Arial" w:eastAsia="SimSun" w:hAnsi="Arial" w:cs="Arial"/>
        </w:rPr>
      </w:pPr>
      <w:r w:rsidRPr="00AC0A09">
        <w:rPr>
          <w:rFonts w:ascii="Arial" w:eastAsia="SimSun" w:hAnsi="Arial" w:cs="Arial"/>
        </w:rPr>
        <w:t>國定假日及勞動節日：</w:t>
      </w:r>
    </w:p>
    <w:p w:rsidR="004B2A9E" w:rsidRPr="00AC0A09" w:rsidRDefault="004B2A9E" w:rsidP="004B2A9E">
      <w:pPr>
        <w:rPr>
          <w:rFonts w:ascii="Arial" w:eastAsia="SimSun" w:hAnsi="Arial" w:cs="Arial"/>
        </w:rPr>
      </w:pP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中華民國開國紀念日（元月一日）</w:t>
      </w:r>
    </w:p>
    <w:p w:rsidR="004B2A9E" w:rsidRPr="00AC0A09" w:rsidRDefault="004B2A9E" w:rsidP="004B2A9E">
      <w:pPr>
        <w:rPr>
          <w:rFonts w:ascii="Arial" w:eastAsia="SimSun" w:hAnsi="Arial" w:cs="Arial"/>
        </w:rPr>
      </w:pP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和平紀念日（二月二十八日）</w:t>
      </w:r>
      <w:r w:rsidRPr="00AC0A09">
        <w:rPr>
          <w:rFonts w:ascii="Arial" w:eastAsia="SimSun" w:hAnsi="Arial" w:cs="Arial"/>
        </w:rPr>
        <w:br/>
      </w: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春節（農曆正月初一至初三）</w:t>
      </w:r>
    </w:p>
    <w:p w:rsidR="004B2A9E" w:rsidRPr="00AC0A09" w:rsidRDefault="004B2A9E" w:rsidP="004B2A9E">
      <w:pPr>
        <w:rPr>
          <w:rFonts w:ascii="Arial" w:eastAsia="SimSun" w:hAnsi="Arial" w:cs="Arial"/>
        </w:rPr>
      </w:pP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民族掃墓節（農曆清明節為</w:t>
      </w:r>
      <w:proofErr w:type="gramStart"/>
      <w:r w:rsidRPr="00AC0A09">
        <w:rPr>
          <w:rFonts w:ascii="Arial" w:eastAsia="SimSun" w:hAnsi="Arial" w:cs="Arial"/>
        </w:rPr>
        <w:t>準</w:t>
      </w:r>
      <w:proofErr w:type="gramEnd"/>
      <w:r w:rsidRPr="00AC0A09">
        <w:rPr>
          <w:rFonts w:ascii="Arial" w:eastAsia="SimSun" w:hAnsi="Arial" w:cs="Arial"/>
        </w:rPr>
        <w:t>）</w:t>
      </w:r>
    </w:p>
    <w:p w:rsidR="004B2A9E" w:rsidRPr="00AC0A09" w:rsidRDefault="004B2A9E" w:rsidP="004B2A9E">
      <w:pPr>
        <w:rPr>
          <w:rFonts w:ascii="Arial" w:eastAsia="SimSun" w:hAnsi="Arial" w:cs="Arial"/>
        </w:rPr>
      </w:pP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婦女節、兒童節合併假日（民族掃墓節前一日）</w:t>
      </w:r>
      <w:r w:rsidRPr="00AC0A09">
        <w:rPr>
          <w:rFonts w:ascii="Arial" w:eastAsia="SimSun" w:hAnsi="Arial" w:cs="Arial"/>
        </w:rPr>
        <w:br/>
      </w: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勞動節（五月一日）</w:t>
      </w:r>
      <w:r w:rsidRPr="00AC0A09">
        <w:rPr>
          <w:rFonts w:ascii="Arial" w:eastAsia="SimSun" w:hAnsi="Arial" w:cs="Arial"/>
        </w:rPr>
        <w:br/>
      </w: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端午節（農曆五月五日）</w:t>
      </w:r>
      <w:r w:rsidRPr="00AC0A09">
        <w:rPr>
          <w:rFonts w:ascii="Arial" w:eastAsia="SimSun" w:hAnsi="Arial" w:cs="Arial"/>
        </w:rPr>
        <w:br/>
      </w: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中秋節（農曆八月十五日）</w:t>
      </w:r>
      <w:r w:rsidRPr="00AC0A09">
        <w:rPr>
          <w:rFonts w:ascii="Arial" w:eastAsia="SimSun" w:hAnsi="Arial" w:cs="Arial"/>
        </w:rPr>
        <w:br/>
      </w: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國慶日（十月十日）</w:t>
      </w:r>
    </w:p>
    <w:p w:rsidR="004B2A9E" w:rsidRPr="00AC0A09" w:rsidRDefault="004B2A9E" w:rsidP="004B2A9E">
      <w:pPr>
        <w:rPr>
          <w:rFonts w:ascii="Arial" w:eastAsia="SimSun" w:hAnsi="Arial" w:cs="Arial"/>
        </w:rPr>
      </w:pP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農曆除夕</w:t>
      </w:r>
    </w:p>
    <w:p w:rsidR="004B2A9E" w:rsidRPr="00AC0A09" w:rsidRDefault="004B2A9E" w:rsidP="00F52A75">
      <w:pPr>
        <w:pStyle w:val="a5"/>
        <w:numPr>
          <w:ilvl w:val="0"/>
          <w:numId w:val="15"/>
        </w:numPr>
        <w:ind w:leftChars="0"/>
        <w:rPr>
          <w:rFonts w:ascii="Arial" w:eastAsia="SimSun" w:hAnsi="Arial" w:cs="Arial"/>
        </w:rPr>
      </w:pPr>
      <w:r w:rsidRPr="00AC0A09">
        <w:rPr>
          <w:rFonts w:ascii="Arial" w:eastAsia="SimSun" w:hAnsi="Arial" w:cs="Arial"/>
        </w:rPr>
        <w:t>其他特殊假日：公司另訂十二月二十五日放假一天。</w:t>
      </w:r>
    </w:p>
    <w:p w:rsidR="004B2A9E" w:rsidRPr="00AC0A09" w:rsidRDefault="004B2A9E" w:rsidP="00F52A75">
      <w:pPr>
        <w:pStyle w:val="a5"/>
        <w:numPr>
          <w:ilvl w:val="0"/>
          <w:numId w:val="15"/>
        </w:numPr>
        <w:ind w:leftChars="0"/>
        <w:rPr>
          <w:rFonts w:ascii="Arial" w:eastAsia="SimSun" w:hAnsi="Arial" w:cs="Arial"/>
        </w:rPr>
      </w:pPr>
      <w:r w:rsidRPr="00AC0A09">
        <w:rPr>
          <w:rFonts w:ascii="Arial" w:eastAsia="SimSun" w:hAnsi="Arial" w:cs="Arial"/>
        </w:rPr>
        <w:t>各類假別</w:t>
      </w:r>
    </w:p>
    <w:p w:rsidR="00A97792"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請假規定</w:t>
      </w:r>
    </w:p>
    <w:p w:rsidR="00A97792" w:rsidRPr="00AC0A09" w:rsidRDefault="004B2A9E" w:rsidP="00F52A75">
      <w:pPr>
        <w:pStyle w:val="a5"/>
        <w:numPr>
          <w:ilvl w:val="0"/>
          <w:numId w:val="26"/>
        </w:numPr>
        <w:ind w:leftChars="0"/>
        <w:rPr>
          <w:rFonts w:ascii="Arial" w:eastAsia="SimSun" w:hAnsi="Arial" w:cs="Arial"/>
        </w:rPr>
      </w:pPr>
      <w:r w:rsidRPr="00AC0A09">
        <w:rPr>
          <w:rFonts w:ascii="Arial" w:eastAsia="SimSun" w:hAnsi="Arial" w:cs="Arial"/>
        </w:rPr>
        <w:lastRenderedPageBreak/>
        <w:t>請假時數基準：</w:t>
      </w:r>
    </w:p>
    <w:p w:rsidR="00A97792" w:rsidRPr="00AC0A09" w:rsidRDefault="004B2A9E" w:rsidP="00A97792">
      <w:pPr>
        <w:pStyle w:val="a5"/>
        <w:ind w:leftChars="0" w:left="1440"/>
        <w:rPr>
          <w:rFonts w:ascii="Arial" w:eastAsia="SimSun" w:hAnsi="Arial" w:cs="Arial"/>
        </w:rPr>
      </w:pPr>
      <w:r w:rsidRPr="00AC0A09">
        <w:rPr>
          <w:rFonts w:ascii="Arial" w:eastAsia="SimSun" w:hAnsi="Arial" w:cs="Arial"/>
        </w:rPr>
        <w:t>小時：事假、病假、家庭照顧假、生理假</w:t>
      </w:r>
      <w:r w:rsidR="00A97792" w:rsidRPr="00AC0A09">
        <w:rPr>
          <w:rFonts w:ascii="Arial" w:eastAsia="SimSun" w:hAnsi="Arial" w:cs="Arial"/>
        </w:rPr>
        <w:br/>
      </w:r>
      <w:r w:rsidRPr="00AC0A09">
        <w:rPr>
          <w:rFonts w:ascii="Arial" w:eastAsia="SimSun" w:hAnsi="Arial" w:cs="Arial"/>
        </w:rPr>
        <w:t>半日：年假、公傷假、婚假、</w:t>
      </w:r>
      <w:proofErr w:type="gramStart"/>
      <w:r w:rsidRPr="00AC0A09">
        <w:rPr>
          <w:rFonts w:ascii="Arial" w:eastAsia="SimSun" w:hAnsi="Arial" w:cs="Arial"/>
        </w:rPr>
        <w:t>產檢假</w:t>
      </w:r>
      <w:proofErr w:type="gramEnd"/>
      <w:r w:rsidRPr="00AC0A09">
        <w:rPr>
          <w:rFonts w:ascii="Arial" w:eastAsia="SimSun" w:hAnsi="Arial" w:cs="Arial"/>
        </w:rPr>
        <w:t>、陪產假、喪假、公假</w:t>
      </w:r>
    </w:p>
    <w:p w:rsidR="004B2A9E" w:rsidRPr="00AC0A09" w:rsidRDefault="004B2A9E" w:rsidP="00A97792">
      <w:pPr>
        <w:pStyle w:val="a5"/>
        <w:ind w:leftChars="0" w:left="1440"/>
        <w:rPr>
          <w:rFonts w:ascii="Arial" w:eastAsia="SimSun" w:hAnsi="Arial" w:cs="Arial"/>
        </w:rPr>
      </w:pPr>
      <w:r w:rsidRPr="00AC0A09">
        <w:rPr>
          <w:rFonts w:ascii="Arial" w:eastAsia="SimSun" w:hAnsi="Arial" w:cs="Arial"/>
        </w:rPr>
        <w:t>上半日：上午</w:t>
      </w:r>
      <w:r w:rsidRPr="00AC0A09">
        <w:rPr>
          <w:rFonts w:ascii="Arial" w:eastAsia="SimSun" w:hAnsi="Arial" w:cs="Arial"/>
        </w:rPr>
        <w:t>9</w:t>
      </w:r>
      <w:r w:rsidRPr="00AC0A09">
        <w:rPr>
          <w:rFonts w:ascii="Arial" w:eastAsia="SimSun" w:hAnsi="Arial" w:cs="Arial"/>
        </w:rPr>
        <w:t>點至下午</w:t>
      </w:r>
      <w:r w:rsidR="00080FB5" w:rsidRPr="00AC0A09">
        <w:rPr>
          <w:rFonts w:ascii="Arial" w:eastAsia="SimSun" w:hAnsi="Arial" w:cs="Arial"/>
        </w:rPr>
        <w:t>2</w:t>
      </w:r>
      <w:r w:rsidRPr="00AC0A09">
        <w:rPr>
          <w:rFonts w:ascii="Arial" w:eastAsia="SimSun" w:hAnsi="Arial" w:cs="Arial"/>
        </w:rPr>
        <w:t>點</w:t>
      </w:r>
    </w:p>
    <w:p w:rsidR="004B2A9E" w:rsidRPr="00AC0A09" w:rsidRDefault="004B2A9E" w:rsidP="004B2A9E">
      <w:pPr>
        <w:rPr>
          <w:rFonts w:ascii="Arial" w:eastAsia="SimSun" w:hAnsi="Arial" w:cs="Arial"/>
        </w:rPr>
      </w:pP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ab/>
      </w:r>
      <w:r w:rsidRPr="00AC0A09">
        <w:rPr>
          <w:rFonts w:ascii="Arial" w:eastAsia="SimSun" w:hAnsi="Arial" w:cs="Arial"/>
        </w:rPr>
        <w:t>下半日：下午</w:t>
      </w:r>
      <w:r w:rsidRPr="00AC0A09">
        <w:rPr>
          <w:rFonts w:ascii="Arial" w:eastAsia="SimSun" w:hAnsi="Arial" w:cs="Arial"/>
        </w:rPr>
        <w:t>2</w:t>
      </w:r>
      <w:r w:rsidRPr="00AC0A09">
        <w:rPr>
          <w:rFonts w:ascii="Arial" w:eastAsia="SimSun" w:hAnsi="Arial" w:cs="Arial"/>
        </w:rPr>
        <w:t>點至下午</w:t>
      </w:r>
      <w:r w:rsidRPr="00AC0A09">
        <w:rPr>
          <w:rFonts w:ascii="Arial" w:eastAsia="SimSun" w:hAnsi="Arial" w:cs="Arial"/>
        </w:rPr>
        <w:t>6</w:t>
      </w:r>
      <w:r w:rsidRPr="00AC0A09">
        <w:rPr>
          <w:rFonts w:ascii="Arial" w:eastAsia="SimSun" w:hAnsi="Arial" w:cs="Arial"/>
        </w:rPr>
        <w:t>點</w:t>
      </w:r>
    </w:p>
    <w:p w:rsidR="00A97792" w:rsidRPr="00AC0A09" w:rsidRDefault="004B2A9E" w:rsidP="00F52A75">
      <w:pPr>
        <w:pStyle w:val="a5"/>
        <w:numPr>
          <w:ilvl w:val="0"/>
          <w:numId w:val="26"/>
        </w:numPr>
        <w:ind w:leftChars="0"/>
        <w:rPr>
          <w:rFonts w:ascii="Arial" w:eastAsia="SimSun" w:hAnsi="Arial" w:cs="Arial"/>
        </w:rPr>
      </w:pPr>
      <w:r w:rsidRPr="00AC0A09">
        <w:rPr>
          <w:rFonts w:ascii="Arial" w:eastAsia="SimSun" w:hAnsi="Arial" w:cs="Arial"/>
        </w:rPr>
        <w:t>職務代理：同仁於請假前應</w:t>
      </w:r>
      <w:proofErr w:type="gramStart"/>
      <w:r w:rsidRPr="00AC0A09">
        <w:rPr>
          <w:rFonts w:ascii="Arial" w:eastAsia="SimSun" w:hAnsi="Arial" w:cs="Arial"/>
        </w:rPr>
        <w:t>應</w:t>
      </w:r>
      <w:proofErr w:type="gramEnd"/>
      <w:r w:rsidRPr="00AC0A09">
        <w:rPr>
          <w:rFonts w:ascii="Arial" w:eastAsia="SimSun" w:hAnsi="Arial" w:cs="Arial"/>
        </w:rPr>
        <w:t>確定代理人人選及代理</w:t>
      </w:r>
      <w:proofErr w:type="gramStart"/>
      <w:r w:rsidRPr="00AC0A09">
        <w:rPr>
          <w:rFonts w:ascii="Arial" w:eastAsia="SimSun" w:hAnsi="Arial" w:cs="Arial"/>
        </w:rPr>
        <w:t>期間，</w:t>
      </w:r>
      <w:proofErr w:type="gramEnd"/>
      <w:r w:rsidRPr="00AC0A09">
        <w:rPr>
          <w:rFonts w:ascii="Arial" w:eastAsia="SimSun" w:hAnsi="Arial" w:cs="Arial"/>
        </w:rPr>
        <w:t>並進行代理權責及工作交接以確保業務的正常運作。代理人選以同部門同一層級為原則，主管級之代理人選應同為主管級。</w:t>
      </w:r>
    </w:p>
    <w:p w:rsidR="004B2A9E" w:rsidRPr="00AC0A09" w:rsidRDefault="004B2A9E" w:rsidP="00F52A75">
      <w:pPr>
        <w:pStyle w:val="a5"/>
        <w:numPr>
          <w:ilvl w:val="0"/>
          <w:numId w:val="26"/>
        </w:numPr>
        <w:ind w:leftChars="0"/>
        <w:rPr>
          <w:rFonts w:ascii="Arial" w:eastAsia="SimSun" w:hAnsi="Arial" w:cs="Arial"/>
        </w:rPr>
      </w:pPr>
      <w:r w:rsidRPr="00AC0A09">
        <w:rPr>
          <w:rFonts w:ascii="Arial" w:eastAsia="SimSun" w:hAnsi="Arial" w:cs="Arial"/>
        </w:rPr>
        <w:t>請假申請：請假應事先於員工自助系統申請，請假天數在</w:t>
      </w:r>
      <w:r w:rsidRPr="00AC0A09">
        <w:rPr>
          <w:rFonts w:ascii="Arial" w:eastAsia="SimSun" w:hAnsi="Arial" w:cs="Arial"/>
        </w:rPr>
        <w:t>3</w:t>
      </w:r>
      <w:r w:rsidRPr="00AC0A09">
        <w:rPr>
          <w:rFonts w:ascii="Arial" w:eastAsia="SimSun" w:hAnsi="Arial" w:cs="Arial"/>
        </w:rPr>
        <w:t>天以內應於</w:t>
      </w:r>
      <w:r w:rsidRPr="00AC0A09">
        <w:rPr>
          <w:rFonts w:ascii="Arial" w:eastAsia="SimSun" w:hAnsi="Arial" w:cs="Arial"/>
        </w:rPr>
        <w:t>3</w:t>
      </w:r>
      <w:r w:rsidRPr="00AC0A09">
        <w:rPr>
          <w:rFonts w:ascii="Arial" w:eastAsia="SimSun" w:hAnsi="Arial" w:cs="Arial"/>
        </w:rPr>
        <w:t>天前提出並獲得核准；</w:t>
      </w:r>
      <w:r w:rsidRPr="00AC0A09">
        <w:rPr>
          <w:rFonts w:ascii="Arial" w:eastAsia="SimSun" w:hAnsi="Arial" w:cs="Arial"/>
        </w:rPr>
        <w:t>3</w:t>
      </w:r>
      <w:r w:rsidRPr="00AC0A09">
        <w:rPr>
          <w:rFonts w:ascii="Arial" w:eastAsia="SimSun" w:hAnsi="Arial" w:cs="Arial"/>
        </w:rPr>
        <w:t>天以上應於一星期前提出並獲得核准。</w:t>
      </w:r>
    </w:p>
    <w:p w:rsidR="00A97792"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年假</w:t>
      </w:r>
    </w:p>
    <w:p w:rsidR="00A97792" w:rsidRPr="00AC0A09" w:rsidRDefault="004B2A9E" w:rsidP="00F52A75">
      <w:pPr>
        <w:pStyle w:val="a5"/>
        <w:numPr>
          <w:ilvl w:val="0"/>
          <w:numId w:val="25"/>
        </w:numPr>
        <w:ind w:leftChars="0"/>
        <w:rPr>
          <w:rFonts w:ascii="Arial" w:eastAsia="SimSun" w:hAnsi="Arial" w:cs="Arial"/>
        </w:rPr>
      </w:pPr>
      <w:r w:rsidRPr="00AC0A09">
        <w:rPr>
          <w:rFonts w:ascii="Arial" w:eastAsia="SimSun" w:hAnsi="Arial" w:cs="Arial"/>
        </w:rPr>
        <w:t>休假年度：年假計算年度為當年度報到日至隔年報到日前一日。</w:t>
      </w:r>
    </w:p>
    <w:p w:rsidR="004B2A9E" w:rsidRPr="00AC0A09" w:rsidRDefault="004B2A9E" w:rsidP="00F52A75">
      <w:pPr>
        <w:pStyle w:val="a5"/>
        <w:numPr>
          <w:ilvl w:val="0"/>
          <w:numId w:val="25"/>
        </w:numPr>
        <w:ind w:leftChars="0"/>
        <w:rPr>
          <w:rFonts w:ascii="Arial" w:eastAsia="SimSun" w:hAnsi="Arial" w:cs="Arial"/>
        </w:rPr>
      </w:pPr>
      <w:r w:rsidRPr="00AC0A09">
        <w:rPr>
          <w:rFonts w:ascii="Arial" w:eastAsia="SimSun" w:hAnsi="Arial" w:cs="Arial"/>
        </w:rPr>
        <w:t>年假天數：</w:t>
      </w:r>
      <w:proofErr w:type="gramStart"/>
      <w:r w:rsidRPr="00AC0A09">
        <w:rPr>
          <w:rFonts w:ascii="Arial" w:eastAsia="SimSun" w:hAnsi="Arial" w:cs="Arial"/>
        </w:rPr>
        <w:t>按職級</w:t>
      </w:r>
      <w:proofErr w:type="gramEnd"/>
      <w:r w:rsidRPr="00AC0A09">
        <w:rPr>
          <w:rFonts w:ascii="Arial" w:eastAsia="SimSun" w:hAnsi="Arial" w:cs="Arial"/>
        </w:rPr>
        <w:t>給予年假天數。第一年按在職比例計算可休假天數。第</w:t>
      </w:r>
      <w:r w:rsidRPr="00AC0A09">
        <w:rPr>
          <w:rFonts w:ascii="Arial" w:eastAsia="SimSun" w:hAnsi="Arial" w:cs="Arial"/>
        </w:rPr>
        <w:t>2</w:t>
      </w:r>
      <w:r w:rsidRPr="00AC0A09">
        <w:rPr>
          <w:rFonts w:ascii="Arial" w:eastAsia="SimSun" w:hAnsi="Arial" w:cs="Arial"/>
        </w:rPr>
        <w:t>與第</w:t>
      </w:r>
      <w:r w:rsidRPr="00AC0A09">
        <w:rPr>
          <w:rFonts w:ascii="Arial" w:eastAsia="SimSun" w:hAnsi="Arial" w:cs="Arial"/>
        </w:rPr>
        <w:t>3</w:t>
      </w:r>
      <w:r w:rsidRPr="00AC0A09">
        <w:rPr>
          <w:rFonts w:ascii="Arial" w:eastAsia="SimSun" w:hAnsi="Arial" w:cs="Arial"/>
        </w:rPr>
        <w:t>年各多</w:t>
      </w:r>
      <w:r w:rsidRPr="00AC0A09">
        <w:rPr>
          <w:rFonts w:ascii="Arial" w:eastAsia="SimSun" w:hAnsi="Arial" w:cs="Arial"/>
        </w:rPr>
        <w:t>1</w:t>
      </w:r>
      <w:r w:rsidRPr="00AC0A09">
        <w:rPr>
          <w:rFonts w:ascii="Arial" w:eastAsia="SimSun" w:hAnsi="Arial" w:cs="Arial"/>
        </w:rPr>
        <w:t>天，第</w:t>
      </w:r>
      <w:r w:rsidRPr="00AC0A09">
        <w:rPr>
          <w:rFonts w:ascii="Arial" w:eastAsia="SimSun" w:hAnsi="Arial" w:cs="Arial"/>
        </w:rPr>
        <w:t>4</w:t>
      </w:r>
      <w:r w:rsidRPr="00AC0A09">
        <w:rPr>
          <w:rFonts w:ascii="Arial" w:eastAsia="SimSun" w:hAnsi="Arial" w:cs="Arial"/>
        </w:rPr>
        <w:t>年多</w:t>
      </w:r>
      <w:r w:rsidRPr="00AC0A09">
        <w:rPr>
          <w:rFonts w:ascii="Arial" w:eastAsia="SimSun" w:hAnsi="Arial" w:cs="Arial"/>
        </w:rPr>
        <w:t>3</w:t>
      </w:r>
      <w:r w:rsidRPr="00AC0A09">
        <w:rPr>
          <w:rFonts w:ascii="Arial" w:eastAsia="SimSun" w:hAnsi="Arial" w:cs="Arial"/>
        </w:rPr>
        <w:t>天，第</w:t>
      </w:r>
      <w:r w:rsidRPr="00AC0A09">
        <w:rPr>
          <w:rFonts w:ascii="Arial" w:eastAsia="SimSun" w:hAnsi="Arial" w:cs="Arial"/>
        </w:rPr>
        <w:t>5</w:t>
      </w:r>
      <w:r w:rsidRPr="00AC0A09">
        <w:rPr>
          <w:rFonts w:ascii="Arial" w:eastAsia="SimSun" w:hAnsi="Arial" w:cs="Arial"/>
        </w:rPr>
        <w:t>年起每滿</w:t>
      </w:r>
      <w:r w:rsidRPr="00AC0A09">
        <w:rPr>
          <w:rFonts w:ascii="Arial" w:eastAsia="SimSun" w:hAnsi="Arial" w:cs="Arial"/>
        </w:rPr>
        <w:t>1</w:t>
      </w:r>
      <w:r w:rsidRPr="00AC0A09">
        <w:rPr>
          <w:rFonts w:ascii="Arial" w:eastAsia="SimSun" w:hAnsi="Arial" w:cs="Arial"/>
        </w:rPr>
        <w:t>年多</w:t>
      </w:r>
      <w:r w:rsidRPr="00AC0A09">
        <w:rPr>
          <w:rFonts w:ascii="Arial" w:eastAsia="SimSun" w:hAnsi="Arial" w:cs="Arial"/>
        </w:rPr>
        <w:t>1</w:t>
      </w:r>
      <w:r w:rsidRPr="00AC0A09">
        <w:rPr>
          <w:rFonts w:ascii="Arial" w:eastAsia="SimSun" w:hAnsi="Arial" w:cs="Arial"/>
        </w:rPr>
        <w:t>天最多至</w:t>
      </w:r>
      <w:r w:rsidRPr="00AC0A09">
        <w:rPr>
          <w:rFonts w:ascii="Arial" w:eastAsia="SimSun" w:hAnsi="Arial" w:cs="Arial"/>
        </w:rPr>
        <w:t>30</w:t>
      </w:r>
      <w:r w:rsidRPr="00AC0A09">
        <w:rPr>
          <w:rFonts w:ascii="Arial" w:eastAsia="SimSun" w:hAnsi="Arial" w:cs="Arial"/>
        </w:rPr>
        <w:t>天。</w:t>
      </w:r>
      <w:r w:rsidRPr="00AC0A09">
        <w:rPr>
          <w:rFonts w:ascii="Arial" w:eastAsia="SimSun" w:hAnsi="Arial" w:cs="Arial"/>
        </w:rPr>
        <w:tab/>
      </w:r>
    </w:p>
    <w:tbl>
      <w:tblPr>
        <w:tblW w:w="0" w:type="auto"/>
        <w:tblInd w:w="1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548"/>
        <w:gridCol w:w="548"/>
        <w:gridCol w:w="549"/>
        <w:gridCol w:w="548"/>
        <w:gridCol w:w="549"/>
        <w:gridCol w:w="548"/>
        <w:gridCol w:w="549"/>
        <w:gridCol w:w="548"/>
        <w:gridCol w:w="549"/>
        <w:gridCol w:w="548"/>
        <w:gridCol w:w="549"/>
      </w:tblGrid>
      <w:tr w:rsidR="004B2A9E" w:rsidRPr="00AC0A09" w:rsidTr="00A97792">
        <w:trPr>
          <w:trHeight w:val="399"/>
        </w:trPr>
        <w:tc>
          <w:tcPr>
            <w:tcW w:w="793" w:type="dxa"/>
            <w:shd w:val="clear" w:color="auto" w:fill="D9D9D9"/>
            <w:vAlign w:val="center"/>
          </w:tcPr>
          <w:p w:rsidR="004B2A9E" w:rsidRPr="00AC0A09" w:rsidRDefault="004B2A9E" w:rsidP="004B2A9E">
            <w:pPr>
              <w:rPr>
                <w:rFonts w:ascii="Arial" w:eastAsia="SimSun" w:hAnsi="Arial" w:cs="Arial"/>
                <w:bCs/>
                <w:szCs w:val="28"/>
              </w:rPr>
            </w:pPr>
            <w:r w:rsidRPr="00AC0A09">
              <w:rPr>
                <w:rFonts w:ascii="Arial" w:eastAsia="SimSun" w:hAnsi="Arial" w:cs="Arial"/>
              </w:rPr>
              <w:t>職級</w:t>
            </w:r>
          </w:p>
        </w:tc>
        <w:tc>
          <w:tcPr>
            <w:tcW w:w="548" w:type="dxa"/>
            <w:vAlign w:val="center"/>
          </w:tcPr>
          <w:p w:rsidR="004B2A9E" w:rsidRPr="00AC0A09" w:rsidRDefault="004B2A9E" w:rsidP="004B2A9E">
            <w:pPr>
              <w:rPr>
                <w:rFonts w:ascii="Arial" w:eastAsia="SimSun" w:hAnsi="Arial" w:cs="Arial"/>
                <w:sz w:val="20"/>
                <w:szCs w:val="20"/>
              </w:rPr>
            </w:pPr>
            <w:r w:rsidRPr="00AC0A09">
              <w:rPr>
                <w:rFonts w:ascii="Arial" w:eastAsia="SimSun" w:hAnsi="Arial" w:cs="Arial"/>
                <w:sz w:val="20"/>
                <w:szCs w:val="20"/>
              </w:rPr>
              <w:t>N1</w:t>
            </w:r>
          </w:p>
        </w:tc>
        <w:tc>
          <w:tcPr>
            <w:tcW w:w="548"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N2</w:t>
            </w:r>
          </w:p>
        </w:tc>
        <w:tc>
          <w:tcPr>
            <w:tcW w:w="549" w:type="dxa"/>
            <w:vAlign w:val="center"/>
          </w:tcPr>
          <w:p w:rsidR="004B2A9E" w:rsidRPr="00AC0A09" w:rsidRDefault="004B2A9E" w:rsidP="004B2A9E">
            <w:pPr>
              <w:rPr>
                <w:rFonts w:ascii="Arial" w:eastAsia="SimSun" w:hAnsi="Arial" w:cs="Arial"/>
                <w:sz w:val="20"/>
                <w:szCs w:val="20"/>
              </w:rPr>
            </w:pPr>
            <w:r w:rsidRPr="00AC0A09">
              <w:rPr>
                <w:rFonts w:ascii="Arial" w:eastAsia="SimSun" w:hAnsi="Arial" w:cs="Arial"/>
                <w:sz w:val="20"/>
                <w:szCs w:val="20"/>
              </w:rPr>
              <w:t>N3</w:t>
            </w:r>
          </w:p>
        </w:tc>
        <w:tc>
          <w:tcPr>
            <w:tcW w:w="548" w:type="dxa"/>
            <w:vAlign w:val="center"/>
          </w:tcPr>
          <w:p w:rsidR="004B2A9E" w:rsidRPr="00AC0A09" w:rsidRDefault="004B2A9E" w:rsidP="004B2A9E">
            <w:pPr>
              <w:rPr>
                <w:rFonts w:ascii="Arial" w:eastAsia="SimSun" w:hAnsi="Arial" w:cs="Arial"/>
                <w:color w:val="000000"/>
                <w:sz w:val="20"/>
                <w:szCs w:val="20"/>
              </w:rPr>
            </w:pPr>
            <w:r w:rsidRPr="00AC0A09">
              <w:rPr>
                <w:rFonts w:ascii="Arial" w:eastAsia="SimSun" w:hAnsi="Arial" w:cs="Arial"/>
                <w:color w:val="000000"/>
                <w:sz w:val="20"/>
                <w:szCs w:val="20"/>
              </w:rPr>
              <w:t>N4</w:t>
            </w:r>
          </w:p>
        </w:tc>
        <w:tc>
          <w:tcPr>
            <w:tcW w:w="549" w:type="dxa"/>
            <w:vAlign w:val="center"/>
          </w:tcPr>
          <w:p w:rsidR="004B2A9E" w:rsidRPr="00AC0A09" w:rsidRDefault="004B2A9E" w:rsidP="004B2A9E">
            <w:pPr>
              <w:rPr>
                <w:rFonts w:ascii="Arial" w:eastAsia="SimSun" w:hAnsi="Arial" w:cs="Arial"/>
                <w:color w:val="000000"/>
                <w:sz w:val="20"/>
                <w:szCs w:val="20"/>
              </w:rPr>
            </w:pPr>
            <w:r w:rsidRPr="00AC0A09">
              <w:rPr>
                <w:rFonts w:ascii="Arial" w:eastAsia="SimSun" w:hAnsi="Arial" w:cs="Arial"/>
                <w:color w:val="000000"/>
                <w:sz w:val="20"/>
                <w:szCs w:val="20"/>
              </w:rPr>
              <w:t>N5</w:t>
            </w:r>
          </w:p>
        </w:tc>
        <w:tc>
          <w:tcPr>
            <w:tcW w:w="548" w:type="dxa"/>
            <w:vAlign w:val="center"/>
          </w:tcPr>
          <w:p w:rsidR="004B2A9E" w:rsidRPr="00AC0A09" w:rsidRDefault="004B2A9E" w:rsidP="004B2A9E">
            <w:pPr>
              <w:rPr>
                <w:rFonts w:ascii="Arial" w:eastAsia="SimSun" w:hAnsi="Arial" w:cs="Arial"/>
                <w:sz w:val="20"/>
                <w:szCs w:val="20"/>
              </w:rPr>
            </w:pPr>
            <w:r w:rsidRPr="00AC0A09">
              <w:rPr>
                <w:rFonts w:ascii="Arial" w:eastAsia="SimSun" w:hAnsi="Arial" w:cs="Arial"/>
                <w:sz w:val="20"/>
                <w:szCs w:val="20"/>
              </w:rPr>
              <w:t>N6</w:t>
            </w:r>
          </w:p>
        </w:tc>
        <w:tc>
          <w:tcPr>
            <w:tcW w:w="549" w:type="dxa"/>
            <w:vAlign w:val="center"/>
          </w:tcPr>
          <w:p w:rsidR="004B2A9E" w:rsidRPr="00AC0A09" w:rsidRDefault="004B2A9E" w:rsidP="004B2A9E">
            <w:pPr>
              <w:rPr>
                <w:rFonts w:ascii="Arial" w:eastAsia="SimSun" w:hAnsi="Arial" w:cs="Arial"/>
                <w:sz w:val="20"/>
                <w:szCs w:val="20"/>
              </w:rPr>
            </w:pPr>
            <w:r w:rsidRPr="00AC0A09">
              <w:rPr>
                <w:rFonts w:ascii="Arial" w:eastAsia="SimSun" w:hAnsi="Arial" w:cs="Arial"/>
                <w:sz w:val="20"/>
                <w:szCs w:val="20"/>
              </w:rPr>
              <w:t>N7</w:t>
            </w:r>
          </w:p>
        </w:tc>
        <w:tc>
          <w:tcPr>
            <w:tcW w:w="548" w:type="dxa"/>
            <w:vAlign w:val="center"/>
          </w:tcPr>
          <w:p w:rsidR="004B2A9E" w:rsidRPr="00AC0A09" w:rsidRDefault="004B2A9E" w:rsidP="004B2A9E">
            <w:pPr>
              <w:rPr>
                <w:rFonts w:ascii="Arial" w:eastAsia="SimSun" w:hAnsi="Arial" w:cs="Arial"/>
                <w:sz w:val="20"/>
                <w:szCs w:val="20"/>
              </w:rPr>
            </w:pPr>
            <w:r w:rsidRPr="00AC0A09">
              <w:rPr>
                <w:rFonts w:ascii="Arial" w:eastAsia="SimSun" w:hAnsi="Arial" w:cs="Arial"/>
                <w:sz w:val="20"/>
                <w:szCs w:val="20"/>
              </w:rPr>
              <w:t>M1</w:t>
            </w:r>
          </w:p>
        </w:tc>
        <w:tc>
          <w:tcPr>
            <w:tcW w:w="549"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M2</w:t>
            </w:r>
          </w:p>
        </w:tc>
        <w:tc>
          <w:tcPr>
            <w:tcW w:w="548"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M3</w:t>
            </w:r>
          </w:p>
        </w:tc>
        <w:tc>
          <w:tcPr>
            <w:tcW w:w="549"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M4</w:t>
            </w:r>
          </w:p>
        </w:tc>
      </w:tr>
      <w:tr w:rsidR="004B2A9E" w:rsidRPr="00AC0A09" w:rsidTr="00A97792">
        <w:trPr>
          <w:trHeight w:val="561"/>
        </w:trPr>
        <w:tc>
          <w:tcPr>
            <w:tcW w:w="793" w:type="dxa"/>
            <w:shd w:val="clear" w:color="auto" w:fill="D9D9D9"/>
            <w:vAlign w:val="center"/>
          </w:tcPr>
          <w:p w:rsidR="004B2A9E" w:rsidRPr="00AC0A09" w:rsidRDefault="004B2A9E" w:rsidP="004B2A9E">
            <w:pPr>
              <w:rPr>
                <w:rFonts w:ascii="Arial" w:eastAsia="SimSun" w:hAnsi="Arial" w:cs="Arial"/>
                <w:bCs/>
                <w:szCs w:val="28"/>
              </w:rPr>
            </w:pPr>
            <w:r w:rsidRPr="00AC0A09">
              <w:rPr>
                <w:rFonts w:ascii="Arial" w:eastAsia="SimSun" w:hAnsi="Arial" w:cs="Arial"/>
                <w:bCs/>
                <w:szCs w:val="28"/>
              </w:rPr>
              <w:t>年假天數</w:t>
            </w:r>
          </w:p>
        </w:tc>
        <w:tc>
          <w:tcPr>
            <w:tcW w:w="548" w:type="dxa"/>
            <w:vAlign w:val="center"/>
          </w:tcPr>
          <w:p w:rsidR="004B2A9E" w:rsidRPr="00AC0A09" w:rsidRDefault="004B2A9E" w:rsidP="004B2A9E">
            <w:pPr>
              <w:rPr>
                <w:rFonts w:ascii="Arial" w:eastAsia="SimSun" w:hAnsi="Arial" w:cs="Arial"/>
                <w:sz w:val="20"/>
                <w:szCs w:val="20"/>
              </w:rPr>
            </w:pPr>
            <w:r w:rsidRPr="00AC0A09">
              <w:rPr>
                <w:rFonts w:ascii="Arial" w:eastAsia="SimSun" w:hAnsi="Arial" w:cs="Arial"/>
                <w:sz w:val="20"/>
                <w:szCs w:val="20"/>
              </w:rPr>
              <w:t>10</w:t>
            </w:r>
          </w:p>
        </w:tc>
        <w:tc>
          <w:tcPr>
            <w:tcW w:w="548"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10</w:t>
            </w:r>
          </w:p>
        </w:tc>
        <w:tc>
          <w:tcPr>
            <w:tcW w:w="549"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12</w:t>
            </w:r>
          </w:p>
        </w:tc>
        <w:tc>
          <w:tcPr>
            <w:tcW w:w="548"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12</w:t>
            </w:r>
          </w:p>
        </w:tc>
        <w:tc>
          <w:tcPr>
            <w:tcW w:w="549"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12</w:t>
            </w:r>
          </w:p>
        </w:tc>
        <w:tc>
          <w:tcPr>
            <w:tcW w:w="548" w:type="dxa"/>
            <w:vAlign w:val="center"/>
          </w:tcPr>
          <w:p w:rsidR="004B2A9E" w:rsidRPr="00AC0A09" w:rsidRDefault="004B2A9E" w:rsidP="004B2A9E">
            <w:pPr>
              <w:rPr>
                <w:rFonts w:ascii="Arial" w:eastAsia="SimSun" w:hAnsi="Arial" w:cs="Arial"/>
                <w:sz w:val="20"/>
                <w:szCs w:val="20"/>
              </w:rPr>
            </w:pPr>
            <w:r w:rsidRPr="00AC0A09">
              <w:rPr>
                <w:rFonts w:ascii="Arial" w:eastAsia="SimSun" w:hAnsi="Arial" w:cs="Arial"/>
                <w:sz w:val="20"/>
                <w:szCs w:val="20"/>
              </w:rPr>
              <w:t>15</w:t>
            </w:r>
          </w:p>
        </w:tc>
        <w:tc>
          <w:tcPr>
            <w:tcW w:w="549" w:type="dxa"/>
            <w:vAlign w:val="center"/>
          </w:tcPr>
          <w:p w:rsidR="004B2A9E" w:rsidRPr="00AC0A09" w:rsidRDefault="004B2A9E" w:rsidP="004B2A9E">
            <w:pPr>
              <w:rPr>
                <w:rFonts w:ascii="Arial" w:eastAsia="SimSun" w:hAnsi="Arial" w:cs="Arial"/>
                <w:sz w:val="20"/>
                <w:szCs w:val="20"/>
              </w:rPr>
            </w:pPr>
            <w:r w:rsidRPr="00AC0A09">
              <w:rPr>
                <w:rFonts w:ascii="Arial" w:eastAsia="SimSun" w:hAnsi="Arial" w:cs="Arial"/>
                <w:sz w:val="20"/>
                <w:szCs w:val="20"/>
              </w:rPr>
              <w:t>15</w:t>
            </w:r>
          </w:p>
        </w:tc>
        <w:tc>
          <w:tcPr>
            <w:tcW w:w="548"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12</w:t>
            </w:r>
          </w:p>
        </w:tc>
        <w:tc>
          <w:tcPr>
            <w:tcW w:w="549"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15</w:t>
            </w:r>
          </w:p>
        </w:tc>
        <w:tc>
          <w:tcPr>
            <w:tcW w:w="548"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15</w:t>
            </w:r>
          </w:p>
        </w:tc>
        <w:tc>
          <w:tcPr>
            <w:tcW w:w="549" w:type="dxa"/>
            <w:vAlign w:val="center"/>
          </w:tcPr>
          <w:p w:rsidR="004B2A9E" w:rsidRPr="00AC0A09" w:rsidRDefault="004B2A9E" w:rsidP="004B2A9E">
            <w:pPr>
              <w:rPr>
                <w:rFonts w:ascii="Arial" w:eastAsia="SimSun" w:hAnsi="Arial" w:cs="Arial"/>
                <w:bCs/>
                <w:sz w:val="20"/>
                <w:szCs w:val="20"/>
              </w:rPr>
            </w:pPr>
            <w:r w:rsidRPr="00AC0A09">
              <w:rPr>
                <w:rFonts w:ascii="Arial" w:eastAsia="SimSun" w:hAnsi="Arial" w:cs="Arial"/>
                <w:sz w:val="20"/>
                <w:szCs w:val="20"/>
              </w:rPr>
              <w:t>15</w:t>
            </w:r>
          </w:p>
        </w:tc>
      </w:tr>
    </w:tbl>
    <w:p w:rsidR="00A97792" w:rsidRPr="00AC0A09" w:rsidRDefault="004B2A9E" w:rsidP="00F52A75">
      <w:pPr>
        <w:pStyle w:val="a5"/>
        <w:numPr>
          <w:ilvl w:val="0"/>
          <w:numId w:val="25"/>
        </w:numPr>
        <w:ind w:leftChars="0"/>
        <w:rPr>
          <w:rFonts w:ascii="Arial" w:eastAsia="SimSun" w:hAnsi="Arial" w:cs="Arial"/>
        </w:rPr>
      </w:pPr>
      <w:r w:rsidRPr="00AC0A09">
        <w:rPr>
          <w:rFonts w:ascii="Arial" w:eastAsia="SimSun" w:hAnsi="Arial" w:cs="Arial"/>
        </w:rPr>
        <w:t>未休假代金：該休假年度未休完之天數將發給代金</w:t>
      </w:r>
      <w:ins w:id="130" w:author="Wayne.Tu" w:date="2019-11-12T11:58:00Z">
        <w:r w:rsidR="00B60263">
          <w:rPr>
            <w:rFonts w:ascii="Arial" w:eastAsia="SimSun" w:hAnsi="Arial" w:cs="Arial"/>
          </w:rPr>
          <w:t>。</w:t>
        </w:r>
      </w:ins>
    </w:p>
    <w:p w:rsidR="004B2A9E" w:rsidRPr="00AC0A09" w:rsidRDefault="004B2A9E" w:rsidP="00F52A75">
      <w:pPr>
        <w:pStyle w:val="a5"/>
        <w:numPr>
          <w:ilvl w:val="0"/>
          <w:numId w:val="25"/>
        </w:numPr>
        <w:ind w:leftChars="0"/>
        <w:rPr>
          <w:rFonts w:ascii="Arial" w:eastAsia="SimSun" w:hAnsi="Arial" w:cs="Arial"/>
        </w:rPr>
      </w:pPr>
      <w:r w:rsidRPr="00AC0A09">
        <w:rPr>
          <w:rFonts w:ascii="Arial" w:eastAsia="SimSun" w:hAnsi="Arial" w:cs="Arial"/>
        </w:rPr>
        <w:t>離職</w:t>
      </w:r>
      <w:r w:rsidRPr="00AC0A09">
        <w:rPr>
          <w:rFonts w:ascii="Arial" w:eastAsia="SimSun" w:hAnsi="Arial" w:cs="Arial"/>
        </w:rPr>
        <w:t>/</w:t>
      </w:r>
      <w:r w:rsidRPr="00AC0A09">
        <w:rPr>
          <w:rFonts w:ascii="Arial" w:eastAsia="SimSun" w:hAnsi="Arial" w:cs="Arial"/>
        </w:rPr>
        <w:t>留職停薪：離職或留職停薪生效日前未休完之年假，將按當年度在職比例計算發給代金，如有</w:t>
      </w:r>
      <w:proofErr w:type="gramStart"/>
      <w:r w:rsidRPr="00AC0A09">
        <w:rPr>
          <w:rFonts w:ascii="Arial" w:eastAsia="SimSun" w:hAnsi="Arial" w:cs="Arial"/>
        </w:rPr>
        <w:t>超休則</w:t>
      </w:r>
      <w:proofErr w:type="gramEnd"/>
      <w:r w:rsidRPr="00AC0A09">
        <w:rPr>
          <w:rFonts w:ascii="Arial" w:eastAsia="SimSun" w:hAnsi="Arial" w:cs="Arial"/>
        </w:rPr>
        <w:t>於離職當月</w:t>
      </w:r>
      <w:proofErr w:type="gramStart"/>
      <w:r w:rsidRPr="00AC0A09">
        <w:rPr>
          <w:rFonts w:ascii="Arial" w:eastAsia="SimSun" w:hAnsi="Arial" w:cs="Arial"/>
        </w:rPr>
        <w:t>薪資扣回</w:t>
      </w:r>
      <w:proofErr w:type="gramEnd"/>
      <w:r w:rsidRPr="00AC0A09">
        <w:rPr>
          <w:rFonts w:ascii="Arial" w:eastAsia="SimSun" w:hAnsi="Arial" w:cs="Arial"/>
        </w:rPr>
        <w:t>。</w:t>
      </w:r>
    </w:p>
    <w:p w:rsidR="004B2A9E"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事假：同仁因有事故必須親自處理者，得請事假，</w:t>
      </w:r>
      <w:proofErr w:type="gramStart"/>
      <w:r w:rsidRPr="00AC0A09">
        <w:rPr>
          <w:rFonts w:ascii="Arial" w:eastAsia="SimSun" w:hAnsi="Arial" w:cs="Arial"/>
        </w:rPr>
        <w:t>一</w:t>
      </w:r>
      <w:proofErr w:type="gramEnd"/>
      <w:r w:rsidRPr="00AC0A09">
        <w:rPr>
          <w:rFonts w:ascii="Arial" w:eastAsia="SimSun" w:hAnsi="Arial" w:cs="Arial"/>
        </w:rPr>
        <w:t>年內合計不得超過十四日。事假期間不給工資。。</w:t>
      </w:r>
    </w:p>
    <w:p w:rsidR="00A97792"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病假</w:t>
      </w:r>
      <w:del w:id="131" w:author="Wayne.Tu" w:date="2019-11-12T11:59:00Z">
        <w:r w:rsidRPr="00AC0A09" w:rsidDel="00B60263">
          <w:rPr>
            <w:rFonts w:ascii="Arial" w:eastAsia="SimSun" w:hAnsi="Arial" w:cs="Arial"/>
          </w:rPr>
          <w:delText>：</w:delText>
        </w:r>
      </w:del>
    </w:p>
    <w:p w:rsidR="004B2A9E" w:rsidRPr="00AC0A09" w:rsidRDefault="004B2A9E" w:rsidP="00F52A75">
      <w:pPr>
        <w:pStyle w:val="a5"/>
        <w:numPr>
          <w:ilvl w:val="0"/>
          <w:numId w:val="24"/>
        </w:numPr>
        <w:ind w:leftChars="0"/>
        <w:rPr>
          <w:rFonts w:ascii="Arial" w:eastAsia="SimSun" w:hAnsi="Arial" w:cs="Arial"/>
        </w:rPr>
      </w:pPr>
      <w:r w:rsidRPr="00AC0A09">
        <w:rPr>
          <w:rFonts w:ascii="Arial" w:eastAsia="SimSun" w:hAnsi="Arial" w:cs="Arial"/>
        </w:rPr>
        <w:t>每年</w:t>
      </w:r>
      <w:r w:rsidRPr="00AC0A09">
        <w:rPr>
          <w:rFonts w:ascii="Arial" w:eastAsia="SimSun" w:hAnsi="Arial" w:cs="Arial"/>
        </w:rPr>
        <w:t>5</w:t>
      </w:r>
      <w:r w:rsidRPr="00AC0A09">
        <w:rPr>
          <w:rFonts w:ascii="Arial" w:eastAsia="SimSun" w:hAnsi="Arial" w:cs="Arial"/>
        </w:rPr>
        <w:t>天全薪病假，第</w:t>
      </w:r>
      <w:r w:rsidRPr="00AC0A09">
        <w:rPr>
          <w:rFonts w:ascii="Arial" w:eastAsia="SimSun" w:hAnsi="Arial" w:cs="Arial"/>
        </w:rPr>
        <w:t>6</w:t>
      </w:r>
      <w:r w:rsidRPr="00AC0A09">
        <w:rPr>
          <w:rFonts w:ascii="Arial" w:eastAsia="SimSun" w:hAnsi="Arial" w:cs="Arial"/>
        </w:rPr>
        <w:t>天起至第</w:t>
      </w:r>
      <w:r w:rsidRPr="00AC0A09">
        <w:rPr>
          <w:rFonts w:ascii="Arial" w:eastAsia="SimSun" w:hAnsi="Arial" w:cs="Arial"/>
        </w:rPr>
        <w:t>30</w:t>
      </w:r>
      <w:r w:rsidRPr="00AC0A09">
        <w:rPr>
          <w:rFonts w:ascii="Arial" w:eastAsia="SimSun" w:hAnsi="Arial" w:cs="Arial"/>
        </w:rPr>
        <w:t>天半薪。三天以上病假需付醫生診斷證明。</w:t>
      </w:r>
    </w:p>
    <w:p w:rsidR="004B2A9E" w:rsidRPr="00AC0A09" w:rsidRDefault="00817F3D" w:rsidP="00817F3D">
      <w:pPr>
        <w:pStyle w:val="a5"/>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0"/>
        <w:rPr>
          <w:rFonts w:ascii="Arial" w:eastAsia="SimSun" w:hAnsi="Arial" w:cs="Arial"/>
          <w:color w:val="000000"/>
          <w:kern w:val="0"/>
          <w:szCs w:val="24"/>
        </w:rPr>
      </w:pPr>
      <w:r w:rsidRPr="00AC0A09">
        <w:rPr>
          <w:rFonts w:ascii="Arial" w:eastAsia="SimSun" w:hAnsi="Arial" w:cs="Arial"/>
          <w:color w:val="000000"/>
          <w:kern w:val="0"/>
          <w:szCs w:val="24"/>
        </w:rPr>
        <w:t>未住院者，</w:t>
      </w:r>
      <w:proofErr w:type="gramStart"/>
      <w:r w:rsidRPr="00AC0A09">
        <w:rPr>
          <w:rFonts w:ascii="Arial" w:eastAsia="SimSun" w:hAnsi="Arial" w:cs="Arial"/>
          <w:color w:val="000000"/>
          <w:kern w:val="0"/>
          <w:szCs w:val="24"/>
        </w:rPr>
        <w:t>一</w:t>
      </w:r>
      <w:proofErr w:type="gramEnd"/>
      <w:r w:rsidRPr="00AC0A09">
        <w:rPr>
          <w:rFonts w:ascii="Arial" w:eastAsia="SimSun" w:hAnsi="Arial" w:cs="Arial"/>
          <w:color w:val="000000"/>
          <w:kern w:val="0"/>
          <w:szCs w:val="24"/>
        </w:rPr>
        <w:t>年內合計不得超過</w:t>
      </w:r>
      <w:proofErr w:type="gramStart"/>
      <w:r w:rsidRPr="00AC0A09">
        <w:rPr>
          <w:rFonts w:ascii="Arial" w:eastAsia="SimSun" w:hAnsi="Arial" w:cs="Arial"/>
          <w:color w:val="000000"/>
          <w:kern w:val="0"/>
          <w:szCs w:val="24"/>
        </w:rPr>
        <w:t>三</w:t>
      </w:r>
      <w:proofErr w:type="gramEnd"/>
      <w:r w:rsidRPr="00AC0A09">
        <w:rPr>
          <w:rFonts w:ascii="Arial" w:eastAsia="SimSun" w:hAnsi="Arial" w:cs="Arial"/>
          <w:color w:val="000000"/>
          <w:kern w:val="0"/>
          <w:szCs w:val="24"/>
        </w:rPr>
        <w:t>十日</w:t>
      </w:r>
      <w:r w:rsidR="004B2A9E" w:rsidRPr="00AC0A09">
        <w:rPr>
          <w:rFonts w:ascii="Arial" w:eastAsia="SimSun" w:hAnsi="Arial" w:cs="Arial"/>
        </w:rPr>
        <w:t>；</w:t>
      </w:r>
      <w:r w:rsidR="00AB7E53" w:rsidRPr="00AC0A09">
        <w:rPr>
          <w:rFonts w:ascii="Arial" w:eastAsia="SimSun" w:hAnsi="Arial" w:cs="Arial"/>
        </w:rPr>
        <w:t>住院者，二年內合計不得超過一年</w:t>
      </w:r>
      <w:r w:rsidR="004B2A9E" w:rsidRPr="00AC0A09">
        <w:rPr>
          <w:rFonts w:ascii="Arial" w:eastAsia="SimSun" w:hAnsi="Arial" w:cs="Arial"/>
        </w:rPr>
        <w:t>；未住院傷病假與住院傷病假二年內合計不得超過一年。</w:t>
      </w:r>
    </w:p>
    <w:p w:rsidR="004B2A9E" w:rsidRPr="00AC0A09" w:rsidRDefault="004B2A9E" w:rsidP="00F52A75">
      <w:pPr>
        <w:pStyle w:val="a5"/>
        <w:numPr>
          <w:ilvl w:val="0"/>
          <w:numId w:val="24"/>
        </w:numPr>
        <w:ind w:leftChars="0"/>
        <w:rPr>
          <w:rFonts w:ascii="Arial" w:eastAsia="SimSun" w:hAnsi="Arial" w:cs="Arial"/>
        </w:rPr>
      </w:pPr>
      <w:r w:rsidRPr="00AC0A09">
        <w:rPr>
          <w:rFonts w:ascii="Arial" w:eastAsia="SimSun" w:hAnsi="Arial" w:cs="Arial"/>
        </w:rPr>
        <w:t>經醫師診斷，</w:t>
      </w:r>
      <w:proofErr w:type="gramStart"/>
      <w:r w:rsidRPr="00AC0A09">
        <w:rPr>
          <w:rFonts w:ascii="Arial" w:eastAsia="SimSun" w:hAnsi="Arial" w:cs="Arial"/>
        </w:rPr>
        <w:t>罹</w:t>
      </w:r>
      <w:proofErr w:type="gramEnd"/>
      <w:r w:rsidRPr="00AC0A09">
        <w:rPr>
          <w:rFonts w:ascii="Arial" w:eastAsia="SimSun" w:hAnsi="Arial" w:cs="Arial"/>
        </w:rPr>
        <w:t>患癌症（含原位癌）</w:t>
      </w:r>
      <w:proofErr w:type="gramStart"/>
      <w:r w:rsidRPr="00AC0A09">
        <w:rPr>
          <w:rFonts w:ascii="Arial" w:eastAsia="SimSun" w:hAnsi="Arial" w:cs="Arial"/>
        </w:rPr>
        <w:t>採</w:t>
      </w:r>
      <w:proofErr w:type="gramEnd"/>
      <w:r w:rsidRPr="00AC0A09">
        <w:rPr>
          <w:rFonts w:ascii="Arial" w:eastAsia="SimSun" w:hAnsi="Arial" w:cs="Arial"/>
        </w:rPr>
        <w:t>門診方式治療或懷孕期間需安胎休養者，其治療或休養</w:t>
      </w:r>
      <w:proofErr w:type="gramStart"/>
      <w:r w:rsidRPr="00AC0A09">
        <w:rPr>
          <w:rFonts w:ascii="Arial" w:eastAsia="SimSun" w:hAnsi="Arial" w:cs="Arial"/>
        </w:rPr>
        <w:t>期間，</w:t>
      </w:r>
      <w:proofErr w:type="gramEnd"/>
      <w:r w:rsidRPr="00AC0A09">
        <w:rPr>
          <w:rFonts w:ascii="Arial" w:eastAsia="SimSun" w:hAnsi="Arial" w:cs="Arial"/>
        </w:rPr>
        <w:t>併入住院傷病假計算。</w:t>
      </w:r>
    </w:p>
    <w:p w:rsidR="004B2A9E" w:rsidRPr="00AC0A09" w:rsidRDefault="004B2A9E" w:rsidP="00F52A75">
      <w:pPr>
        <w:pStyle w:val="a5"/>
        <w:numPr>
          <w:ilvl w:val="0"/>
          <w:numId w:val="24"/>
        </w:numPr>
        <w:ind w:leftChars="0"/>
        <w:rPr>
          <w:rFonts w:ascii="Arial" w:eastAsia="SimSun" w:hAnsi="Arial" w:cs="Arial"/>
        </w:rPr>
      </w:pPr>
      <w:r w:rsidRPr="00AC0A09">
        <w:rPr>
          <w:rFonts w:ascii="Arial" w:eastAsia="SimSun" w:hAnsi="Arial" w:cs="Arial"/>
          <w:color w:val="000000"/>
          <w:spacing w:val="18"/>
        </w:rPr>
        <w:t>普通傷病假超過</w:t>
      </w:r>
      <w:r w:rsidR="00020CBE" w:rsidRPr="00AC0A09">
        <w:rPr>
          <w:rFonts w:ascii="Arial" w:eastAsia="SimSun" w:hAnsi="Arial" w:cs="Arial"/>
          <w:color w:val="000000"/>
          <w:spacing w:val="18"/>
        </w:rPr>
        <w:t>4.(2)</w:t>
      </w:r>
      <w:r w:rsidRPr="00AC0A09">
        <w:rPr>
          <w:rFonts w:ascii="Arial" w:eastAsia="SimSun" w:hAnsi="Arial" w:cs="Arial"/>
          <w:color w:val="000000"/>
          <w:spacing w:val="18"/>
        </w:rPr>
        <w:t>規定之期限，經以事假或特別休假</w:t>
      </w:r>
      <w:proofErr w:type="gramStart"/>
      <w:r w:rsidRPr="00AC0A09">
        <w:rPr>
          <w:rFonts w:ascii="Arial" w:eastAsia="SimSun" w:hAnsi="Arial" w:cs="Arial"/>
          <w:color w:val="000000"/>
          <w:spacing w:val="18"/>
        </w:rPr>
        <w:t>抵充後仍</w:t>
      </w:r>
      <w:proofErr w:type="gramEnd"/>
      <w:r w:rsidRPr="00AC0A09">
        <w:rPr>
          <w:rFonts w:ascii="Arial" w:eastAsia="SimSun" w:hAnsi="Arial" w:cs="Arial"/>
          <w:color w:val="000000"/>
          <w:spacing w:val="18"/>
        </w:rPr>
        <w:t>未痊癒者，得</w:t>
      </w:r>
      <w:proofErr w:type="gramStart"/>
      <w:r w:rsidRPr="00AC0A09">
        <w:rPr>
          <w:rFonts w:ascii="Arial" w:eastAsia="SimSun" w:hAnsi="Arial" w:cs="Arial"/>
          <w:color w:val="000000"/>
          <w:spacing w:val="18"/>
        </w:rPr>
        <w:t>予留</w:t>
      </w:r>
      <w:proofErr w:type="gramEnd"/>
      <w:r w:rsidRPr="00AC0A09">
        <w:rPr>
          <w:rFonts w:ascii="Arial" w:eastAsia="SimSun" w:hAnsi="Arial" w:cs="Arial"/>
          <w:color w:val="000000"/>
          <w:spacing w:val="18"/>
        </w:rPr>
        <w:t>職停薪。但留職停薪期間以一年為限。</w:t>
      </w:r>
    </w:p>
    <w:p w:rsidR="004B2A9E"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家庭照顧假：其家庭成員預防接種、發生嚴重之疾病或其他重大事故須親自照顧時，得請家庭照顧假；其請假日數併入事假計算，全年以</w:t>
      </w:r>
      <w:r w:rsidRPr="00AC0A09">
        <w:rPr>
          <w:rFonts w:ascii="Arial" w:eastAsia="SimSun" w:hAnsi="Arial" w:cs="Arial"/>
        </w:rPr>
        <w:t>7</w:t>
      </w:r>
      <w:r w:rsidRPr="00AC0A09">
        <w:rPr>
          <w:rFonts w:ascii="Arial" w:eastAsia="SimSun" w:hAnsi="Arial" w:cs="Arial"/>
        </w:rPr>
        <w:t>日為限。</w:t>
      </w:r>
    </w:p>
    <w:p w:rsidR="004B2A9E"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lastRenderedPageBreak/>
        <w:t>公傷假：同仁因職業災害而致殘廢、傷害或疾病者，其治療、休養</w:t>
      </w:r>
      <w:proofErr w:type="gramStart"/>
      <w:r w:rsidRPr="00AC0A09">
        <w:rPr>
          <w:rFonts w:ascii="Arial" w:eastAsia="SimSun" w:hAnsi="Arial" w:cs="Arial"/>
        </w:rPr>
        <w:t>期間，</w:t>
      </w:r>
      <w:proofErr w:type="gramEnd"/>
      <w:r w:rsidRPr="00AC0A09">
        <w:rPr>
          <w:rFonts w:ascii="Arial" w:eastAsia="SimSun" w:hAnsi="Arial" w:cs="Arial"/>
        </w:rPr>
        <w:t>給予公傷病假。</w:t>
      </w:r>
    </w:p>
    <w:p w:rsidR="004B2A9E"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生理假：女性同仁因</w:t>
      </w:r>
      <w:proofErr w:type="gramStart"/>
      <w:r w:rsidRPr="00AC0A09">
        <w:rPr>
          <w:rFonts w:ascii="Arial" w:eastAsia="SimSun" w:hAnsi="Arial" w:cs="Arial"/>
        </w:rPr>
        <w:t>生理日致工作</w:t>
      </w:r>
      <w:proofErr w:type="gramEnd"/>
      <w:r w:rsidRPr="00AC0A09">
        <w:rPr>
          <w:rFonts w:ascii="Arial" w:eastAsia="SimSun" w:hAnsi="Arial" w:cs="Arial"/>
        </w:rPr>
        <w:t>有困難者，每月得請生理假</w:t>
      </w:r>
      <w:r w:rsidRPr="00AC0A09">
        <w:rPr>
          <w:rFonts w:ascii="Arial" w:eastAsia="SimSun" w:hAnsi="Arial" w:cs="Arial"/>
        </w:rPr>
        <w:t>1</w:t>
      </w:r>
      <w:r w:rsidRPr="00AC0A09">
        <w:rPr>
          <w:rFonts w:ascii="Arial" w:eastAsia="SimSun" w:hAnsi="Arial" w:cs="Arial"/>
        </w:rPr>
        <w:t>日，全年請假日數未逾</w:t>
      </w:r>
      <w:r w:rsidRPr="00AC0A09">
        <w:rPr>
          <w:rFonts w:ascii="Arial" w:eastAsia="SimSun" w:hAnsi="Arial" w:cs="Arial"/>
        </w:rPr>
        <w:t>3</w:t>
      </w:r>
      <w:r w:rsidRPr="00AC0A09">
        <w:rPr>
          <w:rFonts w:ascii="Arial" w:eastAsia="SimSun" w:hAnsi="Arial" w:cs="Arial"/>
        </w:rPr>
        <w:t>日，</w:t>
      </w:r>
      <w:proofErr w:type="gramStart"/>
      <w:r w:rsidRPr="00AC0A09">
        <w:rPr>
          <w:rFonts w:ascii="Arial" w:eastAsia="SimSun" w:hAnsi="Arial" w:cs="Arial"/>
        </w:rPr>
        <w:t>不</w:t>
      </w:r>
      <w:proofErr w:type="gramEnd"/>
      <w:r w:rsidRPr="00AC0A09">
        <w:rPr>
          <w:rFonts w:ascii="Arial" w:eastAsia="SimSun" w:hAnsi="Arial" w:cs="Arial"/>
        </w:rPr>
        <w:t>併入病假計算，其餘日數併入病假計算。</w:t>
      </w:r>
    </w:p>
    <w:p w:rsidR="004B2A9E"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婚假：同仁結婚給予婚假</w:t>
      </w:r>
      <w:r w:rsidRPr="00AC0A09">
        <w:rPr>
          <w:rFonts w:ascii="Arial" w:eastAsia="SimSun" w:hAnsi="Arial" w:cs="Arial"/>
        </w:rPr>
        <w:t>8</w:t>
      </w:r>
      <w:r w:rsidRPr="00AC0A09">
        <w:rPr>
          <w:rFonts w:ascii="Arial" w:eastAsia="SimSun" w:hAnsi="Arial" w:cs="Arial"/>
        </w:rPr>
        <w:t>天，薪資照給。婚假</w:t>
      </w:r>
      <w:r w:rsidRPr="00AC0A09">
        <w:rPr>
          <w:rFonts w:ascii="Arial" w:eastAsia="SimSun" w:hAnsi="Arial" w:cs="Arial"/>
          <w:color w:val="222222"/>
          <w:shd w:val="clear" w:color="auto" w:fill="FFFFFF"/>
        </w:rPr>
        <w:t>應自登記結婚（或宴客）之日前</w:t>
      </w:r>
      <w:r w:rsidRPr="00AC0A09">
        <w:rPr>
          <w:rFonts w:ascii="Arial" w:eastAsia="SimSun" w:hAnsi="Arial" w:cs="Arial"/>
          <w:color w:val="222222"/>
          <w:shd w:val="clear" w:color="auto" w:fill="FFFFFF"/>
        </w:rPr>
        <w:t>10</w:t>
      </w:r>
      <w:r w:rsidRPr="00AC0A09">
        <w:rPr>
          <w:rFonts w:ascii="Arial" w:eastAsia="SimSun" w:hAnsi="Arial" w:cs="Arial"/>
          <w:color w:val="222222"/>
          <w:shd w:val="clear" w:color="auto" w:fill="FFFFFF"/>
        </w:rPr>
        <w:t>日起</w:t>
      </w:r>
      <w:r w:rsidRPr="00AC0A09">
        <w:rPr>
          <w:rFonts w:ascii="Arial" w:eastAsia="SimSun" w:hAnsi="Arial" w:cs="Arial"/>
        </w:rPr>
        <w:t>得於</w:t>
      </w:r>
      <w:proofErr w:type="gramStart"/>
      <w:r w:rsidRPr="00AC0A09">
        <w:rPr>
          <w:rFonts w:ascii="Arial" w:eastAsia="SimSun" w:hAnsi="Arial" w:cs="Arial"/>
        </w:rPr>
        <w:t>一</w:t>
      </w:r>
      <w:proofErr w:type="gramEnd"/>
      <w:r w:rsidRPr="00AC0A09">
        <w:rPr>
          <w:rFonts w:ascii="Arial" w:eastAsia="SimSun" w:hAnsi="Arial" w:cs="Arial"/>
        </w:rPr>
        <w:t>年內休畢。申請時請提供喜帖或結婚登記證明。</w:t>
      </w:r>
    </w:p>
    <w:p w:rsidR="00A97792" w:rsidRPr="00AC0A09" w:rsidRDefault="004B2A9E" w:rsidP="00F52A75">
      <w:pPr>
        <w:pStyle w:val="a5"/>
        <w:numPr>
          <w:ilvl w:val="0"/>
          <w:numId w:val="18"/>
        </w:numPr>
        <w:ind w:leftChars="0"/>
        <w:rPr>
          <w:rFonts w:ascii="Arial" w:eastAsia="SimSun" w:hAnsi="Arial" w:cs="Arial"/>
        </w:rPr>
      </w:pPr>
      <w:proofErr w:type="gramStart"/>
      <w:r w:rsidRPr="00AC0A09">
        <w:rPr>
          <w:rFonts w:ascii="Arial" w:eastAsia="SimSun" w:hAnsi="Arial" w:cs="Arial"/>
        </w:rPr>
        <w:t>產檢假</w:t>
      </w:r>
      <w:proofErr w:type="gramEnd"/>
      <w:del w:id="132" w:author="Wayne.Tu" w:date="2019-11-12T11:59:00Z">
        <w:r w:rsidRPr="00AC0A09" w:rsidDel="00306E26">
          <w:rPr>
            <w:rFonts w:ascii="Arial" w:eastAsia="SimSun" w:hAnsi="Arial" w:cs="Arial"/>
          </w:rPr>
          <w:delText>：</w:delText>
        </w:r>
      </w:del>
    </w:p>
    <w:p w:rsidR="00A97792" w:rsidRPr="00AC0A09" w:rsidRDefault="004B2A9E" w:rsidP="00F52A75">
      <w:pPr>
        <w:pStyle w:val="a5"/>
        <w:numPr>
          <w:ilvl w:val="0"/>
          <w:numId w:val="19"/>
        </w:numPr>
        <w:ind w:leftChars="0"/>
        <w:rPr>
          <w:rFonts w:ascii="Arial" w:eastAsia="SimSun" w:hAnsi="Arial" w:cs="Arial"/>
        </w:rPr>
      </w:pPr>
      <w:r w:rsidRPr="00AC0A09">
        <w:rPr>
          <w:rFonts w:ascii="Arial" w:eastAsia="SimSun" w:hAnsi="Arial" w:cs="Arial"/>
        </w:rPr>
        <w:t>女性同仁懷孕期間給予</w:t>
      </w:r>
      <w:proofErr w:type="gramStart"/>
      <w:r w:rsidRPr="00AC0A09">
        <w:rPr>
          <w:rFonts w:ascii="Arial" w:eastAsia="SimSun" w:hAnsi="Arial" w:cs="Arial"/>
        </w:rPr>
        <w:t>產檢假</w:t>
      </w:r>
      <w:r w:rsidRPr="00AC0A09">
        <w:rPr>
          <w:rFonts w:ascii="Arial" w:eastAsia="SimSun" w:hAnsi="Arial" w:cs="Arial"/>
        </w:rPr>
        <w:t>5</w:t>
      </w:r>
      <w:r w:rsidRPr="00AC0A09">
        <w:rPr>
          <w:rFonts w:ascii="Arial" w:eastAsia="SimSun" w:hAnsi="Arial" w:cs="Arial"/>
        </w:rPr>
        <w:t>天</w:t>
      </w:r>
      <w:proofErr w:type="gramEnd"/>
      <w:r w:rsidRPr="00AC0A09">
        <w:rPr>
          <w:rFonts w:ascii="Arial" w:eastAsia="SimSun" w:hAnsi="Arial" w:cs="Arial"/>
        </w:rPr>
        <w:t>，薪資照給。限懷孕期間使用</w:t>
      </w:r>
    </w:p>
    <w:p w:rsidR="004B2A9E" w:rsidRPr="00AC0A09" w:rsidRDefault="004B2A9E" w:rsidP="00F52A75">
      <w:pPr>
        <w:pStyle w:val="a5"/>
        <w:numPr>
          <w:ilvl w:val="0"/>
          <w:numId w:val="19"/>
        </w:numPr>
        <w:ind w:leftChars="0"/>
        <w:rPr>
          <w:rFonts w:ascii="Arial" w:eastAsia="SimSun" w:hAnsi="Arial" w:cs="Arial"/>
        </w:rPr>
      </w:pPr>
      <w:r w:rsidRPr="00AC0A09">
        <w:rPr>
          <w:rFonts w:ascii="Arial" w:eastAsia="SimSun" w:hAnsi="Arial" w:cs="Arial"/>
        </w:rPr>
        <w:t>第一次申請時請提供孕婦手冊封面。</w:t>
      </w:r>
    </w:p>
    <w:p w:rsidR="00A97792"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陪產假</w:t>
      </w:r>
      <w:del w:id="133" w:author="Wayne.Tu" w:date="2019-11-12T11:59:00Z">
        <w:r w:rsidRPr="00AC0A09" w:rsidDel="00306E26">
          <w:rPr>
            <w:rFonts w:ascii="Arial" w:eastAsia="SimSun" w:hAnsi="Arial" w:cs="Arial"/>
          </w:rPr>
          <w:delText>：</w:delText>
        </w:r>
      </w:del>
    </w:p>
    <w:p w:rsidR="004B2A9E" w:rsidRPr="00AC0A09" w:rsidRDefault="004B2A9E" w:rsidP="00F52A75">
      <w:pPr>
        <w:pStyle w:val="a5"/>
        <w:numPr>
          <w:ilvl w:val="0"/>
          <w:numId w:val="20"/>
        </w:numPr>
        <w:ind w:leftChars="0"/>
        <w:rPr>
          <w:rFonts w:ascii="Arial" w:eastAsia="SimSun" w:hAnsi="Arial" w:cs="Arial"/>
        </w:rPr>
      </w:pPr>
      <w:r w:rsidRPr="00AC0A09">
        <w:rPr>
          <w:rFonts w:ascii="Arial" w:eastAsia="SimSun" w:hAnsi="Arial" w:cs="Arial"/>
        </w:rPr>
        <w:t>遇配偶生產或妊娠</w:t>
      </w:r>
      <w:r w:rsidRPr="00AC0A09">
        <w:rPr>
          <w:rFonts w:ascii="Arial" w:eastAsia="SimSun" w:hAnsi="Arial" w:cs="Arial"/>
        </w:rPr>
        <w:t>5</w:t>
      </w:r>
      <w:r w:rsidRPr="00AC0A09">
        <w:rPr>
          <w:rFonts w:ascii="Arial" w:eastAsia="SimSun" w:hAnsi="Arial" w:cs="Arial"/>
        </w:rPr>
        <w:t>個月（</w:t>
      </w:r>
      <w:r w:rsidRPr="00AC0A09">
        <w:rPr>
          <w:rFonts w:ascii="Arial" w:eastAsia="SimSun" w:hAnsi="Arial" w:cs="Arial"/>
        </w:rPr>
        <w:t>20</w:t>
      </w:r>
      <w:proofErr w:type="gramStart"/>
      <w:r w:rsidRPr="00AC0A09">
        <w:rPr>
          <w:rFonts w:ascii="Arial" w:eastAsia="SimSun" w:hAnsi="Arial" w:cs="Arial"/>
        </w:rPr>
        <w:t>週</w:t>
      </w:r>
      <w:proofErr w:type="gramEnd"/>
      <w:r w:rsidRPr="00AC0A09">
        <w:rPr>
          <w:rFonts w:ascii="Arial" w:eastAsia="SimSun" w:hAnsi="Arial" w:cs="Arial"/>
        </w:rPr>
        <w:t>）流產時，於配偶生產前後、流產</w:t>
      </w:r>
      <w:r w:rsidRPr="00AC0A09">
        <w:rPr>
          <w:rFonts w:ascii="Arial" w:eastAsia="SimSun" w:hAnsi="Arial" w:cs="Arial"/>
        </w:rPr>
        <w:t>15</w:t>
      </w:r>
      <w:r w:rsidRPr="00AC0A09">
        <w:rPr>
          <w:rFonts w:ascii="Arial" w:eastAsia="SimSun" w:hAnsi="Arial" w:cs="Arial"/>
        </w:rPr>
        <w:t>天內得申請陪產假</w:t>
      </w:r>
      <w:r w:rsidRPr="00AC0A09">
        <w:rPr>
          <w:rFonts w:ascii="Arial" w:eastAsia="SimSun" w:hAnsi="Arial" w:cs="Arial"/>
        </w:rPr>
        <w:t>5</w:t>
      </w:r>
      <w:r w:rsidRPr="00AC0A09">
        <w:rPr>
          <w:rFonts w:ascii="Arial" w:eastAsia="SimSun" w:hAnsi="Arial" w:cs="Arial"/>
        </w:rPr>
        <w:t>個工作天，工資照給。</w:t>
      </w:r>
    </w:p>
    <w:p w:rsidR="004B2A9E" w:rsidRPr="00AC0A09" w:rsidRDefault="004B2A9E" w:rsidP="00F52A75">
      <w:pPr>
        <w:pStyle w:val="a5"/>
        <w:numPr>
          <w:ilvl w:val="0"/>
          <w:numId w:val="20"/>
        </w:numPr>
        <w:ind w:leftChars="0"/>
        <w:rPr>
          <w:rFonts w:ascii="Arial" w:eastAsia="SimSun" w:hAnsi="Arial" w:cs="Arial"/>
        </w:rPr>
      </w:pPr>
      <w:r w:rsidRPr="00AC0A09">
        <w:rPr>
          <w:rFonts w:ascii="Arial" w:eastAsia="SimSun" w:hAnsi="Arial" w:cs="Arial"/>
        </w:rPr>
        <w:t>申請時請提供新生兒之出生證明，或公立醫院、健保指定醫院之證明。</w:t>
      </w:r>
    </w:p>
    <w:p w:rsidR="004B2A9E"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產假</w:t>
      </w:r>
    </w:p>
    <w:p w:rsidR="00A97792" w:rsidRPr="00AC0A09" w:rsidRDefault="004B2A9E" w:rsidP="00F52A75">
      <w:pPr>
        <w:pStyle w:val="a5"/>
        <w:numPr>
          <w:ilvl w:val="0"/>
          <w:numId w:val="21"/>
        </w:numPr>
        <w:ind w:leftChars="0"/>
        <w:rPr>
          <w:rFonts w:ascii="Arial" w:eastAsia="SimSun" w:hAnsi="Arial" w:cs="Arial"/>
        </w:rPr>
      </w:pPr>
      <w:r w:rsidRPr="00AC0A09">
        <w:rPr>
          <w:rFonts w:ascii="Arial" w:eastAsia="SimSun" w:hAnsi="Arial" w:cs="Arial"/>
        </w:rPr>
        <w:t>女性同仁生產前後，應使其停止工作，給予產假</w:t>
      </w:r>
      <w:r w:rsidRPr="00AC0A09">
        <w:rPr>
          <w:rFonts w:ascii="Arial" w:eastAsia="SimSun" w:hAnsi="Arial" w:cs="Arial"/>
        </w:rPr>
        <w:t>8</w:t>
      </w:r>
      <w:r w:rsidRPr="00AC0A09">
        <w:rPr>
          <w:rFonts w:ascii="Arial" w:eastAsia="SimSun" w:hAnsi="Arial" w:cs="Arial"/>
        </w:rPr>
        <w:t>星期；妊娠</w:t>
      </w:r>
      <w:r w:rsidR="00A97792" w:rsidRPr="00AC0A09">
        <w:rPr>
          <w:rFonts w:ascii="Arial" w:eastAsia="SimSun" w:hAnsi="Arial" w:cs="Arial"/>
        </w:rPr>
        <w:t>3</w:t>
      </w:r>
      <w:r w:rsidRPr="00AC0A09">
        <w:rPr>
          <w:rFonts w:ascii="Arial" w:eastAsia="SimSun" w:hAnsi="Arial" w:cs="Arial"/>
        </w:rPr>
        <w:t>個月以上流產者，應使其停止工作，給予產假</w:t>
      </w:r>
      <w:r w:rsidRPr="00AC0A09">
        <w:rPr>
          <w:rFonts w:ascii="Arial" w:eastAsia="SimSun" w:hAnsi="Arial" w:cs="Arial"/>
        </w:rPr>
        <w:t>4</w:t>
      </w:r>
      <w:r w:rsidRPr="00AC0A09">
        <w:rPr>
          <w:rFonts w:ascii="Arial" w:eastAsia="SimSun" w:hAnsi="Arial" w:cs="Arial"/>
        </w:rPr>
        <w:t>星期；妊娠</w:t>
      </w:r>
      <w:r w:rsidRPr="00AC0A09">
        <w:rPr>
          <w:rFonts w:ascii="Arial" w:eastAsia="SimSun" w:hAnsi="Arial" w:cs="Arial"/>
        </w:rPr>
        <w:t>2</w:t>
      </w:r>
      <w:r w:rsidRPr="00AC0A09">
        <w:rPr>
          <w:rFonts w:ascii="Arial" w:eastAsia="SimSun" w:hAnsi="Arial" w:cs="Arial"/>
        </w:rPr>
        <w:t>個月以上未滿</w:t>
      </w:r>
      <w:r w:rsidRPr="00AC0A09">
        <w:rPr>
          <w:rFonts w:ascii="Arial" w:eastAsia="SimSun" w:hAnsi="Arial" w:cs="Arial"/>
        </w:rPr>
        <w:t>3</w:t>
      </w:r>
      <w:r w:rsidRPr="00AC0A09">
        <w:rPr>
          <w:rFonts w:ascii="Arial" w:eastAsia="SimSun" w:hAnsi="Arial" w:cs="Arial"/>
        </w:rPr>
        <w:t>個月流產者，應使其停止工作，給予產假</w:t>
      </w:r>
      <w:r w:rsidRPr="00AC0A09">
        <w:rPr>
          <w:rFonts w:ascii="Arial" w:eastAsia="SimSun" w:hAnsi="Arial" w:cs="Arial"/>
        </w:rPr>
        <w:t>1</w:t>
      </w:r>
      <w:r w:rsidRPr="00AC0A09">
        <w:rPr>
          <w:rFonts w:ascii="Arial" w:eastAsia="SimSun" w:hAnsi="Arial" w:cs="Arial"/>
        </w:rPr>
        <w:t>星期；妊娠未滿</w:t>
      </w:r>
      <w:r w:rsidRPr="00AC0A09">
        <w:rPr>
          <w:rFonts w:ascii="Arial" w:eastAsia="SimSun" w:hAnsi="Arial" w:cs="Arial"/>
        </w:rPr>
        <w:t>2</w:t>
      </w:r>
      <w:r w:rsidRPr="00AC0A09">
        <w:rPr>
          <w:rFonts w:ascii="Arial" w:eastAsia="SimSun" w:hAnsi="Arial" w:cs="Arial"/>
        </w:rPr>
        <w:t>個月流產者，應使其停止工作，給予產假</w:t>
      </w:r>
      <w:r w:rsidRPr="00AC0A09">
        <w:rPr>
          <w:rFonts w:ascii="Arial" w:eastAsia="SimSun" w:hAnsi="Arial" w:cs="Arial"/>
        </w:rPr>
        <w:t>5</w:t>
      </w:r>
      <w:r w:rsidRPr="00AC0A09">
        <w:rPr>
          <w:rFonts w:ascii="Arial" w:eastAsia="SimSun" w:hAnsi="Arial" w:cs="Arial"/>
        </w:rPr>
        <w:t>日。</w:t>
      </w:r>
    </w:p>
    <w:p w:rsidR="00A97792" w:rsidRPr="00AC0A09" w:rsidRDefault="004B2A9E" w:rsidP="00F52A75">
      <w:pPr>
        <w:pStyle w:val="a5"/>
        <w:numPr>
          <w:ilvl w:val="0"/>
          <w:numId w:val="21"/>
        </w:numPr>
        <w:ind w:leftChars="0"/>
        <w:rPr>
          <w:rFonts w:ascii="Arial" w:eastAsia="SimSun" w:hAnsi="Arial" w:cs="Arial"/>
        </w:rPr>
      </w:pPr>
      <w:r w:rsidRPr="00AC0A09">
        <w:rPr>
          <w:rFonts w:ascii="Arial" w:eastAsia="SimSun" w:hAnsi="Arial" w:cs="Arial"/>
        </w:rPr>
        <w:t>上述生產或流產給假以日為單位，連續一次請完，期間應包含生產</w:t>
      </w:r>
      <w:r w:rsidRPr="00AC0A09">
        <w:rPr>
          <w:rFonts w:ascii="Arial" w:eastAsia="SimSun" w:hAnsi="Arial" w:cs="Arial"/>
        </w:rPr>
        <w:t>/</w:t>
      </w:r>
      <w:r w:rsidRPr="00AC0A09">
        <w:rPr>
          <w:rFonts w:ascii="Arial" w:eastAsia="SimSun" w:hAnsi="Arial" w:cs="Arial"/>
        </w:rPr>
        <w:t>流產當日，以及星期例假日、國定假日與政府指定之假日。</w:t>
      </w:r>
    </w:p>
    <w:p w:rsidR="004B2A9E" w:rsidRPr="00AC0A09" w:rsidRDefault="004B2A9E" w:rsidP="00F52A75">
      <w:pPr>
        <w:pStyle w:val="a5"/>
        <w:numPr>
          <w:ilvl w:val="0"/>
          <w:numId w:val="21"/>
        </w:numPr>
        <w:ind w:leftChars="0"/>
        <w:rPr>
          <w:rFonts w:ascii="Arial" w:eastAsia="SimSun" w:hAnsi="Arial" w:cs="Arial"/>
        </w:rPr>
      </w:pPr>
      <w:r w:rsidRPr="00AC0A09">
        <w:rPr>
          <w:rFonts w:ascii="Arial" w:eastAsia="SimSun" w:hAnsi="Arial" w:cs="Arial"/>
        </w:rPr>
        <w:t>申請產假請提供新生兒之出生證明，或公立醫院、健保指定醫院之證明。</w:t>
      </w:r>
    </w:p>
    <w:p w:rsidR="00A97792" w:rsidRPr="00AC0A09" w:rsidRDefault="004B2A9E" w:rsidP="00306E26">
      <w:pPr>
        <w:pStyle w:val="a5"/>
        <w:numPr>
          <w:ilvl w:val="0"/>
          <w:numId w:val="18"/>
        </w:numPr>
        <w:ind w:leftChars="0"/>
        <w:rPr>
          <w:rFonts w:ascii="Arial" w:eastAsia="SimSun" w:hAnsi="Arial" w:cs="Arial"/>
        </w:rPr>
      </w:pPr>
      <w:r w:rsidRPr="00AC0A09">
        <w:rPr>
          <w:rFonts w:ascii="Arial" w:eastAsia="SimSun" w:hAnsi="Arial" w:cs="Arial"/>
        </w:rPr>
        <w:t>喪假</w:t>
      </w:r>
      <w:ins w:id="134" w:author="Wayne.Tu" w:date="2019-11-12T12:05:00Z">
        <w:r w:rsidR="00306E26" w:rsidRPr="00AC0A09">
          <w:rPr>
            <w:rFonts w:ascii="Arial" w:eastAsia="SimSun" w:hAnsi="Arial" w:cs="Arial"/>
          </w:rPr>
          <w:t>：</w:t>
        </w:r>
      </w:ins>
      <w:ins w:id="135" w:author="Wayne.Tu" w:date="2019-11-12T12:03:00Z">
        <w:r w:rsidR="00306E26" w:rsidRPr="00306E26">
          <w:rPr>
            <w:rFonts w:ascii="SimSun" w:eastAsia="SimSun" w:hAnsi="SimSun" w:cs="Arial" w:hint="eastAsia"/>
            <w:rPrChange w:id="136" w:author="Wayne.Tu" w:date="2019-11-12T12:05:00Z">
              <w:rPr>
                <w:rFonts w:ascii="Arial" w:eastAsia="SimSun" w:hAnsi="Arial" w:cs="Arial" w:hint="eastAsia"/>
              </w:rPr>
            </w:rPrChange>
          </w:rPr>
          <w:t>應於</w:t>
        </w:r>
        <w:r w:rsidR="00306E26" w:rsidRPr="00306E26">
          <w:rPr>
            <w:rFonts w:ascii="SimSun" w:eastAsia="SimSun" w:hAnsi="SimSun" w:cs="Arial" w:hint="eastAsia"/>
            <w:lang w:eastAsia="zh-HK"/>
            <w:rPrChange w:id="137" w:author="Wayne.Tu" w:date="2019-11-12T12:05:00Z">
              <w:rPr>
                <w:rFonts w:asciiTheme="minorEastAsia" w:hAnsiTheme="minorEastAsia" w:cs="Arial" w:hint="eastAsia"/>
                <w:lang w:eastAsia="zh-HK"/>
              </w:rPr>
            </w:rPrChange>
          </w:rPr>
          <w:t>同仁</w:t>
        </w:r>
      </w:ins>
      <w:ins w:id="138" w:author="Wayne.Tu" w:date="2019-11-12T12:02:00Z">
        <w:r w:rsidR="00306E26" w:rsidRPr="00306E26">
          <w:rPr>
            <w:rFonts w:ascii="SimSun" w:eastAsia="SimSun" w:hAnsi="SimSun" w:cs="Arial" w:hint="eastAsia"/>
            <w:rPrChange w:id="139" w:author="Wayne.Tu" w:date="2019-11-12T12:05:00Z">
              <w:rPr>
                <w:rFonts w:ascii="Arial" w:eastAsia="SimSun" w:hAnsi="Arial" w:cs="Arial" w:hint="eastAsia"/>
              </w:rPr>
            </w:rPrChange>
          </w:rPr>
          <w:t>親</w:t>
        </w:r>
        <w:r w:rsidR="00306E26" w:rsidRPr="00306E26">
          <w:rPr>
            <w:rFonts w:ascii="SimSun" w:eastAsia="SimSun" w:hAnsi="SimSun" w:cs="Arial" w:hint="eastAsia"/>
            <w:rPrChange w:id="140" w:author="Wayne.Tu" w:date="2019-11-12T12:05:00Z">
              <w:rPr>
                <w:rFonts w:asciiTheme="minorEastAsia" w:hAnsiTheme="minorEastAsia" w:cs="Arial" w:hint="eastAsia"/>
              </w:rPr>
            </w:rPrChange>
          </w:rPr>
          <w:t>屬死亡之日起</w:t>
        </w:r>
        <w:proofErr w:type="gramStart"/>
        <w:r w:rsidR="00306E26" w:rsidRPr="00306E26">
          <w:rPr>
            <w:rFonts w:ascii="SimSun" w:eastAsia="SimSun" w:hAnsi="SimSun" w:cs="Arial" w:hint="eastAsia"/>
            <w:rPrChange w:id="141" w:author="Wayne.Tu" w:date="2019-11-12T12:05:00Z">
              <w:rPr>
                <w:rFonts w:ascii="Arial" w:eastAsia="SimSun" w:hAnsi="Arial" w:cs="Arial" w:hint="eastAsia"/>
              </w:rPr>
            </w:rPrChange>
          </w:rPr>
          <w:t>百日內請畢</w:t>
        </w:r>
        <w:proofErr w:type="gramEnd"/>
        <w:r w:rsidR="00306E26" w:rsidRPr="00306E26">
          <w:rPr>
            <w:rFonts w:ascii="SimSun" w:eastAsia="SimSun" w:hAnsi="SimSun" w:cs="Arial" w:hint="eastAsia"/>
            <w:rPrChange w:id="142" w:author="Wayne.Tu" w:date="2019-11-12T12:05:00Z">
              <w:rPr>
                <w:rFonts w:ascii="Arial" w:eastAsia="SimSun" w:hAnsi="Arial" w:cs="Arial" w:hint="eastAsia"/>
              </w:rPr>
            </w:rPrChange>
          </w:rPr>
          <w:t>。</w:t>
        </w:r>
      </w:ins>
      <w:ins w:id="143" w:author="Wayne.Tu" w:date="2019-11-12T12:01:00Z">
        <w:r w:rsidR="00306E26" w:rsidRPr="00306E26">
          <w:rPr>
            <w:rFonts w:ascii="SimSun" w:eastAsia="SimSun" w:hAnsi="SimSun" w:cs="Arial"/>
            <w:rPrChange w:id="144" w:author="Wayne.Tu" w:date="2019-11-12T12:05:00Z">
              <w:rPr>
                <w:rFonts w:ascii="Arial" w:eastAsia="SimSun" w:hAnsi="Arial" w:cs="Arial"/>
              </w:rPr>
            </w:rPrChange>
          </w:rPr>
          <w:t>申請時請提供</w:t>
        </w:r>
      </w:ins>
      <w:ins w:id="145" w:author="Wayne.Tu" w:date="2019-11-12T12:05:00Z">
        <w:r w:rsidR="00306E26" w:rsidRPr="00306E26">
          <w:rPr>
            <w:rFonts w:ascii="SimSun" w:eastAsia="SimSun" w:hAnsi="SimSun" w:cs="Arial" w:hint="eastAsia"/>
            <w:rPrChange w:id="146" w:author="Wayne.Tu" w:date="2019-11-12T12:05:00Z">
              <w:rPr>
                <w:rFonts w:ascii="Arial" w:eastAsia="SimSun" w:hAnsi="Arial" w:cs="Arial" w:hint="eastAsia"/>
              </w:rPr>
            </w:rPrChange>
          </w:rPr>
          <w:t>訃聞或死亡證明。</w:t>
        </w:r>
      </w:ins>
    </w:p>
    <w:p w:rsidR="00A97792" w:rsidRPr="00AC0A09" w:rsidRDefault="004B2A9E" w:rsidP="00F52A75">
      <w:pPr>
        <w:pStyle w:val="a5"/>
        <w:numPr>
          <w:ilvl w:val="0"/>
          <w:numId w:val="22"/>
        </w:numPr>
        <w:ind w:leftChars="0"/>
        <w:rPr>
          <w:rFonts w:ascii="Arial" w:eastAsia="SimSun" w:hAnsi="Arial" w:cs="Arial"/>
        </w:rPr>
      </w:pPr>
      <w:r w:rsidRPr="00AC0A09">
        <w:rPr>
          <w:rFonts w:ascii="Arial" w:eastAsia="SimSun" w:hAnsi="Arial" w:cs="Arial"/>
        </w:rPr>
        <w:t>父母、養父母、繼父母、配偶喪亡者，給予喪假</w:t>
      </w:r>
      <w:r w:rsidRPr="00AC0A09">
        <w:rPr>
          <w:rFonts w:ascii="Arial" w:eastAsia="SimSun" w:hAnsi="Arial" w:cs="Arial"/>
        </w:rPr>
        <w:t>8</w:t>
      </w:r>
      <w:r w:rsidRPr="00AC0A09">
        <w:rPr>
          <w:rFonts w:ascii="Arial" w:eastAsia="SimSun" w:hAnsi="Arial" w:cs="Arial"/>
        </w:rPr>
        <w:t>日，工資照給。</w:t>
      </w:r>
      <w:r w:rsidRPr="00AC0A09">
        <w:rPr>
          <w:rFonts w:ascii="Arial" w:eastAsia="SimSun" w:hAnsi="Arial" w:cs="Arial"/>
        </w:rPr>
        <w:t> </w:t>
      </w:r>
    </w:p>
    <w:p w:rsidR="00A97792" w:rsidRPr="000C7C60" w:rsidRDefault="00AB7E53" w:rsidP="00F52A75">
      <w:pPr>
        <w:pStyle w:val="a5"/>
        <w:numPr>
          <w:ilvl w:val="0"/>
          <w:numId w:val="22"/>
        </w:numPr>
        <w:ind w:leftChars="0"/>
        <w:rPr>
          <w:rFonts w:ascii="Arial" w:eastAsia="SimSun" w:hAnsi="Arial" w:cs="Arial"/>
        </w:rPr>
      </w:pPr>
      <w:r w:rsidRPr="000C7C60">
        <w:rPr>
          <w:rFonts w:ascii="Arial" w:eastAsia="SimSun" w:hAnsi="Arial" w:cs="Arial"/>
        </w:rPr>
        <w:t>祖父母、子女、配偶之父母、配偶之養</w:t>
      </w:r>
      <w:proofErr w:type="gramStart"/>
      <w:r w:rsidRPr="000C7C60">
        <w:rPr>
          <w:rFonts w:ascii="Arial" w:eastAsia="SimSun" w:hAnsi="Arial" w:cs="Arial"/>
        </w:rPr>
        <w:t>父母或繼父母</w:t>
      </w:r>
      <w:proofErr w:type="gramEnd"/>
      <w:r w:rsidRPr="000C7C60">
        <w:rPr>
          <w:rFonts w:ascii="Arial" w:eastAsia="SimSun" w:hAnsi="Arial" w:cs="Arial"/>
        </w:rPr>
        <w:t>喪亡者</w:t>
      </w:r>
      <w:r w:rsidR="004B2A9E" w:rsidRPr="000C7C60">
        <w:rPr>
          <w:rFonts w:ascii="Arial" w:eastAsia="SimSun" w:hAnsi="Arial" w:cs="Arial"/>
        </w:rPr>
        <w:t>，給予喪假</w:t>
      </w:r>
      <w:r w:rsidR="004B2A9E" w:rsidRPr="000C7C60">
        <w:rPr>
          <w:rFonts w:ascii="Arial" w:eastAsia="SimSun" w:hAnsi="Arial" w:cs="Arial"/>
        </w:rPr>
        <w:t>6</w:t>
      </w:r>
      <w:r w:rsidR="004B2A9E" w:rsidRPr="000C7C60">
        <w:rPr>
          <w:rFonts w:ascii="Arial" w:eastAsia="SimSun" w:hAnsi="Arial" w:cs="Arial"/>
        </w:rPr>
        <w:t>日，工資照給。</w:t>
      </w:r>
      <w:r w:rsidR="004B2A9E" w:rsidRPr="000C7C60">
        <w:rPr>
          <w:rFonts w:ascii="Arial" w:eastAsia="SimSun" w:hAnsi="Arial" w:cs="Arial"/>
        </w:rPr>
        <w:t> </w:t>
      </w:r>
    </w:p>
    <w:p w:rsidR="004B2A9E" w:rsidRPr="00AC0A09" w:rsidRDefault="00AB7E53" w:rsidP="00F52A75">
      <w:pPr>
        <w:pStyle w:val="a5"/>
        <w:numPr>
          <w:ilvl w:val="0"/>
          <w:numId w:val="22"/>
        </w:numPr>
        <w:ind w:leftChars="0"/>
        <w:rPr>
          <w:rFonts w:ascii="Arial" w:eastAsia="SimSun" w:hAnsi="Arial" w:cs="Arial"/>
        </w:rPr>
      </w:pPr>
      <w:r w:rsidRPr="000C7C60">
        <w:rPr>
          <w:rFonts w:ascii="Arial" w:eastAsia="SimSun" w:hAnsi="Arial" w:cs="Arial"/>
        </w:rPr>
        <w:t>曾祖父母、兄弟姊妹、配偶之祖父母喪亡者</w:t>
      </w:r>
      <w:r w:rsidR="004B2A9E" w:rsidRPr="00AC0A09">
        <w:rPr>
          <w:rFonts w:ascii="Arial" w:eastAsia="SimSun" w:hAnsi="Arial" w:cs="Arial"/>
        </w:rPr>
        <w:t>，給予喪假</w:t>
      </w:r>
      <w:r w:rsidR="004B2A9E" w:rsidRPr="00AC0A09">
        <w:rPr>
          <w:rFonts w:ascii="Arial" w:eastAsia="SimSun" w:hAnsi="Arial" w:cs="Arial"/>
        </w:rPr>
        <w:t>3</w:t>
      </w:r>
      <w:r w:rsidR="004B2A9E" w:rsidRPr="00AC0A09">
        <w:rPr>
          <w:rFonts w:ascii="Arial" w:eastAsia="SimSun" w:hAnsi="Arial" w:cs="Arial"/>
        </w:rPr>
        <w:t>日，工資照給。</w:t>
      </w:r>
      <w:r w:rsidR="004B2A9E" w:rsidRPr="00AC0A09">
        <w:rPr>
          <w:rFonts w:ascii="Arial" w:eastAsia="SimSun" w:hAnsi="Arial" w:cs="Arial"/>
        </w:rPr>
        <w:t> </w:t>
      </w:r>
    </w:p>
    <w:p w:rsidR="00A97792" w:rsidRPr="00AC0A09" w:rsidRDefault="004B2A9E" w:rsidP="00F52A75">
      <w:pPr>
        <w:pStyle w:val="a5"/>
        <w:numPr>
          <w:ilvl w:val="0"/>
          <w:numId w:val="18"/>
        </w:numPr>
        <w:ind w:leftChars="0"/>
        <w:rPr>
          <w:rFonts w:ascii="Arial" w:eastAsia="SimSun" w:hAnsi="Arial" w:cs="Arial"/>
        </w:rPr>
      </w:pPr>
      <w:r w:rsidRPr="00AC0A09">
        <w:rPr>
          <w:rFonts w:ascii="Arial" w:eastAsia="SimSun" w:hAnsi="Arial" w:cs="Arial"/>
        </w:rPr>
        <w:t>公假</w:t>
      </w:r>
    </w:p>
    <w:p w:rsidR="00A97792" w:rsidRPr="00AC0A09" w:rsidRDefault="004B2A9E" w:rsidP="00F52A75">
      <w:pPr>
        <w:pStyle w:val="a5"/>
        <w:numPr>
          <w:ilvl w:val="0"/>
          <w:numId w:val="23"/>
        </w:numPr>
        <w:ind w:leftChars="0"/>
        <w:rPr>
          <w:rFonts w:ascii="Arial" w:eastAsia="SimSun" w:hAnsi="Arial" w:cs="Arial"/>
        </w:rPr>
      </w:pPr>
      <w:r w:rsidRPr="00AC0A09">
        <w:rPr>
          <w:rFonts w:ascii="Arial" w:eastAsia="SimSun" w:hAnsi="Arial" w:cs="Arial"/>
        </w:rPr>
        <w:t>同仁因公出差、上課或健檢；因政府之兵役召集、集會、選舉等履行國民應盡權利義務時，得請公假。</w:t>
      </w:r>
    </w:p>
    <w:p w:rsidR="004B2A9E" w:rsidRPr="00AC0A09" w:rsidRDefault="004B2A9E" w:rsidP="00F52A75">
      <w:pPr>
        <w:pStyle w:val="a5"/>
        <w:numPr>
          <w:ilvl w:val="0"/>
          <w:numId w:val="23"/>
        </w:numPr>
        <w:ind w:leftChars="0"/>
        <w:rPr>
          <w:rFonts w:ascii="Arial" w:eastAsia="SimSun" w:hAnsi="Arial" w:cs="Arial"/>
        </w:rPr>
      </w:pPr>
      <w:r w:rsidRPr="00AC0A09">
        <w:rPr>
          <w:rFonts w:ascii="Arial" w:eastAsia="SimSun" w:hAnsi="Arial" w:cs="Arial"/>
        </w:rPr>
        <w:t>原住民族同仁按其所屬族別，每年依行政院原住民族委員會公告之歲時</w:t>
      </w:r>
      <w:proofErr w:type="gramStart"/>
      <w:r w:rsidRPr="00AC0A09">
        <w:rPr>
          <w:rFonts w:ascii="Arial" w:eastAsia="SimSun" w:hAnsi="Arial" w:cs="Arial"/>
        </w:rPr>
        <w:t>祭儀日給予</w:t>
      </w:r>
      <w:proofErr w:type="gramEnd"/>
      <w:r w:rsidRPr="00AC0A09">
        <w:rPr>
          <w:rFonts w:ascii="Arial" w:eastAsia="SimSun" w:hAnsi="Arial" w:cs="Arial"/>
        </w:rPr>
        <w:t>公假</w:t>
      </w:r>
      <w:r w:rsidRPr="00AC0A09">
        <w:rPr>
          <w:rFonts w:ascii="Arial" w:eastAsia="SimSun" w:hAnsi="Arial" w:cs="Arial"/>
        </w:rPr>
        <w:t>1</w:t>
      </w:r>
      <w:r w:rsidRPr="00AC0A09">
        <w:rPr>
          <w:rFonts w:ascii="Arial" w:eastAsia="SimSun" w:hAnsi="Arial" w:cs="Arial"/>
        </w:rPr>
        <w:t>日。公告特定</w:t>
      </w:r>
      <w:r w:rsidRPr="00AC0A09">
        <w:rPr>
          <w:rFonts w:ascii="Arial" w:eastAsia="SimSun" w:hAnsi="Arial" w:cs="Arial"/>
        </w:rPr>
        <w:t>1</w:t>
      </w:r>
      <w:r w:rsidRPr="00AC0A09">
        <w:rPr>
          <w:rFonts w:ascii="Arial" w:eastAsia="SimSun" w:hAnsi="Arial" w:cs="Arial"/>
        </w:rPr>
        <w:t>日者，於該日放假；公告舉辦期間者，則於該期間內則</w:t>
      </w:r>
      <w:r w:rsidRPr="00AC0A09">
        <w:rPr>
          <w:rFonts w:ascii="Arial" w:eastAsia="SimSun" w:hAnsi="Arial" w:cs="Arial"/>
        </w:rPr>
        <w:t>1</w:t>
      </w:r>
      <w:r w:rsidRPr="00AC0A09">
        <w:rPr>
          <w:rFonts w:ascii="Arial" w:eastAsia="SimSun" w:hAnsi="Arial" w:cs="Arial"/>
        </w:rPr>
        <w:t>日放假。請假時請檢附戶籍謄</w:t>
      </w:r>
      <w:r w:rsidRPr="00AC0A09">
        <w:rPr>
          <w:rFonts w:ascii="Arial" w:eastAsia="SimSun" w:hAnsi="Arial" w:cs="Arial"/>
        </w:rPr>
        <w:lastRenderedPageBreak/>
        <w:t>本或</w:t>
      </w:r>
      <w:proofErr w:type="gramStart"/>
      <w:r w:rsidRPr="00AC0A09">
        <w:rPr>
          <w:rFonts w:ascii="Arial" w:eastAsia="SimSun" w:hAnsi="Arial" w:cs="Arial"/>
        </w:rPr>
        <w:t>戶口名簿等足資</w:t>
      </w:r>
      <w:proofErr w:type="gramEnd"/>
      <w:r w:rsidRPr="00AC0A09">
        <w:rPr>
          <w:rFonts w:ascii="Arial" w:eastAsia="SimSun" w:hAnsi="Arial" w:cs="Arial"/>
        </w:rPr>
        <w:t>證明族別</w:t>
      </w:r>
      <w:proofErr w:type="gramStart"/>
      <w:r w:rsidRPr="00AC0A09">
        <w:rPr>
          <w:rFonts w:ascii="Arial" w:eastAsia="SimSun" w:hAnsi="Arial" w:cs="Arial"/>
        </w:rPr>
        <w:t>之</w:t>
      </w:r>
      <w:proofErr w:type="gramEnd"/>
      <w:r w:rsidRPr="00AC0A09">
        <w:rPr>
          <w:rFonts w:ascii="Arial" w:eastAsia="SimSun" w:hAnsi="Arial" w:cs="Arial"/>
        </w:rPr>
        <w:t>文件。</w:t>
      </w:r>
    </w:p>
    <w:p w:rsidR="004B2A9E" w:rsidRPr="00AC0A09" w:rsidRDefault="004B2A9E" w:rsidP="00F52A75">
      <w:pPr>
        <w:pStyle w:val="a5"/>
        <w:numPr>
          <w:ilvl w:val="0"/>
          <w:numId w:val="23"/>
        </w:numPr>
        <w:ind w:leftChars="0"/>
        <w:rPr>
          <w:rFonts w:ascii="Arial" w:eastAsia="SimSun" w:hAnsi="Arial" w:cs="Arial"/>
        </w:rPr>
      </w:pPr>
      <w:r w:rsidRPr="00AC0A09">
        <w:rPr>
          <w:rFonts w:ascii="Arial" w:eastAsia="SimSun" w:hAnsi="Arial" w:cs="Arial"/>
        </w:rPr>
        <w:t>公假期間薪資照給，並依實際天數給假。</w:t>
      </w:r>
    </w:p>
    <w:p w:rsidR="004B2A9E" w:rsidRPr="00AC0A09" w:rsidRDefault="004B2A9E" w:rsidP="00F52A75">
      <w:pPr>
        <w:pStyle w:val="a5"/>
        <w:numPr>
          <w:ilvl w:val="0"/>
          <w:numId w:val="23"/>
        </w:numPr>
        <w:ind w:leftChars="0"/>
        <w:rPr>
          <w:rFonts w:ascii="Arial" w:eastAsia="SimSun" w:hAnsi="Arial" w:cs="Arial"/>
        </w:rPr>
      </w:pPr>
      <w:r w:rsidRPr="00AC0A09">
        <w:rPr>
          <w:rFonts w:ascii="Arial" w:eastAsia="SimSun" w:hAnsi="Arial" w:cs="Arial"/>
        </w:rPr>
        <w:t>申請公假時應提供證明文件。</w:t>
      </w:r>
    </w:p>
    <w:p w:rsidR="00901A36" w:rsidRPr="00AC0A09" w:rsidRDefault="00020CBE" w:rsidP="00B50398">
      <w:pPr>
        <w:pStyle w:val="2"/>
        <w:rPr>
          <w:rFonts w:ascii="Arial" w:eastAsia="SimSun" w:hAnsi="Arial" w:cs="Arial"/>
        </w:rPr>
      </w:pPr>
      <w:r w:rsidRPr="00AC0A09">
        <w:rPr>
          <w:rFonts w:ascii="Arial" w:eastAsia="SimSun" w:hAnsi="Arial" w:cs="Arial"/>
        </w:rPr>
        <w:br w:type="page"/>
      </w:r>
      <w:bookmarkStart w:id="147" w:name="_Toc24451046"/>
      <w:r w:rsidR="0083204A" w:rsidRPr="00AC0A09">
        <w:rPr>
          <w:rFonts w:ascii="Arial" w:eastAsia="SimSun" w:hAnsi="Arial" w:cs="Arial"/>
        </w:rPr>
        <w:lastRenderedPageBreak/>
        <w:t>績效管理辦法</w:t>
      </w:r>
      <w:bookmarkEnd w:id="147"/>
    </w:p>
    <w:p w:rsidR="009D34AE" w:rsidRPr="00AC0A09" w:rsidRDefault="009D34AE" w:rsidP="00F52A75">
      <w:pPr>
        <w:pStyle w:val="a5"/>
        <w:numPr>
          <w:ilvl w:val="0"/>
          <w:numId w:val="27"/>
        </w:numPr>
        <w:ind w:leftChars="0"/>
        <w:rPr>
          <w:rFonts w:ascii="Arial" w:eastAsia="SimSun" w:hAnsi="Arial" w:cs="Arial"/>
        </w:rPr>
      </w:pPr>
      <w:r w:rsidRPr="00AC0A09">
        <w:rPr>
          <w:rFonts w:ascii="Arial" w:eastAsia="SimSun" w:hAnsi="Arial" w:cs="Arial"/>
        </w:rPr>
        <w:t>績效發展與管理的四大步驟：</w:t>
      </w:r>
    </w:p>
    <w:p w:rsidR="009D34AE" w:rsidRPr="00AC0A09" w:rsidRDefault="009D34AE" w:rsidP="00F52A75">
      <w:pPr>
        <w:pStyle w:val="a5"/>
        <w:numPr>
          <w:ilvl w:val="0"/>
          <w:numId w:val="28"/>
        </w:numPr>
        <w:ind w:leftChars="0"/>
        <w:rPr>
          <w:rFonts w:ascii="Arial" w:eastAsia="SimSun" w:hAnsi="Arial" w:cs="Arial"/>
        </w:rPr>
      </w:pPr>
      <w:r w:rsidRPr="00AC0A09">
        <w:rPr>
          <w:rFonts w:ascii="Arial" w:eastAsia="SimSun" w:hAnsi="Arial" w:cs="Arial"/>
        </w:rPr>
        <w:t>目標設定</w:t>
      </w:r>
    </w:p>
    <w:p w:rsidR="009D34AE" w:rsidRPr="00AC0A09" w:rsidRDefault="009D34AE" w:rsidP="00F52A75">
      <w:pPr>
        <w:pStyle w:val="a5"/>
        <w:numPr>
          <w:ilvl w:val="0"/>
          <w:numId w:val="28"/>
        </w:numPr>
        <w:ind w:leftChars="0"/>
        <w:rPr>
          <w:rFonts w:ascii="Arial" w:eastAsia="SimSun" w:hAnsi="Arial" w:cs="Arial"/>
        </w:rPr>
      </w:pPr>
      <w:r w:rsidRPr="00AC0A09">
        <w:rPr>
          <w:rFonts w:ascii="Arial" w:eastAsia="SimSun" w:hAnsi="Arial" w:cs="Arial"/>
        </w:rPr>
        <w:t>發展計劃</w:t>
      </w:r>
    </w:p>
    <w:p w:rsidR="009D34AE" w:rsidRPr="00AC0A09" w:rsidRDefault="009D34AE" w:rsidP="00F52A75">
      <w:pPr>
        <w:pStyle w:val="a5"/>
        <w:numPr>
          <w:ilvl w:val="0"/>
          <w:numId w:val="28"/>
        </w:numPr>
        <w:ind w:leftChars="0"/>
        <w:rPr>
          <w:rFonts w:ascii="Arial" w:eastAsia="SimSun" w:hAnsi="Arial" w:cs="Arial"/>
        </w:rPr>
      </w:pPr>
      <w:r w:rsidRPr="00AC0A09">
        <w:rPr>
          <w:rFonts w:ascii="Arial" w:eastAsia="SimSun" w:hAnsi="Arial" w:cs="Arial"/>
        </w:rPr>
        <w:t>持續性指導與回饋</w:t>
      </w:r>
    </w:p>
    <w:p w:rsidR="009D34AE" w:rsidRPr="00AC0A09" w:rsidRDefault="009D34AE" w:rsidP="00F52A75">
      <w:pPr>
        <w:pStyle w:val="a5"/>
        <w:numPr>
          <w:ilvl w:val="0"/>
          <w:numId w:val="28"/>
        </w:numPr>
        <w:ind w:leftChars="0"/>
        <w:rPr>
          <w:rFonts w:ascii="Arial" w:eastAsia="SimSun" w:hAnsi="Arial" w:cs="Arial"/>
        </w:rPr>
      </w:pPr>
      <w:r w:rsidRPr="00AC0A09">
        <w:rPr>
          <w:rFonts w:ascii="Arial" w:eastAsia="SimSun" w:hAnsi="Arial" w:cs="Arial"/>
        </w:rPr>
        <w:t>績效評核</w:t>
      </w:r>
    </w:p>
    <w:p w:rsidR="009D34AE" w:rsidRPr="00AC0A09" w:rsidRDefault="009D34AE" w:rsidP="00F52A75">
      <w:pPr>
        <w:pStyle w:val="a5"/>
        <w:numPr>
          <w:ilvl w:val="0"/>
          <w:numId w:val="27"/>
        </w:numPr>
        <w:ind w:leftChars="0"/>
        <w:rPr>
          <w:rFonts w:ascii="Arial" w:eastAsia="SimSun" w:hAnsi="Arial" w:cs="Arial"/>
        </w:rPr>
      </w:pPr>
      <w:r w:rsidRPr="00AC0A09">
        <w:rPr>
          <w:rFonts w:ascii="Arial" w:eastAsia="SimSun" w:hAnsi="Arial" w:cs="Arial"/>
        </w:rPr>
        <w:t>年中與年終績效評核</w:t>
      </w:r>
    </w:p>
    <w:p w:rsidR="009D34AE" w:rsidRPr="00AC0A09" w:rsidRDefault="009D34AE" w:rsidP="00F52A75">
      <w:pPr>
        <w:pStyle w:val="a5"/>
        <w:numPr>
          <w:ilvl w:val="0"/>
          <w:numId w:val="29"/>
        </w:numPr>
        <w:ind w:leftChars="0"/>
        <w:rPr>
          <w:rFonts w:ascii="Arial" w:eastAsia="SimSun" w:hAnsi="Arial" w:cs="Arial"/>
        </w:rPr>
      </w:pPr>
      <w:r w:rsidRPr="00AC0A09">
        <w:rPr>
          <w:rFonts w:ascii="Arial" w:eastAsia="SimSun" w:hAnsi="Arial" w:cs="Arial"/>
        </w:rPr>
        <w:t>直屬主管需於每年七月與十二月就各部屬的目標達成與行為展現進行評核，並給予整體表現評比。每年度目標達成與行為展現之評比權</w:t>
      </w:r>
      <w:proofErr w:type="gramStart"/>
      <w:r w:rsidRPr="00AC0A09">
        <w:rPr>
          <w:rFonts w:ascii="Arial" w:eastAsia="SimSun" w:hAnsi="Arial" w:cs="Arial"/>
        </w:rPr>
        <w:t>重依當年度</w:t>
      </w:r>
      <w:proofErr w:type="gramEnd"/>
      <w:r w:rsidRPr="00AC0A09">
        <w:rPr>
          <w:rFonts w:ascii="Arial" w:eastAsia="SimSun" w:hAnsi="Arial" w:cs="Arial"/>
        </w:rPr>
        <w:t>規定實施。</w:t>
      </w:r>
    </w:p>
    <w:p w:rsidR="009D34AE" w:rsidRPr="00AC0A09" w:rsidRDefault="009D34AE" w:rsidP="00F52A75">
      <w:pPr>
        <w:pStyle w:val="a5"/>
        <w:numPr>
          <w:ilvl w:val="0"/>
          <w:numId w:val="29"/>
        </w:numPr>
        <w:ind w:leftChars="0"/>
        <w:rPr>
          <w:rFonts w:ascii="Arial" w:eastAsia="SimSun" w:hAnsi="Arial" w:cs="Arial"/>
        </w:rPr>
      </w:pPr>
      <w:r w:rsidRPr="00AC0A09">
        <w:rPr>
          <w:rFonts w:ascii="Arial" w:eastAsia="SimSun" w:hAnsi="Arial" w:cs="Arial"/>
        </w:rPr>
        <w:t>在主管</w:t>
      </w:r>
      <w:proofErr w:type="gramStart"/>
      <w:r w:rsidRPr="00AC0A09">
        <w:rPr>
          <w:rFonts w:ascii="Arial" w:eastAsia="SimSun" w:hAnsi="Arial" w:cs="Arial"/>
        </w:rPr>
        <w:t>評核前</w:t>
      </w:r>
      <w:proofErr w:type="gramEnd"/>
      <w:r w:rsidRPr="00AC0A09">
        <w:rPr>
          <w:rFonts w:ascii="Arial" w:eastAsia="SimSun" w:hAnsi="Arial" w:cs="Arial"/>
        </w:rPr>
        <w:t>，同仁需先完成「</w:t>
      </w:r>
      <w:r w:rsidR="00020CBE" w:rsidRPr="00AC0A09">
        <w:rPr>
          <w:rFonts w:ascii="Arial" w:eastAsia="SimSun" w:hAnsi="Arial" w:cs="Arial"/>
        </w:rPr>
        <w:t>工作表現</w:t>
      </w:r>
      <w:r w:rsidRPr="00AC0A09">
        <w:rPr>
          <w:rFonts w:ascii="Arial" w:eastAsia="SimSun" w:hAnsi="Arial" w:cs="Arial"/>
        </w:rPr>
        <w:t>」與「</w:t>
      </w:r>
      <w:r w:rsidR="00020CBE" w:rsidRPr="00AC0A09">
        <w:rPr>
          <w:rFonts w:ascii="Arial" w:eastAsia="SimSun" w:hAnsi="Arial" w:cs="Arial"/>
        </w:rPr>
        <w:t xml:space="preserve"> </w:t>
      </w:r>
      <w:r w:rsidR="00020CBE" w:rsidRPr="00AC0A09">
        <w:rPr>
          <w:rFonts w:ascii="Arial" w:eastAsia="SimSun" w:hAnsi="Arial" w:cs="Arial"/>
        </w:rPr>
        <w:t>工作能力</w:t>
      </w:r>
      <w:r w:rsidRPr="00AC0A09">
        <w:rPr>
          <w:rFonts w:ascii="Arial" w:eastAsia="SimSun" w:hAnsi="Arial" w:cs="Arial"/>
        </w:rPr>
        <w:t>」</w:t>
      </w:r>
      <w:r w:rsidR="00020CBE" w:rsidRPr="00AC0A09">
        <w:rPr>
          <w:rFonts w:ascii="Arial" w:eastAsia="SimSun" w:hAnsi="Arial" w:cs="Arial"/>
        </w:rPr>
        <w:t>的自我評核</w:t>
      </w:r>
      <w:r w:rsidRPr="00AC0A09">
        <w:rPr>
          <w:rFonts w:ascii="Arial" w:eastAsia="SimSun" w:hAnsi="Arial" w:cs="Arial"/>
        </w:rPr>
        <w:t>，</w:t>
      </w:r>
      <w:r w:rsidR="00020CBE" w:rsidRPr="00AC0A09">
        <w:rPr>
          <w:rFonts w:ascii="Arial" w:eastAsia="SimSun" w:hAnsi="Arial" w:cs="Arial"/>
        </w:rPr>
        <w:t>完成評核後</w:t>
      </w:r>
      <w:r w:rsidRPr="00AC0A09">
        <w:rPr>
          <w:rFonts w:ascii="Arial" w:eastAsia="SimSun" w:hAnsi="Arial" w:cs="Arial"/>
        </w:rPr>
        <w:t>將表單交予主管。</w:t>
      </w:r>
    </w:p>
    <w:p w:rsidR="009D34AE" w:rsidRPr="00AC0A09" w:rsidRDefault="009D34AE" w:rsidP="00F52A75">
      <w:pPr>
        <w:pStyle w:val="a5"/>
        <w:numPr>
          <w:ilvl w:val="0"/>
          <w:numId w:val="29"/>
        </w:numPr>
        <w:ind w:leftChars="0"/>
        <w:rPr>
          <w:rFonts w:ascii="Arial" w:eastAsia="SimSun" w:hAnsi="Arial" w:cs="Arial"/>
        </w:rPr>
      </w:pPr>
      <w:r w:rsidRPr="00AC0A09">
        <w:rPr>
          <w:rFonts w:ascii="Arial" w:eastAsia="SimSun" w:hAnsi="Arial" w:cs="Arial"/>
        </w:rPr>
        <w:t>直屬主管需將其他主管</w:t>
      </w:r>
      <w:r w:rsidRPr="00AC0A09">
        <w:rPr>
          <w:rFonts w:ascii="Arial" w:eastAsia="SimSun" w:hAnsi="Arial" w:cs="Arial"/>
        </w:rPr>
        <w:t xml:space="preserve"> (</w:t>
      </w:r>
      <w:r w:rsidRPr="00AC0A09">
        <w:rPr>
          <w:rFonts w:ascii="Arial" w:eastAsia="SimSun" w:hAnsi="Arial" w:cs="Arial"/>
        </w:rPr>
        <w:t>擔任該同仁指派單位主管三個月以上、當年度曾任該同仁的直屬主管三個月以上</w:t>
      </w:r>
      <w:r w:rsidRPr="00AC0A09">
        <w:rPr>
          <w:rFonts w:ascii="Arial" w:eastAsia="SimSun" w:hAnsi="Arial" w:cs="Arial"/>
        </w:rPr>
        <w:t xml:space="preserve">) </w:t>
      </w:r>
      <w:r w:rsidRPr="00AC0A09">
        <w:rPr>
          <w:rFonts w:ascii="Arial" w:eastAsia="SimSun" w:hAnsi="Arial" w:cs="Arial"/>
        </w:rPr>
        <w:t>之回饋一併考量，提出同仁整體評比與發展項目。</w:t>
      </w:r>
    </w:p>
    <w:p w:rsidR="009D34AE" w:rsidRPr="008D2AC7" w:rsidRDefault="009D34AE" w:rsidP="002964B0">
      <w:pPr>
        <w:pStyle w:val="a5"/>
        <w:numPr>
          <w:ilvl w:val="0"/>
          <w:numId w:val="29"/>
        </w:numPr>
        <w:ind w:leftChars="0"/>
        <w:rPr>
          <w:rFonts w:ascii="Arial" w:eastAsia="SimSun" w:hAnsi="Arial" w:cs="Arial"/>
          <w:rPrChange w:id="148" w:author="Wayne.Tu" w:date="2019-11-12T13:45:00Z">
            <w:rPr>
              <w:rFonts w:ascii="Arial" w:eastAsia="SimSun" w:hAnsi="Arial" w:cs="Arial"/>
            </w:rPr>
          </w:rPrChange>
        </w:rPr>
        <w:pPrChange w:id="149" w:author="Wayne.Tu" w:date="2019-11-12T13:45:00Z">
          <w:pPr>
            <w:pStyle w:val="a5"/>
            <w:numPr>
              <w:numId w:val="29"/>
            </w:numPr>
            <w:ind w:leftChars="0" w:left="960" w:hanging="480"/>
          </w:pPr>
        </w:pPrChange>
      </w:pPr>
      <w:r w:rsidRPr="008D2AC7">
        <w:rPr>
          <w:rFonts w:ascii="Arial" w:eastAsia="SimSun" w:hAnsi="Arial" w:cs="Arial"/>
          <w:rPrChange w:id="150" w:author="Wayne.Tu" w:date="2019-11-12T13:45:00Z">
            <w:rPr>
              <w:rFonts w:ascii="Arial" w:eastAsia="SimSun" w:hAnsi="Arial" w:cs="Arial"/>
            </w:rPr>
          </w:rPrChange>
        </w:rPr>
        <w:t>評比等級與說明</w:t>
      </w:r>
      <w:ins w:id="151" w:author="Wayne.Tu" w:date="2019-11-12T13:45:00Z">
        <w:r w:rsidR="008D2AC7" w:rsidRPr="008D2AC7">
          <w:rPr>
            <w:rFonts w:ascii="Arial" w:eastAsia="SimSun" w:hAnsi="Arial" w:cs="Arial"/>
            <w:rPrChange w:id="152" w:author="Wayne.Tu" w:date="2019-11-12T13:45:00Z">
              <w:rPr>
                <w:rFonts w:ascii="Arial" w:eastAsia="SimSun" w:hAnsi="Arial" w:cs="Arial"/>
              </w:rPr>
            </w:rPrChange>
          </w:rPr>
          <w:t>：</w:t>
        </w:r>
      </w:ins>
      <w:ins w:id="153" w:author="Wayne.Tu" w:date="2019-11-12T14:00:00Z">
        <w:r w:rsidR="00F12B29" w:rsidRPr="00F12B29">
          <w:rPr>
            <w:rFonts w:ascii="Arial" w:eastAsia="SimSun" w:hAnsi="Arial" w:cs="Arial" w:hint="eastAsia"/>
            <w:rPrChange w:id="154" w:author="Wayne.Tu" w:date="2019-11-12T14:00:00Z">
              <w:rPr>
                <w:rFonts w:asciiTheme="minorEastAsia" w:hAnsiTheme="minorEastAsia" w:cs="Arial" w:hint="eastAsia"/>
                <w:lang w:eastAsia="zh-HK"/>
              </w:rPr>
            </w:rPrChange>
          </w:rPr>
          <w:t>在</w:t>
        </w:r>
      </w:ins>
      <w:ins w:id="155" w:author="Wayne.Tu" w:date="2019-11-12T13:47:00Z">
        <w:r w:rsidR="008D2AC7" w:rsidRPr="008D2AC7">
          <w:rPr>
            <w:rFonts w:ascii="Arial" w:eastAsia="SimSun" w:hAnsi="Arial" w:cs="Arial" w:hint="eastAsia"/>
            <w:rPrChange w:id="156" w:author="Wayne.Tu" w:date="2019-11-12T13:47:00Z">
              <w:rPr>
                <w:rFonts w:asciiTheme="minorEastAsia" w:hAnsiTheme="minorEastAsia" w:cs="Arial" w:hint="eastAsia"/>
                <w:lang w:eastAsia="zh-HK"/>
              </w:rPr>
            </w:rPrChange>
          </w:rPr>
          <w:t>主管評核後，</w:t>
        </w:r>
      </w:ins>
      <w:ins w:id="157" w:author="Wayne.Tu" w:date="2019-11-12T13:45:00Z">
        <w:r w:rsidR="008D2AC7" w:rsidRPr="008D2AC7">
          <w:rPr>
            <w:rFonts w:ascii="Arial" w:eastAsia="SimSun" w:hAnsi="Arial" w:cs="Arial" w:hint="eastAsia"/>
            <w:rPrChange w:id="158" w:author="Wayne.Tu" w:date="2019-11-12T13:45:00Z">
              <w:rPr>
                <w:rFonts w:ascii="Arial" w:eastAsia="SimSun" w:hAnsi="Arial" w:cs="Arial" w:hint="eastAsia"/>
              </w:rPr>
            </w:rPrChange>
          </w:rPr>
          <w:t>直屬主管需將評比結果當面告知部屬。同仁需</w:t>
        </w:r>
        <w:proofErr w:type="gramStart"/>
        <w:r w:rsidR="008D2AC7" w:rsidRPr="008D2AC7">
          <w:rPr>
            <w:rFonts w:ascii="Arial" w:eastAsia="SimSun" w:hAnsi="Arial" w:cs="Arial" w:hint="eastAsia"/>
            <w:rPrChange w:id="159" w:author="Wayne.Tu" w:date="2019-11-12T13:45:00Z">
              <w:rPr>
                <w:rFonts w:ascii="Arial" w:eastAsia="SimSun" w:hAnsi="Arial" w:cs="Arial" w:hint="eastAsia"/>
              </w:rPr>
            </w:rPrChange>
          </w:rPr>
          <w:t>於評核表</w:t>
        </w:r>
        <w:proofErr w:type="gramEnd"/>
        <w:r w:rsidR="008D2AC7" w:rsidRPr="008D2AC7">
          <w:rPr>
            <w:rFonts w:ascii="Arial" w:eastAsia="SimSun" w:hAnsi="Arial" w:cs="Arial" w:hint="eastAsia"/>
            <w:rPrChange w:id="160" w:author="Wayne.Tu" w:date="2019-11-12T13:45:00Z">
              <w:rPr>
                <w:rFonts w:ascii="Arial" w:eastAsia="SimSun" w:hAnsi="Arial" w:cs="Arial" w:hint="eastAsia"/>
              </w:rPr>
            </w:rPrChange>
          </w:rPr>
          <w:t>上簽名表示主管已溝通其結果，並填寫意見。人力資源負責將績效</w:t>
        </w:r>
        <w:proofErr w:type="gramStart"/>
        <w:r w:rsidR="008D2AC7" w:rsidRPr="008D2AC7">
          <w:rPr>
            <w:rFonts w:ascii="Arial" w:eastAsia="SimSun" w:hAnsi="Arial" w:cs="Arial" w:hint="eastAsia"/>
            <w:rPrChange w:id="161" w:author="Wayne.Tu" w:date="2019-11-12T13:45:00Z">
              <w:rPr>
                <w:rFonts w:ascii="Arial" w:eastAsia="SimSun" w:hAnsi="Arial" w:cs="Arial" w:hint="eastAsia"/>
              </w:rPr>
            </w:rPrChange>
          </w:rPr>
          <w:t>評核表收回</w:t>
        </w:r>
        <w:proofErr w:type="gramEnd"/>
        <w:r w:rsidR="008D2AC7" w:rsidRPr="008D2AC7">
          <w:rPr>
            <w:rFonts w:ascii="Arial" w:eastAsia="SimSun" w:hAnsi="Arial" w:cs="Arial" w:hint="eastAsia"/>
            <w:rPrChange w:id="162" w:author="Wayne.Tu" w:date="2019-11-12T13:45:00Z">
              <w:rPr>
                <w:rFonts w:ascii="Arial" w:eastAsia="SimSun" w:hAnsi="Arial" w:cs="Arial" w:hint="eastAsia"/>
              </w:rPr>
            </w:rPrChange>
          </w:rPr>
          <w:t>並歸檔。</w:t>
        </w:r>
      </w:ins>
    </w:p>
    <w:p w:rsidR="009D34AE" w:rsidRPr="00AC0A09" w:rsidRDefault="009D34AE" w:rsidP="00F52A75">
      <w:pPr>
        <w:pStyle w:val="a5"/>
        <w:numPr>
          <w:ilvl w:val="0"/>
          <w:numId w:val="30"/>
        </w:numPr>
        <w:ind w:leftChars="0"/>
        <w:rPr>
          <w:rFonts w:ascii="Arial" w:eastAsia="SimSun" w:hAnsi="Arial" w:cs="Arial"/>
        </w:rPr>
      </w:pPr>
      <w:r w:rsidRPr="00AC0A09">
        <w:rPr>
          <w:rFonts w:ascii="Arial" w:eastAsia="SimSun" w:hAnsi="Arial" w:cs="Arial"/>
        </w:rPr>
        <w:t>傑出：同仁經常有優異表現。其產出以及如何產出遠超出標準與其所擔任職位的期望價值。是非常有能力和生產力。同仁經常是其他人可諮詢和取得協助對象，並被廣泛認可的榜樣。</w:t>
      </w:r>
    </w:p>
    <w:p w:rsidR="009D34AE" w:rsidRPr="00AC0A09" w:rsidRDefault="009D34AE" w:rsidP="00F52A75">
      <w:pPr>
        <w:pStyle w:val="a5"/>
        <w:numPr>
          <w:ilvl w:val="0"/>
          <w:numId w:val="30"/>
        </w:numPr>
        <w:ind w:leftChars="0"/>
        <w:rPr>
          <w:rFonts w:ascii="Arial" w:eastAsia="SimSun" w:hAnsi="Arial" w:cs="Arial"/>
        </w:rPr>
      </w:pPr>
      <w:r w:rsidRPr="00AC0A09">
        <w:rPr>
          <w:rFonts w:ascii="Arial" w:eastAsia="SimSun" w:hAnsi="Arial" w:cs="Arial"/>
        </w:rPr>
        <w:t>優秀：同仁在所有或幾乎所有的行為，能力和責任面展現優秀，一致的表現。其產出以及如何產出常超出標準與其所擔任職位的期望價值，並經常對部門有助益。</w:t>
      </w:r>
    </w:p>
    <w:p w:rsidR="009D34AE" w:rsidRPr="00AC0A09" w:rsidRDefault="009D34AE" w:rsidP="00F52A75">
      <w:pPr>
        <w:pStyle w:val="a5"/>
        <w:numPr>
          <w:ilvl w:val="0"/>
          <w:numId w:val="30"/>
        </w:numPr>
        <w:ind w:leftChars="0"/>
        <w:rPr>
          <w:rFonts w:ascii="Arial" w:eastAsia="SimSun" w:hAnsi="Arial" w:cs="Arial"/>
        </w:rPr>
      </w:pPr>
      <w:r w:rsidRPr="00AC0A09">
        <w:rPr>
          <w:rFonts w:ascii="Arial" w:eastAsia="SimSun" w:hAnsi="Arial" w:cs="Arial"/>
        </w:rPr>
        <w:t>滿意：同仁始終有達到期望的表現。其產出以及如何產出符合標準與其所擔任職位的期望價值。同仁是可靠的，有能力，知識淵博的，表現偶爾超出其職位的期望價值。此等級代表穩定、可信賴及有效的表現。</w:t>
      </w:r>
    </w:p>
    <w:p w:rsidR="009D34AE" w:rsidRPr="00AC0A09" w:rsidRDefault="009D34AE" w:rsidP="00F52A75">
      <w:pPr>
        <w:pStyle w:val="a5"/>
        <w:numPr>
          <w:ilvl w:val="0"/>
          <w:numId w:val="30"/>
        </w:numPr>
        <w:ind w:leftChars="0"/>
        <w:rPr>
          <w:rFonts w:ascii="Arial" w:eastAsia="SimSun" w:hAnsi="Arial" w:cs="Arial"/>
        </w:rPr>
      </w:pPr>
      <w:r w:rsidRPr="00AC0A09">
        <w:rPr>
          <w:rFonts w:ascii="Arial" w:eastAsia="SimSun" w:hAnsi="Arial" w:cs="Arial"/>
        </w:rPr>
        <w:t>待改進：同仁在</w:t>
      </w:r>
      <w:proofErr w:type="gramStart"/>
      <w:r w:rsidRPr="00AC0A09">
        <w:rPr>
          <w:rFonts w:ascii="Arial" w:eastAsia="SimSun" w:hAnsi="Arial" w:cs="Arial"/>
        </w:rPr>
        <w:t>大多面項展現</w:t>
      </w:r>
      <w:proofErr w:type="gramEnd"/>
      <w:r w:rsidRPr="00AC0A09">
        <w:rPr>
          <w:rFonts w:ascii="Arial" w:eastAsia="SimSun" w:hAnsi="Arial" w:cs="Arial"/>
        </w:rPr>
        <w:t>足夠的表現，但在此職位的一個或多個重要方面需要改善。其產出或如何產出的某個或多個方面需要加強以符合擔任此職位的期望。得此評比者，需進行績效改善計畫。</w:t>
      </w:r>
    </w:p>
    <w:p w:rsidR="009D34AE" w:rsidRPr="00AC0A09" w:rsidRDefault="009D34AE" w:rsidP="00F52A75">
      <w:pPr>
        <w:pStyle w:val="a5"/>
        <w:numPr>
          <w:ilvl w:val="0"/>
          <w:numId w:val="30"/>
        </w:numPr>
        <w:ind w:leftChars="0"/>
        <w:rPr>
          <w:rFonts w:ascii="Arial" w:eastAsia="SimSun" w:hAnsi="Arial" w:cs="Arial"/>
        </w:rPr>
      </w:pPr>
      <w:r w:rsidRPr="00AC0A09">
        <w:rPr>
          <w:rFonts w:ascii="Arial" w:eastAsia="SimSun" w:hAnsi="Arial" w:cs="Arial"/>
        </w:rPr>
        <w:t>不佳：同仁在此職位的所有或幾乎所有方面表現經常性未能達到期望。其產出及如何</w:t>
      </w:r>
      <w:proofErr w:type="gramStart"/>
      <w:r w:rsidRPr="00AC0A09">
        <w:rPr>
          <w:rFonts w:ascii="Arial" w:eastAsia="SimSun" w:hAnsi="Arial" w:cs="Arial"/>
        </w:rPr>
        <w:t>產出均未達</w:t>
      </w:r>
      <w:proofErr w:type="gramEnd"/>
      <w:r w:rsidRPr="00AC0A09">
        <w:rPr>
          <w:rFonts w:ascii="Arial" w:eastAsia="SimSun" w:hAnsi="Arial" w:cs="Arial"/>
        </w:rPr>
        <w:t>標準且無法被接受。除非有明顯和立即的改善，若有此評比發生，公司與獲得此評比之同仁雙方考慮是否要繼續聘僱關係。得此評比者，需進行績效改善計畫。</w:t>
      </w:r>
    </w:p>
    <w:p w:rsidR="009D34AE" w:rsidRPr="00AC0A09" w:rsidDel="008D2AC7" w:rsidRDefault="009D34AE" w:rsidP="00F52A75">
      <w:pPr>
        <w:pStyle w:val="a5"/>
        <w:numPr>
          <w:ilvl w:val="0"/>
          <w:numId w:val="30"/>
        </w:numPr>
        <w:ind w:leftChars="0"/>
        <w:rPr>
          <w:del w:id="163" w:author="Wayne.Tu" w:date="2019-11-12T13:45:00Z"/>
          <w:rFonts w:ascii="Arial" w:eastAsia="SimSun" w:hAnsi="Arial" w:cs="Arial"/>
        </w:rPr>
      </w:pPr>
      <w:del w:id="164" w:author="Wayne.Tu" w:date="2019-11-12T13:45:00Z">
        <w:r w:rsidRPr="00AC0A09" w:rsidDel="008D2AC7">
          <w:rPr>
            <w:rFonts w:ascii="Arial" w:eastAsia="SimSun" w:hAnsi="Arial" w:cs="Arial"/>
          </w:rPr>
          <w:lastRenderedPageBreak/>
          <w:delText>直屬主管需將評比結果當面告知部屬。同仁需於評核表上簽名表示主管已溝通其結果，並填寫意見。人力資源負責將績效評核表收回並歸檔。</w:delText>
        </w:r>
      </w:del>
    </w:p>
    <w:p w:rsidR="009D34AE" w:rsidRPr="00AC0A09" w:rsidRDefault="009D34AE" w:rsidP="00F52A75">
      <w:pPr>
        <w:pStyle w:val="a5"/>
        <w:numPr>
          <w:ilvl w:val="0"/>
          <w:numId w:val="27"/>
        </w:numPr>
        <w:ind w:leftChars="0"/>
        <w:rPr>
          <w:rFonts w:ascii="Arial" w:eastAsia="SimSun" w:hAnsi="Arial" w:cs="Arial"/>
        </w:rPr>
      </w:pPr>
      <w:r w:rsidRPr="00AC0A09">
        <w:rPr>
          <w:rFonts w:ascii="Arial" w:eastAsia="SimSun" w:hAnsi="Arial" w:cs="Arial"/>
        </w:rPr>
        <w:t>績效改善計畫</w:t>
      </w:r>
    </w:p>
    <w:p w:rsidR="009D34AE" w:rsidRPr="00AC0A09" w:rsidRDefault="009D34AE" w:rsidP="00F52A75">
      <w:pPr>
        <w:pStyle w:val="a5"/>
        <w:numPr>
          <w:ilvl w:val="0"/>
          <w:numId w:val="31"/>
        </w:numPr>
        <w:ind w:leftChars="0"/>
        <w:rPr>
          <w:rFonts w:ascii="Arial" w:eastAsia="SimSun" w:hAnsi="Arial" w:cs="Arial"/>
        </w:rPr>
      </w:pPr>
      <w:r w:rsidRPr="00AC0A09">
        <w:rPr>
          <w:rFonts w:ascii="Arial" w:eastAsia="SimSun" w:hAnsi="Arial" w:cs="Arial"/>
        </w:rPr>
        <w:t>績效改善計畫適用於年中或年終績效考核中期評比為「待改進」或「不佳」的同仁。</w:t>
      </w:r>
    </w:p>
    <w:p w:rsidR="009D34AE" w:rsidRPr="00AC0A09" w:rsidRDefault="009D34AE" w:rsidP="00285ED7">
      <w:pPr>
        <w:pStyle w:val="a5"/>
        <w:numPr>
          <w:ilvl w:val="0"/>
          <w:numId w:val="31"/>
        </w:numPr>
        <w:ind w:leftChars="0"/>
        <w:rPr>
          <w:rFonts w:ascii="Arial" w:eastAsia="SimSun" w:hAnsi="Arial" w:cs="Arial"/>
        </w:rPr>
      </w:pPr>
      <w:r w:rsidRPr="00AC0A09">
        <w:rPr>
          <w:rFonts w:ascii="Arial" w:eastAsia="SimSun" w:hAnsi="Arial" w:cs="Arial"/>
        </w:rPr>
        <w:t>每次績效改善期最長為三個月。</w:t>
      </w:r>
      <w:r w:rsidRPr="00AC0A09">
        <w:rPr>
          <w:rFonts w:ascii="Arial" w:eastAsia="SimSun" w:hAnsi="Arial" w:cs="Arial"/>
        </w:rPr>
        <w:t xml:space="preserve"> </w:t>
      </w:r>
    </w:p>
    <w:p w:rsidR="009D34AE" w:rsidRPr="00AC0A09" w:rsidRDefault="009D34AE" w:rsidP="00F52A75">
      <w:pPr>
        <w:pStyle w:val="a5"/>
        <w:numPr>
          <w:ilvl w:val="0"/>
          <w:numId w:val="31"/>
        </w:numPr>
        <w:ind w:leftChars="0"/>
        <w:rPr>
          <w:rFonts w:ascii="Arial" w:eastAsia="SimSun" w:hAnsi="Arial" w:cs="Arial"/>
        </w:rPr>
      </w:pPr>
      <w:r w:rsidRPr="00AC0A09">
        <w:rPr>
          <w:rFonts w:ascii="Arial" w:eastAsia="SimSun" w:hAnsi="Arial" w:cs="Arial"/>
        </w:rPr>
        <w:t>在績效改善計畫結束，部門主管需核准直屬主管依定期檢視結果所建議之決定如下：</w:t>
      </w:r>
    </w:p>
    <w:p w:rsidR="009D34AE" w:rsidRPr="00AC0A09" w:rsidRDefault="009D34AE" w:rsidP="00F52A75">
      <w:pPr>
        <w:pStyle w:val="a5"/>
        <w:numPr>
          <w:ilvl w:val="0"/>
          <w:numId w:val="32"/>
        </w:numPr>
        <w:ind w:leftChars="0"/>
        <w:rPr>
          <w:rFonts w:ascii="Arial" w:eastAsia="SimSun" w:hAnsi="Arial" w:cs="Arial"/>
        </w:rPr>
      </w:pPr>
      <w:r w:rsidRPr="00AC0A09">
        <w:rPr>
          <w:rFonts w:ascii="Arial" w:eastAsia="SimSun" w:hAnsi="Arial" w:cs="Arial"/>
        </w:rPr>
        <w:t>免除績效改善，因表現有改善且達滿意程度。</w:t>
      </w:r>
    </w:p>
    <w:p w:rsidR="009D34AE" w:rsidRPr="00AC0A09" w:rsidRDefault="009D34AE" w:rsidP="00F52A75">
      <w:pPr>
        <w:pStyle w:val="a5"/>
        <w:numPr>
          <w:ilvl w:val="0"/>
          <w:numId w:val="32"/>
        </w:numPr>
        <w:ind w:leftChars="0"/>
        <w:rPr>
          <w:rFonts w:ascii="Arial" w:eastAsia="SimSun" w:hAnsi="Arial" w:cs="Arial"/>
        </w:rPr>
      </w:pPr>
      <w:r w:rsidRPr="00AC0A09">
        <w:rPr>
          <w:rFonts w:ascii="Arial" w:eastAsia="SimSun" w:hAnsi="Arial" w:cs="Arial"/>
        </w:rPr>
        <w:t>延長績效改善</w:t>
      </w:r>
      <w:proofErr w:type="gramStart"/>
      <w:r w:rsidRPr="00AC0A09">
        <w:rPr>
          <w:rFonts w:ascii="Arial" w:eastAsia="SimSun" w:hAnsi="Arial" w:cs="Arial"/>
        </w:rPr>
        <w:t>期間，</w:t>
      </w:r>
      <w:proofErr w:type="gramEnd"/>
      <w:r w:rsidRPr="00AC0A09">
        <w:rPr>
          <w:rFonts w:ascii="Arial" w:eastAsia="SimSun" w:hAnsi="Arial" w:cs="Arial"/>
        </w:rPr>
        <w:t>以三個月為上限且僅限延長乙次，因表現有改善但未達滿意程度且被認為仍有改善之可能。</w:t>
      </w:r>
    </w:p>
    <w:p w:rsidR="009D34AE" w:rsidRPr="00AC0A09" w:rsidRDefault="009D34AE" w:rsidP="00F52A75">
      <w:pPr>
        <w:pStyle w:val="a5"/>
        <w:numPr>
          <w:ilvl w:val="0"/>
          <w:numId w:val="32"/>
        </w:numPr>
        <w:ind w:leftChars="0"/>
        <w:rPr>
          <w:rFonts w:ascii="Arial" w:eastAsia="SimSun" w:hAnsi="Arial" w:cs="Arial"/>
        </w:rPr>
      </w:pPr>
      <w:r w:rsidRPr="00AC0A09">
        <w:rPr>
          <w:rFonts w:ascii="Arial" w:eastAsia="SimSun" w:hAnsi="Arial" w:cs="Arial"/>
        </w:rPr>
        <w:t>調降職級，因表現雖有改善但仍無法勝任目前職級應承擔之工作深度與廣度。</w:t>
      </w:r>
    </w:p>
    <w:p w:rsidR="009D34AE" w:rsidRPr="00AC0A09" w:rsidRDefault="009D34AE" w:rsidP="00F52A75">
      <w:pPr>
        <w:pStyle w:val="a5"/>
        <w:numPr>
          <w:ilvl w:val="0"/>
          <w:numId w:val="32"/>
        </w:numPr>
        <w:ind w:leftChars="0"/>
        <w:rPr>
          <w:rFonts w:ascii="Arial" w:eastAsia="SimSun" w:hAnsi="Arial" w:cs="Arial"/>
        </w:rPr>
      </w:pPr>
      <w:r w:rsidRPr="00AC0A09">
        <w:rPr>
          <w:rFonts w:ascii="Arial" w:eastAsia="SimSun" w:hAnsi="Arial" w:cs="Arial"/>
        </w:rPr>
        <w:t>資遣，因表現無改善且持續無法勝任目前職務。</w:t>
      </w:r>
    </w:p>
    <w:p w:rsidR="00B50398" w:rsidRPr="00AC0A09" w:rsidRDefault="00B50398">
      <w:pPr>
        <w:widowControl/>
        <w:rPr>
          <w:rFonts w:ascii="Arial" w:eastAsia="SimSun" w:hAnsi="Arial" w:cs="Arial"/>
          <w:b/>
          <w:bCs/>
          <w:sz w:val="48"/>
          <w:szCs w:val="48"/>
        </w:rPr>
      </w:pPr>
      <w:r w:rsidRPr="00AC0A09">
        <w:rPr>
          <w:rFonts w:ascii="Arial" w:eastAsia="SimSun" w:hAnsi="Arial" w:cs="Arial"/>
        </w:rPr>
        <w:br w:type="page"/>
      </w:r>
    </w:p>
    <w:p w:rsidR="00901A36" w:rsidRPr="00AC0A09" w:rsidRDefault="005F2B6C" w:rsidP="00702FC7">
      <w:pPr>
        <w:pStyle w:val="2"/>
        <w:rPr>
          <w:rFonts w:ascii="Arial" w:eastAsia="SimSun" w:hAnsi="Arial" w:cs="Arial"/>
        </w:rPr>
      </w:pPr>
      <w:bookmarkStart w:id="165" w:name="_Toc24451047"/>
      <w:proofErr w:type="gramStart"/>
      <w:r w:rsidRPr="00AC0A09">
        <w:rPr>
          <w:rFonts w:ascii="Arial" w:eastAsia="SimSun" w:hAnsi="Arial" w:cs="Arial"/>
        </w:rPr>
        <w:lastRenderedPageBreak/>
        <w:t>離職暨留職</w:t>
      </w:r>
      <w:proofErr w:type="gramEnd"/>
      <w:r w:rsidRPr="00AC0A09">
        <w:rPr>
          <w:rFonts w:ascii="Arial" w:eastAsia="SimSun" w:hAnsi="Arial" w:cs="Arial"/>
        </w:rPr>
        <w:t>停薪管理辦法</w:t>
      </w:r>
      <w:bookmarkEnd w:id="165"/>
    </w:p>
    <w:p w:rsidR="009D34AE" w:rsidRPr="00AC0A09" w:rsidRDefault="009D34AE" w:rsidP="00F52A75">
      <w:pPr>
        <w:pStyle w:val="a5"/>
        <w:numPr>
          <w:ilvl w:val="0"/>
          <w:numId w:val="33"/>
        </w:numPr>
        <w:ind w:leftChars="0"/>
        <w:rPr>
          <w:rFonts w:ascii="Arial" w:eastAsia="SimSun" w:hAnsi="Arial" w:cs="Arial"/>
        </w:rPr>
      </w:pPr>
      <w:r w:rsidRPr="00AC0A09">
        <w:rPr>
          <w:rFonts w:ascii="Arial" w:eastAsia="SimSun" w:hAnsi="Arial" w:cs="Arial"/>
        </w:rPr>
        <w:t>離職申請：同仁欲辦理離職者，應填妥離職申請書並取得直屬主管、部門主管與相關權責主管之核准後，最遲於離職前三天遞交至</w:t>
      </w:r>
      <w:r w:rsidR="00937BE8" w:rsidRPr="00AC0A09">
        <w:rPr>
          <w:rFonts w:ascii="Arial" w:eastAsia="SimSun" w:hAnsi="Arial" w:cs="Arial"/>
        </w:rPr>
        <w:t>人力資源</w:t>
      </w:r>
      <w:r w:rsidRPr="00AC0A09">
        <w:rPr>
          <w:rFonts w:ascii="Arial" w:eastAsia="SimSun" w:hAnsi="Arial" w:cs="Arial"/>
        </w:rPr>
        <w:t>。</w:t>
      </w:r>
    </w:p>
    <w:p w:rsidR="009D34AE" w:rsidRPr="00AC0A09" w:rsidRDefault="009D34AE" w:rsidP="00F52A75">
      <w:pPr>
        <w:pStyle w:val="a5"/>
        <w:numPr>
          <w:ilvl w:val="0"/>
          <w:numId w:val="34"/>
        </w:numPr>
        <w:ind w:leftChars="0"/>
        <w:rPr>
          <w:rFonts w:ascii="Arial" w:eastAsia="SimSun" w:hAnsi="Arial" w:cs="Arial"/>
        </w:rPr>
      </w:pPr>
      <w:r w:rsidRPr="00AC0A09">
        <w:rPr>
          <w:rFonts w:ascii="Arial" w:eastAsia="SimSun" w:hAnsi="Arial" w:cs="Arial"/>
        </w:rPr>
        <w:t>預告期：欲申請離職者，應依以下規定之預告期間提出</w:t>
      </w:r>
    </w:p>
    <w:p w:rsidR="009D34AE" w:rsidRPr="00AC0A09" w:rsidRDefault="009D34AE" w:rsidP="00F52A75">
      <w:pPr>
        <w:pStyle w:val="a5"/>
        <w:numPr>
          <w:ilvl w:val="0"/>
          <w:numId w:val="35"/>
        </w:numPr>
        <w:ind w:leftChars="0"/>
        <w:rPr>
          <w:rFonts w:ascii="Arial" w:eastAsia="SimSun" w:hAnsi="Arial" w:cs="Arial"/>
        </w:rPr>
      </w:pPr>
      <w:r w:rsidRPr="00AC0A09">
        <w:rPr>
          <w:rFonts w:ascii="Arial" w:eastAsia="SimSun" w:hAnsi="Arial" w:cs="Arial"/>
        </w:rPr>
        <w:t>繼續工作三個月以上一年未滿者，於十日前預告之。</w:t>
      </w:r>
    </w:p>
    <w:p w:rsidR="009D34AE" w:rsidRPr="00AC0A09" w:rsidRDefault="009D34AE" w:rsidP="00F52A75">
      <w:pPr>
        <w:pStyle w:val="a5"/>
        <w:numPr>
          <w:ilvl w:val="0"/>
          <w:numId w:val="35"/>
        </w:numPr>
        <w:ind w:leftChars="0"/>
        <w:rPr>
          <w:rFonts w:ascii="Arial" w:eastAsia="SimSun" w:hAnsi="Arial" w:cs="Arial"/>
        </w:rPr>
      </w:pPr>
      <w:r w:rsidRPr="00AC0A09">
        <w:rPr>
          <w:rFonts w:ascii="Arial" w:eastAsia="SimSun" w:hAnsi="Arial" w:cs="Arial"/>
        </w:rPr>
        <w:t>繼續工作一年以上三年未滿者，於二十日前預告之。</w:t>
      </w:r>
    </w:p>
    <w:p w:rsidR="009D34AE" w:rsidRPr="00AC0A09" w:rsidRDefault="009D34AE" w:rsidP="00F52A75">
      <w:pPr>
        <w:pStyle w:val="a5"/>
        <w:numPr>
          <w:ilvl w:val="0"/>
          <w:numId w:val="35"/>
        </w:numPr>
        <w:ind w:leftChars="0"/>
        <w:rPr>
          <w:rFonts w:ascii="Arial" w:eastAsia="SimSun" w:hAnsi="Arial" w:cs="Arial"/>
        </w:rPr>
      </w:pPr>
      <w:r w:rsidRPr="00AC0A09">
        <w:rPr>
          <w:rFonts w:ascii="Arial" w:eastAsia="SimSun" w:hAnsi="Arial" w:cs="Arial"/>
        </w:rPr>
        <w:t>繼續工作三年以上者，於三十日前預告之。</w:t>
      </w:r>
    </w:p>
    <w:p w:rsidR="009D34AE" w:rsidRPr="00AC0A09" w:rsidRDefault="009D34AE" w:rsidP="00F52A75">
      <w:pPr>
        <w:pStyle w:val="a5"/>
        <w:numPr>
          <w:ilvl w:val="0"/>
          <w:numId w:val="34"/>
        </w:numPr>
        <w:ind w:leftChars="0"/>
        <w:rPr>
          <w:rFonts w:ascii="Arial" w:eastAsia="SimSun" w:hAnsi="Arial" w:cs="Arial"/>
        </w:rPr>
      </w:pPr>
      <w:r w:rsidRPr="00AC0A09">
        <w:rPr>
          <w:rFonts w:ascii="Arial" w:eastAsia="SimSun" w:hAnsi="Arial" w:cs="Arial"/>
        </w:rPr>
        <w:t>離職面談：</w:t>
      </w:r>
      <w:r w:rsidR="00937BE8" w:rsidRPr="00AC0A09">
        <w:rPr>
          <w:rFonts w:ascii="Arial" w:eastAsia="SimSun" w:hAnsi="Arial" w:cs="Arial"/>
        </w:rPr>
        <w:t>人力資源</w:t>
      </w:r>
      <w:r w:rsidRPr="00AC0A09">
        <w:rPr>
          <w:rFonts w:ascii="Arial" w:eastAsia="SimSun" w:hAnsi="Arial" w:cs="Arial"/>
        </w:rPr>
        <w:t>於接獲同仁之離職預告後，應於最短的時間內與同仁面談。</w:t>
      </w:r>
    </w:p>
    <w:p w:rsidR="009D34AE" w:rsidRPr="00AC0A09" w:rsidRDefault="009D34AE" w:rsidP="00F52A75">
      <w:pPr>
        <w:pStyle w:val="a5"/>
        <w:numPr>
          <w:ilvl w:val="0"/>
          <w:numId w:val="34"/>
        </w:numPr>
        <w:ind w:leftChars="0"/>
        <w:rPr>
          <w:rFonts w:ascii="Arial" w:eastAsia="SimSun" w:hAnsi="Arial" w:cs="Arial"/>
        </w:rPr>
      </w:pPr>
      <w:r w:rsidRPr="00AC0A09">
        <w:rPr>
          <w:rFonts w:ascii="Arial" w:eastAsia="SimSun" w:hAnsi="Arial" w:cs="Arial"/>
        </w:rPr>
        <w:t>離職流程</w:t>
      </w:r>
    </w:p>
    <w:p w:rsidR="009D34AE" w:rsidRPr="00AC0A09" w:rsidRDefault="009D34AE" w:rsidP="00F52A75">
      <w:pPr>
        <w:pStyle w:val="a5"/>
        <w:numPr>
          <w:ilvl w:val="0"/>
          <w:numId w:val="36"/>
        </w:numPr>
        <w:ind w:leftChars="0"/>
        <w:rPr>
          <w:rFonts w:ascii="Arial" w:eastAsia="SimSun" w:hAnsi="Arial" w:cs="Arial"/>
        </w:rPr>
      </w:pPr>
      <w:r w:rsidRPr="00AC0A09">
        <w:rPr>
          <w:rFonts w:ascii="Arial" w:eastAsia="SimSun" w:hAnsi="Arial" w:cs="Arial"/>
        </w:rPr>
        <w:t>工作交接：離職同仁最遲應於離職前一周辦理工作交接。</w:t>
      </w:r>
    </w:p>
    <w:p w:rsidR="009D34AE" w:rsidRPr="00AC0A09" w:rsidRDefault="009D34AE" w:rsidP="00F52A75">
      <w:pPr>
        <w:pStyle w:val="a5"/>
        <w:numPr>
          <w:ilvl w:val="0"/>
          <w:numId w:val="36"/>
        </w:numPr>
        <w:ind w:leftChars="0"/>
        <w:rPr>
          <w:rFonts w:ascii="Arial" w:eastAsia="SimSun" w:hAnsi="Arial" w:cs="Arial"/>
        </w:rPr>
      </w:pPr>
      <w:r w:rsidRPr="00AC0A09">
        <w:rPr>
          <w:rFonts w:ascii="Arial" w:eastAsia="SimSun" w:hAnsi="Arial" w:cs="Arial"/>
        </w:rPr>
        <w:t>離職同仁應於最後工作日下午五點前完成「離職程序單」並遞交至</w:t>
      </w:r>
      <w:r w:rsidR="00937BE8" w:rsidRPr="00AC0A09">
        <w:rPr>
          <w:rFonts w:ascii="Arial" w:eastAsia="SimSun" w:hAnsi="Arial" w:cs="Arial"/>
        </w:rPr>
        <w:t>人力資源</w:t>
      </w:r>
      <w:r w:rsidRPr="00AC0A09">
        <w:rPr>
          <w:rFonts w:ascii="Arial" w:eastAsia="SimSun" w:hAnsi="Arial" w:cs="Arial"/>
        </w:rPr>
        <w:t>。</w:t>
      </w:r>
    </w:p>
    <w:p w:rsidR="00817F3D" w:rsidRPr="000C7C60" w:rsidRDefault="00817F3D" w:rsidP="00F52A75">
      <w:pPr>
        <w:pStyle w:val="a5"/>
        <w:numPr>
          <w:ilvl w:val="0"/>
          <w:numId w:val="36"/>
        </w:numPr>
        <w:ind w:leftChars="0"/>
        <w:rPr>
          <w:rFonts w:ascii="SimSun" w:eastAsia="SimSun" w:hAnsi="SimSun" w:cs="Arial"/>
        </w:rPr>
      </w:pPr>
      <w:r w:rsidRPr="00AC0A09">
        <w:rPr>
          <w:rFonts w:ascii="Arial" w:eastAsia="SimSun" w:hAnsi="Arial" w:cs="Arial"/>
          <w:highlight w:val="yellow"/>
        </w:rPr>
        <w:t>最後工作日應為上班日</w:t>
      </w:r>
      <w:r w:rsidR="000C7C60" w:rsidRPr="000C7C60">
        <w:rPr>
          <w:rFonts w:ascii="SimSun" w:eastAsia="SimSun" w:hAnsi="SimSun" w:cs="Arial" w:hint="eastAsia"/>
          <w:highlight w:val="yellow"/>
        </w:rPr>
        <w:t>。</w:t>
      </w:r>
    </w:p>
    <w:p w:rsidR="009D34AE" w:rsidRPr="00AC0A09" w:rsidRDefault="009D34AE" w:rsidP="00F52A75">
      <w:pPr>
        <w:pStyle w:val="a5"/>
        <w:numPr>
          <w:ilvl w:val="0"/>
          <w:numId w:val="34"/>
        </w:numPr>
        <w:ind w:leftChars="0"/>
        <w:rPr>
          <w:rFonts w:ascii="Arial" w:eastAsia="SimSun" w:hAnsi="Arial" w:cs="Arial"/>
        </w:rPr>
      </w:pPr>
      <w:r w:rsidRPr="00AC0A09">
        <w:rPr>
          <w:rFonts w:ascii="Arial" w:eastAsia="SimSun" w:hAnsi="Arial" w:cs="Arial"/>
        </w:rPr>
        <w:t>離職證明：</w:t>
      </w:r>
      <w:r w:rsidR="00937BE8" w:rsidRPr="00AC0A09">
        <w:rPr>
          <w:rFonts w:ascii="Arial" w:eastAsia="SimSun" w:hAnsi="Arial" w:cs="Arial"/>
        </w:rPr>
        <w:t>人力資源</w:t>
      </w:r>
      <w:r w:rsidRPr="00AC0A09">
        <w:rPr>
          <w:rFonts w:ascii="Arial" w:eastAsia="SimSun" w:hAnsi="Arial" w:cs="Arial"/>
        </w:rPr>
        <w:t>經確認離職程序單完成無誤，</w:t>
      </w:r>
      <w:proofErr w:type="gramStart"/>
      <w:r w:rsidRPr="00AC0A09">
        <w:rPr>
          <w:rFonts w:ascii="Arial" w:eastAsia="SimSun" w:hAnsi="Arial" w:cs="Arial"/>
        </w:rPr>
        <w:t>將伺月底薪</w:t>
      </w:r>
      <w:proofErr w:type="gramEnd"/>
      <w:r w:rsidRPr="00AC0A09">
        <w:rPr>
          <w:rFonts w:ascii="Arial" w:eastAsia="SimSun" w:hAnsi="Arial" w:cs="Arial"/>
        </w:rPr>
        <w:t>水核發完畢後寄發離職證明。</w:t>
      </w:r>
    </w:p>
    <w:p w:rsidR="008C2056" w:rsidRPr="00AC0A09" w:rsidRDefault="009D34AE" w:rsidP="00F52A75">
      <w:pPr>
        <w:pStyle w:val="a5"/>
        <w:numPr>
          <w:ilvl w:val="0"/>
          <w:numId w:val="34"/>
        </w:numPr>
        <w:ind w:leftChars="0"/>
        <w:rPr>
          <w:rFonts w:ascii="Arial" w:eastAsia="SimSun" w:hAnsi="Arial" w:cs="Arial"/>
        </w:rPr>
      </w:pPr>
      <w:r w:rsidRPr="00AC0A09">
        <w:rPr>
          <w:rFonts w:ascii="Arial" w:eastAsia="SimSun" w:hAnsi="Arial" w:cs="Arial"/>
        </w:rPr>
        <w:t>其他相關規定</w:t>
      </w:r>
    </w:p>
    <w:p w:rsidR="008C2056" w:rsidRPr="00AC0A09" w:rsidRDefault="009D34AE" w:rsidP="00F52A75">
      <w:pPr>
        <w:pStyle w:val="a5"/>
        <w:numPr>
          <w:ilvl w:val="0"/>
          <w:numId w:val="37"/>
        </w:numPr>
        <w:ind w:leftChars="0"/>
        <w:rPr>
          <w:rFonts w:ascii="Arial" w:eastAsia="SimSun" w:hAnsi="Arial" w:cs="Arial"/>
        </w:rPr>
      </w:pPr>
      <w:r w:rsidRPr="00AC0A09">
        <w:rPr>
          <w:rFonts w:ascii="Arial" w:eastAsia="SimSun" w:hAnsi="Arial" w:cs="Arial"/>
        </w:rPr>
        <w:t>年休假：</w:t>
      </w:r>
      <w:r w:rsidRPr="00AC0A09">
        <w:rPr>
          <w:rFonts w:ascii="Arial" w:eastAsia="SimSun" w:hAnsi="Arial" w:cs="Arial"/>
          <w:bCs/>
        </w:rPr>
        <w:t>當年度依在職比例計算後未休畢之年休假一律折算現金發放。</w:t>
      </w:r>
    </w:p>
    <w:p w:rsidR="009D34AE" w:rsidRPr="000C7C60" w:rsidRDefault="009D34AE" w:rsidP="009D34AE">
      <w:pPr>
        <w:pStyle w:val="a5"/>
        <w:numPr>
          <w:ilvl w:val="0"/>
          <w:numId w:val="37"/>
        </w:numPr>
        <w:ind w:leftChars="0"/>
        <w:rPr>
          <w:rFonts w:ascii="Arial" w:eastAsia="SimSun" w:hAnsi="Arial" w:cs="Arial"/>
        </w:rPr>
      </w:pPr>
      <w:r w:rsidRPr="00AC0A09">
        <w:rPr>
          <w:rFonts w:ascii="Arial" w:eastAsia="SimSun" w:hAnsi="Arial" w:cs="Arial"/>
        </w:rPr>
        <w:t>薪資計算與發放：離職同仁之當月薪資仍按正常發薪日支付。當月薪資將按當月在職比例計算。</w:t>
      </w:r>
      <w:r w:rsidRPr="00AC0A09">
        <w:rPr>
          <w:rFonts w:ascii="Arial" w:eastAsia="SimSun" w:hAnsi="Arial" w:cs="Arial"/>
        </w:rPr>
        <w:t xml:space="preserve"> </w:t>
      </w:r>
    </w:p>
    <w:p w:rsidR="009D34AE" w:rsidRPr="00AC0A09" w:rsidRDefault="009D34AE" w:rsidP="00F52A75">
      <w:pPr>
        <w:pStyle w:val="a5"/>
        <w:numPr>
          <w:ilvl w:val="0"/>
          <w:numId w:val="33"/>
        </w:numPr>
        <w:ind w:leftChars="0"/>
        <w:rPr>
          <w:rFonts w:ascii="Arial" w:eastAsia="SimSun" w:hAnsi="Arial" w:cs="Arial"/>
        </w:rPr>
      </w:pPr>
      <w:r w:rsidRPr="00AC0A09">
        <w:rPr>
          <w:rFonts w:ascii="Arial" w:eastAsia="SimSun" w:hAnsi="Arial" w:cs="Arial"/>
        </w:rPr>
        <w:t>留職停薪</w:t>
      </w:r>
    </w:p>
    <w:p w:rsidR="009D34AE" w:rsidRPr="00AC0A09" w:rsidRDefault="009D34AE" w:rsidP="00F52A75">
      <w:pPr>
        <w:pStyle w:val="a5"/>
        <w:numPr>
          <w:ilvl w:val="0"/>
          <w:numId w:val="38"/>
        </w:numPr>
        <w:ind w:leftChars="0"/>
        <w:rPr>
          <w:rFonts w:ascii="Arial" w:eastAsia="SimSun" w:hAnsi="Arial" w:cs="Arial"/>
        </w:rPr>
      </w:pPr>
      <w:r w:rsidRPr="00AC0A09">
        <w:rPr>
          <w:rFonts w:ascii="Arial" w:eastAsia="SimSun" w:hAnsi="Arial" w:cs="Arial"/>
        </w:rPr>
        <w:t>留職停薪類型</w:t>
      </w:r>
    </w:p>
    <w:tbl>
      <w:tblPr>
        <w:tblW w:w="8080" w:type="dxa"/>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3947"/>
        <w:gridCol w:w="2126"/>
      </w:tblGrid>
      <w:tr w:rsidR="009D34AE" w:rsidRPr="00AC0A09" w:rsidTr="008C2056">
        <w:tc>
          <w:tcPr>
            <w:tcW w:w="2007" w:type="dxa"/>
            <w:shd w:val="clear" w:color="auto" w:fill="D9D9D9"/>
          </w:tcPr>
          <w:p w:rsidR="009D34AE" w:rsidRPr="00AC0A09" w:rsidRDefault="009D34AE" w:rsidP="009D34AE">
            <w:pPr>
              <w:rPr>
                <w:rFonts w:ascii="Arial" w:eastAsia="SimSun" w:hAnsi="Arial" w:cs="Arial"/>
                <w:b/>
              </w:rPr>
            </w:pPr>
            <w:r w:rsidRPr="00AC0A09">
              <w:rPr>
                <w:rFonts w:ascii="Arial" w:eastAsia="SimSun" w:hAnsi="Arial" w:cs="Arial"/>
                <w:b/>
              </w:rPr>
              <w:t>類型</w:t>
            </w:r>
          </w:p>
        </w:tc>
        <w:tc>
          <w:tcPr>
            <w:tcW w:w="3947" w:type="dxa"/>
            <w:shd w:val="clear" w:color="auto" w:fill="D9D9D9"/>
          </w:tcPr>
          <w:p w:rsidR="009D34AE" w:rsidRPr="00AC0A09" w:rsidRDefault="009D34AE" w:rsidP="009D34AE">
            <w:pPr>
              <w:rPr>
                <w:rFonts w:ascii="Arial" w:eastAsia="SimSun" w:hAnsi="Arial" w:cs="Arial"/>
                <w:b/>
              </w:rPr>
            </w:pPr>
            <w:r w:rsidRPr="00AC0A09">
              <w:rPr>
                <w:rFonts w:ascii="Arial" w:eastAsia="SimSun" w:hAnsi="Arial" w:cs="Arial"/>
                <w:b/>
              </w:rPr>
              <w:t>資格</w:t>
            </w:r>
          </w:p>
        </w:tc>
        <w:tc>
          <w:tcPr>
            <w:tcW w:w="2126" w:type="dxa"/>
            <w:shd w:val="clear" w:color="auto" w:fill="D9D9D9"/>
          </w:tcPr>
          <w:p w:rsidR="009D34AE" w:rsidRPr="00AC0A09" w:rsidRDefault="009D34AE" w:rsidP="009D34AE">
            <w:pPr>
              <w:rPr>
                <w:rFonts w:ascii="Arial" w:eastAsia="SimSun" w:hAnsi="Arial" w:cs="Arial"/>
                <w:b/>
              </w:rPr>
            </w:pPr>
            <w:r w:rsidRPr="00AC0A09">
              <w:rPr>
                <w:rFonts w:ascii="Arial" w:eastAsia="SimSun" w:hAnsi="Arial" w:cs="Arial"/>
                <w:b/>
              </w:rPr>
              <w:t>期間</w:t>
            </w:r>
          </w:p>
        </w:tc>
      </w:tr>
      <w:tr w:rsidR="009D34AE" w:rsidRPr="00AC0A09" w:rsidTr="008C2056">
        <w:tc>
          <w:tcPr>
            <w:tcW w:w="2007" w:type="dxa"/>
          </w:tcPr>
          <w:p w:rsidR="009D34AE" w:rsidRPr="00AC0A09" w:rsidRDefault="009D34AE" w:rsidP="009D34AE">
            <w:pPr>
              <w:rPr>
                <w:rFonts w:ascii="Arial" w:eastAsia="SimSun" w:hAnsi="Arial" w:cs="Arial"/>
              </w:rPr>
            </w:pPr>
            <w:r w:rsidRPr="00AC0A09">
              <w:rPr>
                <w:rFonts w:ascii="Arial" w:eastAsia="SimSun" w:hAnsi="Arial" w:cs="Arial"/>
              </w:rPr>
              <w:t>育嬰留職停薪</w:t>
            </w:r>
          </w:p>
        </w:tc>
        <w:tc>
          <w:tcPr>
            <w:tcW w:w="3947" w:type="dxa"/>
          </w:tcPr>
          <w:p w:rsidR="009D34AE" w:rsidRPr="00AC0A09" w:rsidRDefault="009D34AE" w:rsidP="009D34AE">
            <w:pPr>
              <w:rPr>
                <w:rFonts w:ascii="Arial" w:eastAsia="SimSun" w:hAnsi="Arial" w:cs="Arial"/>
              </w:rPr>
            </w:pPr>
            <w:r w:rsidRPr="00AC0A09">
              <w:rPr>
                <w:rFonts w:ascii="Arial" w:eastAsia="SimSun" w:hAnsi="Arial" w:cs="Arial"/>
              </w:rPr>
              <w:t>於公司勞保連續投保滿</w:t>
            </w:r>
            <w:r w:rsidRPr="00AC0A09">
              <w:rPr>
                <w:rFonts w:ascii="Arial" w:eastAsia="SimSun" w:hAnsi="Arial" w:cs="Arial"/>
              </w:rPr>
              <w:t>6</w:t>
            </w:r>
            <w:r w:rsidRPr="00AC0A09">
              <w:rPr>
                <w:rFonts w:ascii="Arial" w:eastAsia="SimSun" w:hAnsi="Arial" w:cs="Arial"/>
              </w:rPr>
              <w:t>個月（配偶未就業者不具申請資格）每一子女滿</w:t>
            </w:r>
            <w:r w:rsidRPr="00AC0A09">
              <w:rPr>
                <w:rFonts w:ascii="Arial" w:eastAsia="SimSun" w:hAnsi="Arial" w:cs="Arial"/>
              </w:rPr>
              <w:t>3</w:t>
            </w:r>
            <w:r w:rsidRPr="00AC0A09">
              <w:rPr>
                <w:rFonts w:ascii="Arial" w:eastAsia="SimSun" w:hAnsi="Arial" w:cs="Arial"/>
              </w:rPr>
              <w:t>歲前，得申請育嬰留職停薪，期間至該子女滿</w:t>
            </w:r>
            <w:r w:rsidRPr="00AC0A09">
              <w:rPr>
                <w:rFonts w:ascii="Arial" w:eastAsia="SimSun" w:hAnsi="Arial" w:cs="Arial"/>
              </w:rPr>
              <w:t>3</w:t>
            </w:r>
            <w:r w:rsidRPr="00AC0A09">
              <w:rPr>
                <w:rFonts w:ascii="Arial" w:eastAsia="SimSun" w:hAnsi="Arial" w:cs="Arial"/>
              </w:rPr>
              <w:t>歲止，最長不得超過</w:t>
            </w:r>
            <w:r w:rsidRPr="00AC0A09">
              <w:rPr>
                <w:rFonts w:ascii="Arial" w:eastAsia="SimSun" w:hAnsi="Arial" w:cs="Arial"/>
              </w:rPr>
              <w:t>2</w:t>
            </w:r>
            <w:r w:rsidRPr="00AC0A09">
              <w:rPr>
                <w:rFonts w:ascii="Arial" w:eastAsia="SimSun" w:hAnsi="Arial" w:cs="Arial"/>
              </w:rPr>
              <w:t>年。</w:t>
            </w:r>
          </w:p>
        </w:tc>
        <w:tc>
          <w:tcPr>
            <w:tcW w:w="2126" w:type="dxa"/>
          </w:tcPr>
          <w:p w:rsidR="009D34AE" w:rsidRPr="00AC0A09" w:rsidRDefault="009D34AE" w:rsidP="009D34AE">
            <w:pPr>
              <w:rPr>
                <w:rFonts w:ascii="Arial" w:eastAsia="SimSun" w:hAnsi="Arial" w:cs="Arial"/>
              </w:rPr>
            </w:pPr>
            <w:r w:rsidRPr="00AC0A09">
              <w:rPr>
                <w:rFonts w:ascii="Arial" w:eastAsia="SimSun" w:hAnsi="Arial" w:cs="Arial"/>
              </w:rPr>
              <w:t>6</w:t>
            </w:r>
            <w:r w:rsidRPr="00AC0A09">
              <w:rPr>
                <w:rFonts w:ascii="Arial" w:eastAsia="SimSun" w:hAnsi="Arial" w:cs="Arial"/>
              </w:rPr>
              <w:t>個月至</w:t>
            </w:r>
            <w:r w:rsidRPr="00AC0A09">
              <w:rPr>
                <w:rFonts w:ascii="Arial" w:eastAsia="SimSun" w:hAnsi="Arial" w:cs="Arial"/>
              </w:rPr>
              <w:t>2</w:t>
            </w:r>
            <w:r w:rsidRPr="00AC0A09">
              <w:rPr>
                <w:rFonts w:ascii="Arial" w:eastAsia="SimSun" w:hAnsi="Arial" w:cs="Arial"/>
              </w:rPr>
              <w:t>年</w:t>
            </w:r>
          </w:p>
        </w:tc>
      </w:tr>
      <w:tr w:rsidR="009D34AE" w:rsidRPr="00AC0A09" w:rsidTr="008C2056">
        <w:tc>
          <w:tcPr>
            <w:tcW w:w="2007" w:type="dxa"/>
          </w:tcPr>
          <w:p w:rsidR="009D34AE" w:rsidRPr="00AC0A09" w:rsidRDefault="009D34AE" w:rsidP="009D34AE">
            <w:pPr>
              <w:rPr>
                <w:rFonts w:ascii="Arial" w:eastAsia="SimSun" w:hAnsi="Arial" w:cs="Arial"/>
              </w:rPr>
            </w:pPr>
            <w:r w:rsidRPr="00AC0A09">
              <w:rPr>
                <w:rFonts w:ascii="Arial" w:eastAsia="SimSun" w:hAnsi="Arial" w:cs="Arial"/>
              </w:rPr>
              <w:t>傷</w:t>
            </w:r>
            <w:proofErr w:type="gramStart"/>
            <w:r w:rsidRPr="00AC0A09">
              <w:rPr>
                <w:rFonts w:ascii="Arial" w:eastAsia="SimSun" w:hAnsi="Arial" w:cs="Arial"/>
              </w:rPr>
              <w:t>病留停</w:t>
            </w:r>
            <w:proofErr w:type="gramEnd"/>
          </w:p>
        </w:tc>
        <w:tc>
          <w:tcPr>
            <w:tcW w:w="3947" w:type="dxa"/>
          </w:tcPr>
          <w:p w:rsidR="009D34AE" w:rsidRPr="00AC0A09" w:rsidRDefault="009D34AE" w:rsidP="009D34AE">
            <w:pPr>
              <w:rPr>
                <w:rFonts w:ascii="Arial" w:eastAsia="SimSun" w:hAnsi="Arial" w:cs="Arial"/>
              </w:rPr>
            </w:pPr>
            <w:r w:rsidRPr="00AC0A09">
              <w:rPr>
                <w:rFonts w:ascii="Arial" w:eastAsia="SimSun" w:hAnsi="Arial" w:cs="Arial"/>
              </w:rPr>
              <w:t>發生健保認定重大傷病範圍者（詳細內容可參考中樣健康保險局網站）</w:t>
            </w:r>
          </w:p>
          <w:p w:rsidR="009D34AE" w:rsidRPr="00AC0A09" w:rsidRDefault="009D34AE" w:rsidP="009D34AE">
            <w:pPr>
              <w:rPr>
                <w:rFonts w:ascii="Arial" w:eastAsia="SimSun" w:hAnsi="Arial" w:cs="Arial"/>
              </w:rPr>
            </w:pPr>
            <w:r w:rsidRPr="00AC0A09">
              <w:rPr>
                <w:rFonts w:ascii="Arial" w:eastAsia="SimSun" w:hAnsi="Arial" w:cs="Arial"/>
              </w:rPr>
              <w:t>經醫生診斷證明經適度治療仍未痊癒，需長期療養者。</w:t>
            </w:r>
          </w:p>
        </w:tc>
        <w:tc>
          <w:tcPr>
            <w:tcW w:w="2126" w:type="dxa"/>
          </w:tcPr>
          <w:p w:rsidR="009D34AE" w:rsidRPr="00AC0A09" w:rsidRDefault="009D34AE" w:rsidP="009D34AE">
            <w:pPr>
              <w:rPr>
                <w:rFonts w:ascii="Arial" w:eastAsia="SimSun" w:hAnsi="Arial" w:cs="Arial"/>
              </w:rPr>
            </w:pPr>
            <w:r w:rsidRPr="00AC0A09">
              <w:rPr>
                <w:rFonts w:ascii="Arial" w:eastAsia="SimSun" w:hAnsi="Arial" w:cs="Arial"/>
              </w:rPr>
              <w:t>至多一年</w:t>
            </w:r>
          </w:p>
        </w:tc>
      </w:tr>
      <w:tr w:rsidR="009D34AE" w:rsidRPr="00AC0A09" w:rsidTr="008C2056">
        <w:tc>
          <w:tcPr>
            <w:tcW w:w="2007" w:type="dxa"/>
          </w:tcPr>
          <w:p w:rsidR="009D34AE" w:rsidRPr="00AC0A09" w:rsidRDefault="009D34AE" w:rsidP="009D34AE">
            <w:pPr>
              <w:rPr>
                <w:rFonts w:ascii="Arial" w:eastAsia="SimSun" w:hAnsi="Arial" w:cs="Arial"/>
              </w:rPr>
            </w:pPr>
            <w:r w:rsidRPr="00AC0A09">
              <w:rPr>
                <w:rFonts w:ascii="Arial" w:eastAsia="SimSun" w:hAnsi="Arial" w:cs="Arial"/>
              </w:rPr>
              <w:t>服兵役</w:t>
            </w:r>
          </w:p>
        </w:tc>
        <w:tc>
          <w:tcPr>
            <w:tcW w:w="3947" w:type="dxa"/>
          </w:tcPr>
          <w:p w:rsidR="009D34AE" w:rsidRPr="00AC0A09" w:rsidRDefault="009D34AE" w:rsidP="009D34AE">
            <w:pPr>
              <w:rPr>
                <w:rFonts w:ascii="Arial" w:eastAsia="SimSun" w:hAnsi="Arial" w:cs="Arial"/>
              </w:rPr>
            </w:pPr>
            <w:r w:rsidRPr="00AC0A09">
              <w:rPr>
                <w:rFonts w:ascii="Arial" w:eastAsia="SimSun" w:hAnsi="Arial" w:cs="Arial"/>
              </w:rPr>
              <w:t>受徵召入營服務</w:t>
            </w:r>
          </w:p>
        </w:tc>
        <w:tc>
          <w:tcPr>
            <w:tcW w:w="2126" w:type="dxa"/>
          </w:tcPr>
          <w:p w:rsidR="009D34AE" w:rsidRPr="00AC0A09" w:rsidRDefault="009D34AE" w:rsidP="009D34AE">
            <w:pPr>
              <w:rPr>
                <w:rFonts w:ascii="Arial" w:eastAsia="SimSun" w:hAnsi="Arial" w:cs="Arial"/>
              </w:rPr>
            </w:pPr>
            <w:r w:rsidRPr="00AC0A09">
              <w:rPr>
                <w:rFonts w:ascii="Arial" w:eastAsia="SimSun" w:hAnsi="Arial" w:cs="Arial"/>
              </w:rPr>
              <w:t>依服役期限</w:t>
            </w:r>
          </w:p>
        </w:tc>
      </w:tr>
    </w:tbl>
    <w:p w:rsidR="009D34AE" w:rsidRPr="00AC0A09" w:rsidRDefault="009D34AE" w:rsidP="009D34AE">
      <w:pPr>
        <w:rPr>
          <w:rFonts w:ascii="Arial" w:eastAsia="SimSun" w:hAnsi="Arial" w:cs="Arial"/>
        </w:rPr>
      </w:pPr>
    </w:p>
    <w:p w:rsidR="008C2056" w:rsidRPr="00AC0A09" w:rsidRDefault="009D34AE" w:rsidP="00F52A75">
      <w:pPr>
        <w:pStyle w:val="a5"/>
        <w:numPr>
          <w:ilvl w:val="0"/>
          <w:numId w:val="38"/>
        </w:numPr>
        <w:ind w:leftChars="0"/>
        <w:rPr>
          <w:rFonts w:ascii="Arial" w:eastAsia="SimSun" w:hAnsi="Arial" w:cs="Arial"/>
        </w:rPr>
      </w:pPr>
      <w:r w:rsidRPr="00AC0A09">
        <w:rPr>
          <w:rFonts w:ascii="Arial" w:eastAsia="SimSun" w:hAnsi="Arial" w:cs="Arial"/>
        </w:rPr>
        <w:lastRenderedPageBreak/>
        <w:t>留職停薪申請：欲申請留職停</w:t>
      </w:r>
      <w:r w:rsidR="00817F3D" w:rsidRPr="00AC0A09">
        <w:rPr>
          <w:rFonts w:ascii="Arial" w:eastAsia="SimSun" w:hAnsi="Arial" w:cs="Arial"/>
        </w:rPr>
        <w:t>薪之同仁應填妥「留職停薪申請單」並取得直屬主管、部門主管與總經理</w:t>
      </w:r>
      <w:r w:rsidRPr="00AC0A09">
        <w:rPr>
          <w:rFonts w:ascii="Arial" w:eastAsia="SimSun" w:hAnsi="Arial" w:cs="Arial"/>
        </w:rPr>
        <w:t>之核准後，最遲</w:t>
      </w:r>
      <w:proofErr w:type="gramStart"/>
      <w:r w:rsidRPr="00AC0A09">
        <w:rPr>
          <w:rFonts w:ascii="Arial" w:eastAsia="SimSun" w:hAnsi="Arial" w:cs="Arial"/>
        </w:rPr>
        <w:t>於留停生效</w:t>
      </w:r>
      <w:proofErr w:type="gramEnd"/>
      <w:r w:rsidRPr="00AC0A09">
        <w:rPr>
          <w:rFonts w:ascii="Arial" w:eastAsia="SimSun" w:hAnsi="Arial" w:cs="Arial"/>
        </w:rPr>
        <w:t>前</w:t>
      </w:r>
      <w:proofErr w:type="gramStart"/>
      <w:r w:rsidRPr="00AC0A09">
        <w:rPr>
          <w:rFonts w:ascii="Arial" w:eastAsia="SimSun" w:hAnsi="Arial" w:cs="Arial"/>
        </w:rPr>
        <w:t>前</w:t>
      </w:r>
      <w:proofErr w:type="gramEnd"/>
      <w:r w:rsidRPr="00AC0A09">
        <w:rPr>
          <w:rFonts w:ascii="Arial" w:eastAsia="SimSun" w:hAnsi="Arial" w:cs="Arial"/>
        </w:rPr>
        <w:t>一個禮拜遞交至</w:t>
      </w:r>
      <w:r w:rsidR="00937BE8" w:rsidRPr="00AC0A09">
        <w:rPr>
          <w:rFonts w:ascii="Arial" w:eastAsia="SimSun" w:hAnsi="Arial" w:cs="Arial"/>
        </w:rPr>
        <w:t>人力資源</w:t>
      </w:r>
      <w:r w:rsidRPr="00AC0A09">
        <w:rPr>
          <w:rFonts w:ascii="Arial" w:eastAsia="SimSun" w:hAnsi="Arial" w:cs="Arial"/>
        </w:rPr>
        <w:t>。</w:t>
      </w:r>
    </w:p>
    <w:p w:rsidR="008C2056" w:rsidRPr="00AC0A09" w:rsidRDefault="009D34AE" w:rsidP="00F52A75">
      <w:pPr>
        <w:pStyle w:val="a5"/>
        <w:numPr>
          <w:ilvl w:val="0"/>
          <w:numId w:val="38"/>
        </w:numPr>
        <w:ind w:leftChars="0"/>
        <w:rPr>
          <w:rFonts w:ascii="Arial" w:eastAsia="SimSun" w:hAnsi="Arial" w:cs="Arial"/>
        </w:rPr>
      </w:pPr>
      <w:r w:rsidRPr="00AC0A09">
        <w:rPr>
          <w:rFonts w:ascii="Arial" w:eastAsia="SimSun" w:hAnsi="Arial" w:cs="Arial"/>
        </w:rPr>
        <w:t>預告期：欲申請留職停薪者，應依</w:t>
      </w:r>
      <w:r w:rsidR="00285ED7" w:rsidRPr="00AC0A09">
        <w:rPr>
          <w:rFonts w:ascii="Arial" w:eastAsia="SimSun" w:hAnsi="Arial" w:cs="Arial"/>
        </w:rPr>
        <w:t>第</w:t>
      </w:r>
      <w:r w:rsidR="00285ED7" w:rsidRPr="00AC0A09">
        <w:rPr>
          <w:rFonts w:ascii="Arial" w:eastAsia="SimSun" w:hAnsi="Arial" w:cs="Arial"/>
        </w:rPr>
        <w:t>1</w:t>
      </w:r>
      <w:r w:rsidR="00285ED7" w:rsidRPr="00AC0A09">
        <w:rPr>
          <w:rFonts w:ascii="Arial" w:eastAsia="SimSun" w:hAnsi="Arial" w:cs="Arial"/>
        </w:rPr>
        <w:t>條</w:t>
      </w:r>
      <w:r w:rsidRPr="00AC0A09">
        <w:rPr>
          <w:rFonts w:ascii="Arial" w:eastAsia="SimSun" w:hAnsi="Arial" w:cs="Arial"/>
        </w:rPr>
        <w:t>之預告期間提出。</w:t>
      </w:r>
    </w:p>
    <w:p w:rsidR="009D34AE" w:rsidRPr="00AC0A09" w:rsidRDefault="009D34AE" w:rsidP="00F52A75">
      <w:pPr>
        <w:pStyle w:val="a5"/>
        <w:numPr>
          <w:ilvl w:val="0"/>
          <w:numId w:val="38"/>
        </w:numPr>
        <w:ind w:leftChars="0"/>
        <w:rPr>
          <w:rFonts w:ascii="Arial" w:eastAsia="SimSun" w:hAnsi="Arial" w:cs="Arial"/>
        </w:rPr>
      </w:pPr>
      <w:r w:rsidRPr="00AC0A09">
        <w:rPr>
          <w:rFonts w:ascii="Arial" w:eastAsia="SimSun" w:hAnsi="Arial" w:cs="Arial"/>
        </w:rPr>
        <w:t>留職停薪流程：</w:t>
      </w:r>
      <w:r w:rsidRPr="00AC0A09">
        <w:rPr>
          <w:rFonts w:ascii="Arial" w:eastAsia="SimSun" w:hAnsi="Arial" w:cs="Arial"/>
        </w:rPr>
        <w:t xml:space="preserve"> </w:t>
      </w:r>
    </w:p>
    <w:p w:rsidR="008C2056" w:rsidRPr="00AC0A09" w:rsidRDefault="009D34AE" w:rsidP="00F52A75">
      <w:pPr>
        <w:pStyle w:val="a5"/>
        <w:numPr>
          <w:ilvl w:val="0"/>
          <w:numId w:val="39"/>
        </w:numPr>
        <w:ind w:leftChars="0"/>
        <w:rPr>
          <w:rFonts w:ascii="Arial" w:eastAsia="SimSun" w:hAnsi="Arial" w:cs="Arial"/>
        </w:rPr>
      </w:pPr>
      <w:r w:rsidRPr="00AC0A09">
        <w:rPr>
          <w:rFonts w:ascii="Arial" w:eastAsia="SimSun" w:hAnsi="Arial" w:cs="Arial"/>
        </w:rPr>
        <w:t>工作交接：留職停薪同仁最遲應</w:t>
      </w:r>
      <w:proofErr w:type="gramStart"/>
      <w:r w:rsidRPr="00AC0A09">
        <w:rPr>
          <w:rFonts w:ascii="Arial" w:eastAsia="SimSun" w:hAnsi="Arial" w:cs="Arial"/>
        </w:rPr>
        <w:t>於留停前一</w:t>
      </w:r>
      <w:proofErr w:type="gramEnd"/>
      <w:r w:rsidRPr="00AC0A09">
        <w:rPr>
          <w:rFonts w:ascii="Arial" w:eastAsia="SimSun" w:hAnsi="Arial" w:cs="Arial"/>
        </w:rPr>
        <w:t>周辦理工作交接。</w:t>
      </w:r>
    </w:p>
    <w:p w:rsidR="009D34AE" w:rsidRPr="00AC0A09" w:rsidRDefault="009D34AE" w:rsidP="00F52A75">
      <w:pPr>
        <w:pStyle w:val="a5"/>
        <w:numPr>
          <w:ilvl w:val="0"/>
          <w:numId w:val="39"/>
        </w:numPr>
        <w:ind w:leftChars="0"/>
        <w:rPr>
          <w:rFonts w:ascii="Arial" w:eastAsia="SimSun" w:hAnsi="Arial" w:cs="Arial"/>
        </w:rPr>
      </w:pPr>
      <w:r w:rsidRPr="00AC0A09">
        <w:rPr>
          <w:rFonts w:ascii="Arial" w:eastAsia="SimSun" w:hAnsi="Arial" w:cs="Arial"/>
        </w:rPr>
        <w:t>留職停薪同仁應於最後工作日下午五點前完成「離職程序單」並遞交至</w:t>
      </w:r>
      <w:r w:rsidR="00937BE8" w:rsidRPr="00AC0A09">
        <w:rPr>
          <w:rFonts w:ascii="Arial" w:eastAsia="SimSun" w:hAnsi="Arial" w:cs="Arial"/>
        </w:rPr>
        <w:t>人力資源</w:t>
      </w:r>
      <w:r w:rsidRPr="00AC0A09">
        <w:rPr>
          <w:rFonts w:ascii="Arial" w:eastAsia="SimSun" w:hAnsi="Arial" w:cs="Arial"/>
        </w:rPr>
        <w:t>。</w:t>
      </w:r>
    </w:p>
    <w:p w:rsidR="009D34AE" w:rsidRPr="00AC0A09" w:rsidRDefault="009D34AE" w:rsidP="00F52A75">
      <w:pPr>
        <w:pStyle w:val="a5"/>
        <w:numPr>
          <w:ilvl w:val="0"/>
          <w:numId w:val="38"/>
        </w:numPr>
        <w:ind w:leftChars="0"/>
        <w:rPr>
          <w:rFonts w:ascii="Arial" w:eastAsia="SimSun" w:hAnsi="Arial" w:cs="Arial"/>
        </w:rPr>
      </w:pPr>
      <w:r w:rsidRPr="00AC0A09">
        <w:rPr>
          <w:rFonts w:ascii="Arial" w:eastAsia="SimSun" w:hAnsi="Arial" w:cs="Arial"/>
        </w:rPr>
        <w:t>其他相關規定</w:t>
      </w:r>
    </w:p>
    <w:p w:rsidR="008C2056" w:rsidRPr="00AC0A09" w:rsidRDefault="009D34AE" w:rsidP="00F52A75">
      <w:pPr>
        <w:pStyle w:val="a5"/>
        <w:numPr>
          <w:ilvl w:val="0"/>
          <w:numId w:val="40"/>
        </w:numPr>
        <w:ind w:leftChars="0"/>
        <w:rPr>
          <w:rFonts w:ascii="Arial" w:eastAsia="SimSun" w:hAnsi="Arial" w:cs="Arial"/>
        </w:rPr>
      </w:pPr>
      <w:r w:rsidRPr="00AC0A09">
        <w:rPr>
          <w:rFonts w:ascii="Arial" w:eastAsia="SimSun" w:hAnsi="Arial" w:cs="Arial"/>
        </w:rPr>
        <w:t>薪酬福利：留職停薪期間不予調薪，復職後之同仁可參與次年度調薪作業；年終獎金之發放對象係</w:t>
      </w:r>
      <w:r w:rsidRPr="00AC0A09">
        <w:rPr>
          <w:rFonts w:ascii="Arial" w:eastAsia="SimSun" w:hAnsi="Arial" w:cs="Arial"/>
        </w:rPr>
        <w:t>12</w:t>
      </w:r>
      <w:r w:rsidRPr="00AC0A09">
        <w:rPr>
          <w:rFonts w:ascii="Arial" w:eastAsia="SimSun" w:hAnsi="Arial" w:cs="Arial"/>
        </w:rPr>
        <w:t>月</w:t>
      </w:r>
      <w:r w:rsidRPr="00AC0A09">
        <w:rPr>
          <w:rFonts w:ascii="Arial" w:eastAsia="SimSun" w:hAnsi="Arial" w:cs="Arial"/>
        </w:rPr>
        <w:t>31</w:t>
      </w:r>
      <w:r w:rsidRPr="00AC0A09">
        <w:rPr>
          <w:rFonts w:ascii="Arial" w:eastAsia="SimSun" w:hAnsi="Arial" w:cs="Arial"/>
        </w:rPr>
        <w:t>日在職同仁，年終獎金將依該年度在職期間按比例發放。</w:t>
      </w:r>
    </w:p>
    <w:p w:rsidR="008C2056" w:rsidRPr="00AC0A09" w:rsidRDefault="009D34AE" w:rsidP="00F52A75">
      <w:pPr>
        <w:pStyle w:val="a5"/>
        <w:numPr>
          <w:ilvl w:val="0"/>
          <w:numId w:val="40"/>
        </w:numPr>
        <w:ind w:leftChars="0"/>
        <w:rPr>
          <w:rFonts w:ascii="Arial" w:eastAsia="SimSun" w:hAnsi="Arial" w:cs="Arial"/>
        </w:rPr>
      </w:pPr>
      <w:proofErr w:type="gramStart"/>
      <w:r w:rsidRPr="00AC0A09">
        <w:rPr>
          <w:rFonts w:ascii="Arial" w:eastAsia="SimSun" w:hAnsi="Arial" w:cs="Arial"/>
        </w:rPr>
        <w:t>假別</w:t>
      </w:r>
      <w:proofErr w:type="gramEnd"/>
      <w:r w:rsidRPr="00AC0A09">
        <w:rPr>
          <w:rFonts w:ascii="Arial" w:eastAsia="SimSun" w:hAnsi="Arial" w:cs="Arial"/>
        </w:rPr>
        <w:t>：除「傷</w:t>
      </w:r>
      <w:proofErr w:type="gramStart"/>
      <w:r w:rsidRPr="00AC0A09">
        <w:rPr>
          <w:rFonts w:ascii="Arial" w:eastAsia="SimSun" w:hAnsi="Arial" w:cs="Arial"/>
        </w:rPr>
        <w:t>病留停</w:t>
      </w:r>
      <w:proofErr w:type="gramEnd"/>
      <w:r w:rsidRPr="00AC0A09">
        <w:rPr>
          <w:rFonts w:ascii="Arial" w:eastAsia="SimSun" w:hAnsi="Arial" w:cs="Arial"/>
        </w:rPr>
        <w:t>」須依規定休完所有病假、特別休假以及事假後方能生效外，年假</w:t>
      </w:r>
      <w:r w:rsidRPr="00AC0A09">
        <w:rPr>
          <w:rFonts w:ascii="Arial" w:eastAsia="SimSun" w:hAnsi="Arial" w:cs="Arial"/>
        </w:rPr>
        <w:t>(</w:t>
      </w:r>
      <w:proofErr w:type="gramStart"/>
      <w:r w:rsidRPr="00AC0A09">
        <w:rPr>
          <w:rFonts w:ascii="Arial" w:eastAsia="SimSun" w:hAnsi="Arial" w:cs="Arial"/>
        </w:rPr>
        <w:t>依留停生效</w:t>
      </w:r>
      <w:proofErr w:type="gramEnd"/>
      <w:r w:rsidRPr="00AC0A09">
        <w:rPr>
          <w:rFonts w:ascii="Arial" w:eastAsia="SimSun" w:hAnsi="Arial" w:cs="Arial"/>
        </w:rPr>
        <w:t>日結算</w:t>
      </w:r>
      <w:r w:rsidRPr="00AC0A09">
        <w:rPr>
          <w:rFonts w:ascii="Arial" w:eastAsia="SimSun" w:hAnsi="Arial" w:cs="Arial"/>
        </w:rPr>
        <w:t>)</w:t>
      </w:r>
      <w:r w:rsidRPr="00AC0A09">
        <w:rPr>
          <w:rFonts w:ascii="Arial" w:eastAsia="SimSun" w:hAnsi="Arial" w:cs="Arial"/>
        </w:rPr>
        <w:t>，一律折算現金發放。復職時之</w:t>
      </w:r>
      <w:proofErr w:type="gramStart"/>
      <w:r w:rsidRPr="00AC0A09">
        <w:rPr>
          <w:rFonts w:ascii="Arial" w:eastAsia="SimSun" w:hAnsi="Arial" w:cs="Arial"/>
        </w:rPr>
        <w:t>年假依當年度</w:t>
      </w:r>
      <w:proofErr w:type="gramEnd"/>
      <w:r w:rsidRPr="00AC0A09">
        <w:rPr>
          <w:rFonts w:ascii="Arial" w:eastAsia="SimSun" w:hAnsi="Arial" w:cs="Arial"/>
        </w:rPr>
        <w:t>之實際在職天數比例計算之。</w:t>
      </w:r>
    </w:p>
    <w:p w:rsidR="009D34AE" w:rsidRPr="00AC0A09" w:rsidRDefault="009D34AE" w:rsidP="00F52A75">
      <w:pPr>
        <w:pStyle w:val="a5"/>
        <w:numPr>
          <w:ilvl w:val="0"/>
          <w:numId w:val="40"/>
        </w:numPr>
        <w:ind w:leftChars="0"/>
        <w:rPr>
          <w:rFonts w:ascii="Arial" w:eastAsia="SimSun" w:hAnsi="Arial" w:cs="Arial"/>
        </w:rPr>
      </w:pPr>
      <w:r w:rsidRPr="00AC0A09">
        <w:rPr>
          <w:rFonts w:ascii="Arial" w:eastAsia="SimSun" w:hAnsi="Arial" w:cs="Arial"/>
        </w:rPr>
        <w:t>年資：留職停薪期間之年資</w:t>
      </w:r>
      <w:proofErr w:type="gramStart"/>
      <w:r w:rsidRPr="00AC0A09">
        <w:rPr>
          <w:rFonts w:ascii="Arial" w:eastAsia="SimSun" w:hAnsi="Arial" w:cs="Arial"/>
        </w:rPr>
        <w:t>不</w:t>
      </w:r>
      <w:proofErr w:type="gramEnd"/>
      <w:r w:rsidRPr="00AC0A09">
        <w:rPr>
          <w:rFonts w:ascii="Arial" w:eastAsia="SimSun" w:hAnsi="Arial" w:cs="Arial"/>
        </w:rPr>
        <w:t>併入總年資計算。</w:t>
      </w:r>
    </w:p>
    <w:p w:rsidR="00901A36" w:rsidRPr="00AC0A09" w:rsidRDefault="005102AC" w:rsidP="00B50398">
      <w:pPr>
        <w:pStyle w:val="2"/>
        <w:rPr>
          <w:rFonts w:ascii="Arial" w:eastAsia="SimSun" w:hAnsi="Arial" w:cs="Arial"/>
        </w:rPr>
      </w:pPr>
      <w:r w:rsidRPr="00AC0A09">
        <w:rPr>
          <w:rFonts w:ascii="Arial" w:eastAsia="SimSun" w:hAnsi="Arial" w:cs="Arial"/>
        </w:rPr>
        <w:br w:type="page"/>
      </w:r>
      <w:bookmarkStart w:id="166" w:name="_Toc24451048"/>
      <w:r w:rsidR="00052BA6" w:rsidRPr="00AC0A09">
        <w:rPr>
          <w:rFonts w:ascii="Arial" w:eastAsia="SimSun" w:hAnsi="Arial" w:cs="Arial"/>
        </w:rPr>
        <w:lastRenderedPageBreak/>
        <w:t>差旅</w:t>
      </w:r>
      <w:r w:rsidR="005F2B6C" w:rsidRPr="00AC0A09">
        <w:rPr>
          <w:rFonts w:ascii="Arial" w:eastAsia="SimSun" w:hAnsi="Arial" w:cs="Arial"/>
        </w:rPr>
        <w:t>辦法</w:t>
      </w:r>
      <w:bookmarkEnd w:id="166"/>
    </w:p>
    <w:p w:rsidR="008C2056" w:rsidRPr="00AC0A09" w:rsidRDefault="008C2056" w:rsidP="00F52A75">
      <w:pPr>
        <w:pStyle w:val="a5"/>
        <w:numPr>
          <w:ilvl w:val="0"/>
          <w:numId w:val="41"/>
        </w:numPr>
        <w:ind w:leftChars="0"/>
        <w:rPr>
          <w:rFonts w:ascii="Arial" w:eastAsia="SimSun" w:hAnsi="Arial" w:cs="Arial"/>
        </w:rPr>
      </w:pPr>
      <w:r w:rsidRPr="00AC0A09">
        <w:rPr>
          <w:rFonts w:ascii="Arial" w:eastAsia="SimSun" w:hAnsi="Arial" w:cs="Arial"/>
        </w:rPr>
        <w:t>差旅申請與核准：申請人應在出差前兩天填寫國外出差申請表</w:t>
      </w:r>
      <w:r w:rsidR="006C632D" w:rsidRPr="00AC0A09">
        <w:rPr>
          <w:rFonts w:ascii="Arial" w:eastAsia="SimSun" w:hAnsi="Arial" w:cs="Arial"/>
        </w:rPr>
        <w:t>(HR-F004)</w:t>
      </w:r>
      <w:r w:rsidRPr="00AC0A09">
        <w:rPr>
          <w:rFonts w:ascii="Arial" w:eastAsia="SimSun" w:hAnsi="Arial" w:cs="Arial"/>
        </w:rPr>
        <w:t>並獲得核准。</w:t>
      </w:r>
      <w:r w:rsidRPr="00AC0A09">
        <w:rPr>
          <w:rFonts w:ascii="Arial" w:eastAsia="SimSun" w:hAnsi="Arial" w:cs="Arial"/>
        </w:rPr>
        <w:t xml:space="preserve"> </w:t>
      </w:r>
    </w:p>
    <w:p w:rsidR="008C2056" w:rsidRPr="00AC0A09" w:rsidRDefault="008C2056" w:rsidP="00F52A75">
      <w:pPr>
        <w:pStyle w:val="a5"/>
        <w:numPr>
          <w:ilvl w:val="0"/>
          <w:numId w:val="41"/>
        </w:numPr>
        <w:ind w:leftChars="0"/>
        <w:rPr>
          <w:rFonts w:ascii="Arial" w:eastAsia="SimSun" w:hAnsi="Arial" w:cs="Arial"/>
        </w:rPr>
      </w:pPr>
      <w:r w:rsidRPr="00AC0A09">
        <w:rPr>
          <w:rFonts w:ascii="Arial" w:eastAsia="SimSun" w:hAnsi="Arial" w:cs="Arial"/>
        </w:rPr>
        <w:t>簽核流程：直屬主管</w:t>
      </w:r>
      <w:r w:rsidRPr="00AC0A09">
        <w:rPr>
          <w:rFonts w:ascii="Arial" w:eastAsia="SimSun" w:hAnsi="Arial" w:cs="Arial"/>
        </w:rPr>
        <w:t>→</w:t>
      </w:r>
      <w:r w:rsidRPr="00AC0A09">
        <w:rPr>
          <w:rFonts w:ascii="Arial" w:eastAsia="SimSun" w:hAnsi="Arial" w:cs="Arial"/>
        </w:rPr>
        <w:t>部門主管，完成後將表格提交至</w:t>
      </w:r>
      <w:r w:rsidR="00937BE8" w:rsidRPr="00AC0A09">
        <w:rPr>
          <w:rFonts w:ascii="Arial" w:eastAsia="SimSun" w:hAnsi="Arial" w:cs="Arial"/>
        </w:rPr>
        <w:t>人力資源</w:t>
      </w:r>
      <w:r w:rsidRPr="00AC0A09">
        <w:rPr>
          <w:rFonts w:ascii="Arial" w:eastAsia="SimSun" w:hAnsi="Arial" w:cs="Arial"/>
        </w:rPr>
        <w:t>。</w:t>
      </w:r>
    </w:p>
    <w:p w:rsidR="008C2056" w:rsidRPr="00AC0A09" w:rsidRDefault="008C2056" w:rsidP="00F52A75">
      <w:pPr>
        <w:pStyle w:val="a5"/>
        <w:numPr>
          <w:ilvl w:val="0"/>
          <w:numId w:val="41"/>
        </w:numPr>
        <w:ind w:leftChars="0"/>
        <w:rPr>
          <w:rFonts w:ascii="Arial" w:eastAsia="SimSun" w:hAnsi="Arial" w:cs="Arial"/>
        </w:rPr>
      </w:pPr>
      <w:r w:rsidRPr="00AC0A09">
        <w:rPr>
          <w:rFonts w:ascii="Arial" w:eastAsia="SimSun" w:hAnsi="Arial" w:cs="Arial"/>
        </w:rPr>
        <w:t>交通：</w:t>
      </w:r>
    </w:p>
    <w:p w:rsidR="008C2056" w:rsidRPr="00AC0A09" w:rsidRDefault="008C2056" w:rsidP="00F52A75">
      <w:pPr>
        <w:pStyle w:val="a5"/>
        <w:numPr>
          <w:ilvl w:val="0"/>
          <w:numId w:val="42"/>
        </w:numPr>
        <w:ind w:leftChars="0"/>
        <w:rPr>
          <w:rFonts w:ascii="Arial" w:eastAsia="SimSun" w:hAnsi="Arial" w:cs="Arial"/>
        </w:rPr>
      </w:pPr>
      <w:r w:rsidRPr="00AC0A09">
        <w:rPr>
          <w:rFonts w:ascii="Arial" w:eastAsia="SimSun" w:hAnsi="Arial" w:cs="Arial"/>
        </w:rPr>
        <w:t>計程車：若無大眾運輸工具或無其他合適之交通工具可供選擇的情況下，同仁於出差中可選擇搭乘計程車，需檢附單據。</w:t>
      </w:r>
    </w:p>
    <w:p w:rsidR="008C2056" w:rsidRPr="00AC0A09" w:rsidRDefault="008C2056" w:rsidP="00F52A75">
      <w:pPr>
        <w:pStyle w:val="a5"/>
        <w:numPr>
          <w:ilvl w:val="0"/>
          <w:numId w:val="42"/>
        </w:numPr>
        <w:ind w:leftChars="0"/>
        <w:rPr>
          <w:rFonts w:ascii="Arial" w:eastAsia="SimSun" w:hAnsi="Arial" w:cs="Arial"/>
        </w:rPr>
      </w:pPr>
      <w:r w:rsidRPr="00AC0A09">
        <w:rPr>
          <w:rFonts w:ascii="Arial" w:eastAsia="SimSun" w:hAnsi="Arial" w:cs="Arial"/>
        </w:rPr>
        <w:t>高鐵</w:t>
      </w:r>
      <w:r w:rsidRPr="00AC0A09">
        <w:rPr>
          <w:rFonts w:ascii="Arial" w:eastAsia="SimSun" w:hAnsi="Arial" w:cs="Arial"/>
        </w:rPr>
        <w:t>/</w:t>
      </w:r>
      <w:r w:rsidRPr="00AC0A09">
        <w:rPr>
          <w:rFonts w:ascii="Arial" w:eastAsia="SimSun" w:hAnsi="Arial" w:cs="Arial"/>
        </w:rPr>
        <w:t>火車：搭乘火車或高速鐵路出差者</w:t>
      </w:r>
      <w:r w:rsidRPr="00AC0A09">
        <w:rPr>
          <w:rFonts w:ascii="Arial" w:eastAsia="SimSun" w:hAnsi="Arial" w:cs="Arial"/>
        </w:rPr>
        <w:t xml:space="preserve">, </w:t>
      </w:r>
      <w:r w:rsidRPr="00AC0A09">
        <w:rPr>
          <w:rFonts w:ascii="Arial" w:eastAsia="SimSun" w:hAnsi="Arial" w:cs="Arial"/>
        </w:rPr>
        <w:t>公司僅補助一般標準艙等之費用。訂購車票時，員工需盡可能取得票價優待、相關折扣或公司會員里程累計以出差成本控制。</w:t>
      </w:r>
    </w:p>
    <w:p w:rsidR="008C2056" w:rsidRPr="00AC0A09" w:rsidRDefault="008C2056" w:rsidP="00F52A75">
      <w:pPr>
        <w:pStyle w:val="a5"/>
        <w:numPr>
          <w:ilvl w:val="0"/>
          <w:numId w:val="42"/>
        </w:numPr>
        <w:ind w:leftChars="0"/>
        <w:rPr>
          <w:rFonts w:ascii="Arial" w:eastAsia="SimSun" w:hAnsi="Arial" w:cs="Arial"/>
        </w:rPr>
      </w:pPr>
      <w:r w:rsidRPr="00AC0A09">
        <w:rPr>
          <w:rFonts w:ascii="Arial" w:eastAsia="SimSun" w:hAnsi="Arial" w:cs="Arial"/>
        </w:rPr>
        <w:t>飛機：</w:t>
      </w:r>
    </w:p>
    <w:p w:rsidR="008C2056" w:rsidRPr="00AC0A09" w:rsidRDefault="00285ED7" w:rsidP="00F52A75">
      <w:pPr>
        <w:pStyle w:val="a5"/>
        <w:numPr>
          <w:ilvl w:val="0"/>
          <w:numId w:val="43"/>
        </w:numPr>
        <w:ind w:leftChars="0"/>
        <w:rPr>
          <w:rFonts w:ascii="Arial" w:eastAsia="SimSun" w:hAnsi="Arial" w:cs="Arial"/>
        </w:rPr>
      </w:pPr>
      <w:r w:rsidRPr="00AC0A09">
        <w:rPr>
          <w:rFonts w:ascii="Arial" w:eastAsia="SimSun" w:hAnsi="Arial" w:cs="Arial"/>
        </w:rPr>
        <w:t>董事長與總經理</w:t>
      </w:r>
      <w:r w:rsidR="008C2056" w:rsidRPr="00AC0A09">
        <w:rPr>
          <w:rFonts w:ascii="Arial" w:eastAsia="SimSun" w:hAnsi="Arial" w:cs="Arial"/>
        </w:rPr>
        <w:t>：單程</w:t>
      </w:r>
      <w:r w:rsidR="008C2056" w:rsidRPr="00AC0A09">
        <w:rPr>
          <w:rFonts w:ascii="Arial" w:eastAsia="SimSun" w:hAnsi="Arial" w:cs="Arial"/>
        </w:rPr>
        <w:t>5</w:t>
      </w:r>
      <w:r w:rsidR="008C2056" w:rsidRPr="00AC0A09">
        <w:rPr>
          <w:rFonts w:ascii="Arial" w:eastAsia="SimSun" w:hAnsi="Arial" w:cs="Arial"/>
        </w:rPr>
        <w:t>小時以上可搭乘商務艙，</w:t>
      </w:r>
      <w:r w:rsidR="008C2056" w:rsidRPr="00AC0A09">
        <w:rPr>
          <w:rFonts w:ascii="Arial" w:eastAsia="SimSun" w:hAnsi="Arial" w:cs="Arial"/>
        </w:rPr>
        <w:t>5</w:t>
      </w:r>
      <w:r w:rsidR="008C2056" w:rsidRPr="00AC0A09">
        <w:rPr>
          <w:rFonts w:ascii="Arial" w:eastAsia="SimSun" w:hAnsi="Arial" w:cs="Arial"/>
        </w:rPr>
        <w:t>小時以內需搭乘經濟艙</w:t>
      </w:r>
    </w:p>
    <w:p w:rsidR="008C2056" w:rsidRPr="00AC0A09" w:rsidRDefault="00285ED7" w:rsidP="00F52A75">
      <w:pPr>
        <w:pStyle w:val="a5"/>
        <w:numPr>
          <w:ilvl w:val="0"/>
          <w:numId w:val="43"/>
        </w:numPr>
        <w:ind w:leftChars="0"/>
        <w:rPr>
          <w:rFonts w:ascii="Arial" w:eastAsia="SimSun" w:hAnsi="Arial" w:cs="Arial"/>
        </w:rPr>
      </w:pPr>
      <w:r w:rsidRPr="00AC0A09">
        <w:rPr>
          <w:rFonts w:ascii="Arial" w:eastAsia="SimSun" w:hAnsi="Arial" w:cs="Arial"/>
        </w:rPr>
        <w:t>部門主管</w:t>
      </w:r>
      <w:r w:rsidR="008C2056" w:rsidRPr="00AC0A09">
        <w:rPr>
          <w:rFonts w:ascii="Arial" w:eastAsia="SimSun" w:hAnsi="Arial" w:cs="Arial"/>
        </w:rPr>
        <w:t>：單程</w:t>
      </w:r>
      <w:r w:rsidR="008C2056" w:rsidRPr="00AC0A09">
        <w:rPr>
          <w:rFonts w:ascii="Arial" w:eastAsia="SimSun" w:hAnsi="Arial" w:cs="Arial"/>
        </w:rPr>
        <w:t>5</w:t>
      </w:r>
      <w:r w:rsidR="008C2056" w:rsidRPr="00AC0A09">
        <w:rPr>
          <w:rFonts w:ascii="Arial" w:eastAsia="SimSun" w:hAnsi="Arial" w:cs="Arial"/>
        </w:rPr>
        <w:t>小時以上可搭乘豪華經濟艙；</w:t>
      </w:r>
      <w:r w:rsidR="008C2056" w:rsidRPr="00AC0A09">
        <w:rPr>
          <w:rFonts w:ascii="Arial" w:eastAsia="SimSun" w:hAnsi="Arial" w:cs="Arial"/>
        </w:rPr>
        <w:t>5</w:t>
      </w:r>
      <w:r w:rsidR="008C2056" w:rsidRPr="00AC0A09">
        <w:rPr>
          <w:rFonts w:ascii="Arial" w:eastAsia="SimSun" w:hAnsi="Arial" w:cs="Arial"/>
        </w:rPr>
        <w:t>小時以內需搭乘經濟艙</w:t>
      </w:r>
    </w:p>
    <w:p w:rsidR="008C2056" w:rsidRPr="00AC0A09" w:rsidRDefault="008C2056" w:rsidP="00F52A75">
      <w:pPr>
        <w:pStyle w:val="a5"/>
        <w:numPr>
          <w:ilvl w:val="0"/>
          <w:numId w:val="43"/>
        </w:numPr>
        <w:ind w:leftChars="0"/>
        <w:rPr>
          <w:rFonts w:ascii="Arial" w:eastAsia="SimSun" w:hAnsi="Arial" w:cs="Arial"/>
        </w:rPr>
      </w:pPr>
      <w:r w:rsidRPr="00AC0A09">
        <w:rPr>
          <w:rFonts w:ascii="Arial" w:eastAsia="SimSun" w:hAnsi="Arial" w:cs="Arial"/>
        </w:rPr>
        <w:t>其他員工：僅限</w:t>
      </w:r>
      <w:proofErr w:type="gramStart"/>
      <w:r w:rsidRPr="00AC0A09">
        <w:rPr>
          <w:rFonts w:ascii="Arial" w:eastAsia="SimSun" w:hAnsi="Arial" w:cs="Arial"/>
        </w:rPr>
        <w:t>搭乘搭乘</w:t>
      </w:r>
      <w:proofErr w:type="gramEnd"/>
      <w:r w:rsidRPr="00AC0A09">
        <w:rPr>
          <w:rFonts w:ascii="Arial" w:eastAsia="SimSun" w:hAnsi="Arial" w:cs="Arial"/>
        </w:rPr>
        <w:t>經濟艙。</w:t>
      </w:r>
    </w:p>
    <w:p w:rsidR="008C2056" w:rsidRPr="00AC0A09" w:rsidRDefault="008C2056" w:rsidP="00F52A75">
      <w:pPr>
        <w:pStyle w:val="a5"/>
        <w:numPr>
          <w:ilvl w:val="0"/>
          <w:numId w:val="42"/>
        </w:numPr>
        <w:ind w:leftChars="0"/>
        <w:rPr>
          <w:rFonts w:ascii="Arial" w:eastAsia="SimSun" w:hAnsi="Arial" w:cs="Arial"/>
        </w:rPr>
      </w:pPr>
      <w:r w:rsidRPr="00AC0A09">
        <w:rPr>
          <w:rFonts w:ascii="Arial" w:eastAsia="SimSun" w:hAnsi="Arial" w:cs="Arial"/>
        </w:rPr>
        <w:t>自用車輛：員工若於公務出差中使用自用車輛，其費用得請款。</w:t>
      </w:r>
    </w:p>
    <w:p w:rsidR="008C2056" w:rsidRPr="00AC0A09" w:rsidRDefault="008C2056" w:rsidP="008C2056">
      <w:pPr>
        <w:pStyle w:val="a5"/>
        <w:numPr>
          <w:ilvl w:val="0"/>
          <w:numId w:val="41"/>
        </w:numPr>
        <w:ind w:leftChars="0"/>
        <w:rPr>
          <w:rFonts w:ascii="Arial" w:eastAsia="SimSun" w:hAnsi="Arial" w:cs="Arial"/>
        </w:rPr>
      </w:pPr>
      <w:r w:rsidRPr="00AC0A09">
        <w:rPr>
          <w:rFonts w:ascii="Arial" w:eastAsia="SimSun" w:hAnsi="Arial" w:cs="Arial"/>
        </w:rPr>
        <w:t>住宿費用：公司提供因公務而產生的過夜費用。飯店選擇以三星且可無線上網為優先考量。</w:t>
      </w:r>
      <w:r w:rsidRPr="00AC0A09">
        <w:rPr>
          <w:rFonts w:ascii="Arial" w:eastAsia="SimSun" w:hAnsi="Arial" w:cs="Arial"/>
        </w:rPr>
        <w:t xml:space="preserve"> </w:t>
      </w:r>
    </w:p>
    <w:p w:rsidR="008C2056" w:rsidRPr="00AC0A09" w:rsidRDefault="008C2056" w:rsidP="00F52A75">
      <w:pPr>
        <w:pStyle w:val="a5"/>
        <w:numPr>
          <w:ilvl w:val="0"/>
          <w:numId w:val="41"/>
        </w:numPr>
        <w:ind w:leftChars="0"/>
        <w:rPr>
          <w:rFonts w:ascii="Arial" w:eastAsia="SimSun" w:hAnsi="Arial" w:cs="Arial"/>
        </w:rPr>
      </w:pPr>
      <w:r w:rsidRPr="00AC0A09">
        <w:rPr>
          <w:rFonts w:ascii="Arial" w:eastAsia="SimSun" w:hAnsi="Arial" w:cs="Arial"/>
        </w:rPr>
        <w:t>津貼：國外出差可請領津貼，依出差地區分為兩種津貼標準，如下表所示。</w:t>
      </w:r>
    </w:p>
    <w:tbl>
      <w:tblPr>
        <w:tblW w:w="0" w:type="auto"/>
        <w:tblInd w:w="1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2"/>
        <w:gridCol w:w="1231"/>
      </w:tblGrid>
      <w:tr w:rsidR="008C2056" w:rsidRPr="00AC0A09" w:rsidTr="008C2056">
        <w:tc>
          <w:tcPr>
            <w:tcW w:w="4972" w:type="dxa"/>
            <w:shd w:val="clear" w:color="auto" w:fill="D9D9D9"/>
          </w:tcPr>
          <w:p w:rsidR="008C2056" w:rsidRPr="00AC0A09" w:rsidRDefault="008C2056" w:rsidP="008C2056">
            <w:pPr>
              <w:rPr>
                <w:rFonts w:ascii="Arial" w:eastAsia="SimSun" w:hAnsi="Arial" w:cs="Arial"/>
              </w:rPr>
            </w:pPr>
            <w:r w:rsidRPr="00AC0A09">
              <w:rPr>
                <w:rFonts w:ascii="Arial" w:eastAsia="SimSun" w:hAnsi="Arial" w:cs="Arial"/>
              </w:rPr>
              <w:t>國家</w:t>
            </w:r>
          </w:p>
        </w:tc>
        <w:tc>
          <w:tcPr>
            <w:tcW w:w="1231" w:type="dxa"/>
            <w:shd w:val="clear" w:color="auto" w:fill="D9D9D9"/>
          </w:tcPr>
          <w:p w:rsidR="008C2056" w:rsidRPr="00AC0A09" w:rsidRDefault="008C2056" w:rsidP="008C2056">
            <w:pPr>
              <w:rPr>
                <w:rFonts w:ascii="Arial" w:eastAsia="SimSun" w:hAnsi="Arial" w:cs="Arial"/>
              </w:rPr>
            </w:pPr>
            <w:r w:rsidRPr="00AC0A09">
              <w:rPr>
                <w:rFonts w:ascii="Arial" w:eastAsia="SimSun" w:hAnsi="Arial" w:cs="Arial"/>
              </w:rPr>
              <w:t>金額</w:t>
            </w:r>
          </w:p>
        </w:tc>
      </w:tr>
      <w:tr w:rsidR="008C2056" w:rsidRPr="00AC0A09" w:rsidTr="008C2056">
        <w:tc>
          <w:tcPr>
            <w:tcW w:w="4972" w:type="dxa"/>
            <w:shd w:val="clear" w:color="auto" w:fill="auto"/>
          </w:tcPr>
          <w:p w:rsidR="008C2056" w:rsidRPr="00AC0A09" w:rsidRDefault="008C2056" w:rsidP="008C2056">
            <w:pPr>
              <w:rPr>
                <w:rFonts w:ascii="Arial" w:eastAsia="SimSun" w:hAnsi="Arial" w:cs="Arial"/>
              </w:rPr>
            </w:pPr>
            <w:r w:rsidRPr="00AC0A09">
              <w:rPr>
                <w:rFonts w:ascii="Arial" w:eastAsia="SimSun" w:hAnsi="Arial" w:cs="Arial"/>
              </w:rPr>
              <w:t>美國、加拿大、歐洲、</w:t>
            </w:r>
            <w:proofErr w:type="gramStart"/>
            <w:r w:rsidRPr="00AC0A09">
              <w:rPr>
                <w:rFonts w:ascii="Arial" w:eastAsia="SimSun" w:hAnsi="Arial" w:cs="Arial"/>
              </w:rPr>
              <w:t>紐</w:t>
            </w:r>
            <w:proofErr w:type="gramEnd"/>
            <w:r w:rsidRPr="00AC0A09">
              <w:rPr>
                <w:rFonts w:ascii="Arial" w:eastAsia="SimSun" w:hAnsi="Arial" w:cs="Arial"/>
              </w:rPr>
              <w:t>澳、日本、韓國、新加坡、港澳等已開發國家</w:t>
            </w:r>
          </w:p>
        </w:tc>
        <w:tc>
          <w:tcPr>
            <w:tcW w:w="1231" w:type="dxa"/>
            <w:shd w:val="clear" w:color="auto" w:fill="auto"/>
          </w:tcPr>
          <w:p w:rsidR="008C2056" w:rsidRPr="00AC0A09" w:rsidRDefault="008C2056" w:rsidP="008C2056">
            <w:pPr>
              <w:rPr>
                <w:rFonts w:ascii="Arial" w:eastAsia="SimSun" w:hAnsi="Arial" w:cs="Arial"/>
              </w:rPr>
            </w:pPr>
            <w:r w:rsidRPr="00AC0A09">
              <w:rPr>
                <w:rFonts w:ascii="Arial" w:eastAsia="SimSun" w:hAnsi="Arial" w:cs="Arial"/>
              </w:rPr>
              <w:t>1,500/</w:t>
            </w:r>
            <w:r w:rsidRPr="00AC0A09">
              <w:rPr>
                <w:rFonts w:ascii="Arial" w:eastAsia="SimSun" w:hAnsi="Arial" w:cs="Arial"/>
              </w:rPr>
              <w:t>日</w:t>
            </w:r>
          </w:p>
        </w:tc>
      </w:tr>
      <w:tr w:rsidR="008C2056" w:rsidRPr="00AC0A09" w:rsidTr="008C2056">
        <w:tc>
          <w:tcPr>
            <w:tcW w:w="4972" w:type="dxa"/>
            <w:shd w:val="clear" w:color="auto" w:fill="auto"/>
          </w:tcPr>
          <w:p w:rsidR="008C2056" w:rsidRPr="00AC0A09" w:rsidRDefault="008C2056" w:rsidP="008C2056">
            <w:pPr>
              <w:rPr>
                <w:rFonts w:ascii="Arial" w:eastAsia="SimSun" w:hAnsi="Arial" w:cs="Arial"/>
              </w:rPr>
            </w:pPr>
            <w:r w:rsidRPr="00AC0A09">
              <w:rPr>
                <w:rFonts w:ascii="Arial" w:eastAsia="SimSun" w:hAnsi="Arial" w:cs="Arial"/>
              </w:rPr>
              <w:t>馬來西亞、菲律賓、中國大陸、泰國、越南、柬埔寨等開發中國家</w:t>
            </w:r>
          </w:p>
        </w:tc>
        <w:tc>
          <w:tcPr>
            <w:tcW w:w="1231" w:type="dxa"/>
            <w:shd w:val="clear" w:color="auto" w:fill="auto"/>
          </w:tcPr>
          <w:p w:rsidR="008C2056" w:rsidRPr="00AC0A09" w:rsidRDefault="008C2056" w:rsidP="008C2056">
            <w:pPr>
              <w:rPr>
                <w:rFonts w:ascii="Arial" w:eastAsia="SimSun" w:hAnsi="Arial" w:cs="Arial"/>
              </w:rPr>
            </w:pPr>
            <w:r w:rsidRPr="00AC0A09">
              <w:rPr>
                <w:rFonts w:ascii="Arial" w:eastAsia="SimSun" w:hAnsi="Arial" w:cs="Arial"/>
              </w:rPr>
              <w:t>1,200/</w:t>
            </w:r>
            <w:r w:rsidRPr="00AC0A09">
              <w:rPr>
                <w:rFonts w:ascii="Arial" w:eastAsia="SimSun" w:hAnsi="Arial" w:cs="Arial"/>
              </w:rPr>
              <w:t>日</w:t>
            </w:r>
          </w:p>
        </w:tc>
      </w:tr>
    </w:tbl>
    <w:p w:rsidR="008C2056" w:rsidRPr="00AC0A09" w:rsidRDefault="008C2056" w:rsidP="00F52A75">
      <w:pPr>
        <w:pStyle w:val="a5"/>
        <w:numPr>
          <w:ilvl w:val="0"/>
          <w:numId w:val="41"/>
        </w:numPr>
        <w:ind w:leftChars="0"/>
        <w:rPr>
          <w:rFonts w:ascii="Arial" w:eastAsia="SimSun" w:hAnsi="Arial" w:cs="Arial"/>
        </w:rPr>
      </w:pPr>
      <w:r w:rsidRPr="00AC0A09">
        <w:rPr>
          <w:rFonts w:ascii="Arial" w:eastAsia="SimSun" w:hAnsi="Arial" w:cs="Arial"/>
        </w:rPr>
        <w:t>雜費</w:t>
      </w:r>
    </w:p>
    <w:p w:rsidR="008C2056" w:rsidRPr="00AC0A09" w:rsidRDefault="008C2056" w:rsidP="00F52A75">
      <w:pPr>
        <w:pStyle w:val="a5"/>
        <w:numPr>
          <w:ilvl w:val="0"/>
          <w:numId w:val="44"/>
        </w:numPr>
        <w:ind w:leftChars="0"/>
        <w:rPr>
          <w:rFonts w:ascii="Arial" w:eastAsia="SimSun" w:hAnsi="Arial" w:cs="Arial"/>
        </w:rPr>
      </w:pPr>
      <w:r w:rsidRPr="00AC0A09">
        <w:rPr>
          <w:rFonts w:ascii="Arial" w:eastAsia="SimSun" w:hAnsi="Arial" w:cs="Arial"/>
        </w:rPr>
        <w:t>護照處理費、國際駕照辦理費、機場稅、簽證費、以及因運送公司產品而產生的運費、行李超重費</w:t>
      </w:r>
      <w:proofErr w:type="gramStart"/>
      <w:r w:rsidRPr="00AC0A09">
        <w:rPr>
          <w:rFonts w:ascii="Arial" w:eastAsia="SimSun" w:hAnsi="Arial" w:cs="Arial"/>
        </w:rPr>
        <w:t>等皆憑收據</w:t>
      </w:r>
      <w:proofErr w:type="gramEnd"/>
      <w:r w:rsidRPr="00AC0A09">
        <w:rPr>
          <w:rFonts w:ascii="Arial" w:eastAsia="SimSun" w:hAnsi="Arial" w:cs="Arial"/>
        </w:rPr>
        <w:t>實報實銷。</w:t>
      </w:r>
    </w:p>
    <w:p w:rsidR="008C2056" w:rsidRPr="00AC0A09" w:rsidRDefault="008C2056" w:rsidP="00F52A75">
      <w:pPr>
        <w:pStyle w:val="a5"/>
        <w:numPr>
          <w:ilvl w:val="0"/>
          <w:numId w:val="44"/>
        </w:numPr>
        <w:ind w:leftChars="0"/>
        <w:rPr>
          <w:rFonts w:ascii="Arial" w:eastAsia="SimSun" w:hAnsi="Arial" w:cs="Arial"/>
        </w:rPr>
      </w:pPr>
      <w:r w:rsidRPr="00AC0A09">
        <w:rPr>
          <w:rFonts w:ascii="Arial" w:eastAsia="SimSun" w:hAnsi="Arial" w:cs="Arial"/>
        </w:rPr>
        <w:t>所有未規定但屬於合理範圍內之相關業務費用（如與客戶之交際或贈送客戶之禮品等）亦得申請補助，惟應於費用報支時加以說明。</w:t>
      </w:r>
    </w:p>
    <w:p w:rsidR="008C2056" w:rsidRPr="00AC0A09" w:rsidRDefault="008C2056" w:rsidP="00F52A75">
      <w:pPr>
        <w:pStyle w:val="a5"/>
        <w:numPr>
          <w:ilvl w:val="0"/>
          <w:numId w:val="41"/>
        </w:numPr>
        <w:ind w:leftChars="0"/>
        <w:rPr>
          <w:rFonts w:ascii="Arial" w:eastAsia="SimSun" w:hAnsi="Arial" w:cs="Arial"/>
        </w:rPr>
      </w:pPr>
      <w:r w:rsidRPr="00AC0A09">
        <w:rPr>
          <w:rFonts w:ascii="Arial" w:eastAsia="SimSun" w:hAnsi="Arial" w:cs="Arial"/>
        </w:rPr>
        <w:t>旅費報支流程：</w:t>
      </w:r>
    </w:p>
    <w:p w:rsidR="008C2056" w:rsidRPr="00AC0A09" w:rsidRDefault="008C2056" w:rsidP="00F52A75">
      <w:pPr>
        <w:pStyle w:val="a5"/>
        <w:numPr>
          <w:ilvl w:val="0"/>
          <w:numId w:val="45"/>
        </w:numPr>
        <w:ind w:leftChars="0"/>
        <w:rPr>
          <w:rFonts w:ascii="Arial" w:eastAsia="SimSun" w:hAnsi="Arial" w:cs="Arial"/>
        </w:rPr>
      </w:pPr>
      <w:r w:rsidRPr="00AC0A09">
        <w:rPr>
          <w:rFonts w:ascii="Arial" w:eastAsia="SimSun" w:hAnsi="Arial" w:cs="Arial"/>
        </w:rPr>
        <w:t>旅費報告單：需填妥旅費報告單並檢附相關收據供財務審核。</w:t>
      </w:r>
    </w:p>
    <w:p w:rsidR="008C2056" w:rsidRPr="00AC0A09" w:rsidRDefault="008C2056" w:rsidP="00F52A75">
      <w:pPr>
        <w:pStyle w:val="a5"/>
        <w:numPr>
          <w:ilvl w:val="0"/>
          <w:numId w:val="45"/>
        </w:numPr>
        <w:ind w:leftChars="0"/>
        <w:rPr>
          <w:rFonts w:ascii="Arial" w:eastAsia="SimSun" w:hAnsi="Arial" w:cs="Arial"/>
        </w:rPr>
      </w:pPr>
      <w:r w:rsidRPr="00AC0A09">
        <w:rPr>
          <w:rFonts w:ascii="Arial" w:eastAsia="SimSun" w:hAnsi="Arial" w:cs="Arial"/>
        </w:rPr>
        <w:t>旅費報支應注意事項</w:t>
      </w:r>
    </w:p>
    <w:p w:rsidR="008C2056" w:rsidRPr="00AC0A09" w:rsidRDefault="008C2056" w:rsidP="00F52A75">
      <w:pPr>
        <w:pStyle w:val="a5"/>
        <w:numPr>
          <w:ilvl w:val="0"/>
          <w:numId w:val="46"/>
        </w:numPr>
        <w:ind w:leftChars="0"/>
        <w:rPr>
          <w:rFonts w:ascii="Arial" w:eastAsia="SimSun" w:hAnsi="Arial" w:cs="Arial"/>
        </w:rPr>
      </w:pPr>
      <w:r w:rsidRPr="00AC0A09">
        <w:rPr>
          <w:rFonts w:ascii="Arial" w:eastAsia="SimSun" w:hAnsi="Arial" w:cs="Arial"/>
        </w:rPr>
        <w:t>根據「營利事業所得稅查核準則」，申請各項出差費用須檢附下列相關單據：</w:t>
      </w:r>
    </w:p>
    <w:p w:rsidR="00F12B29" w:rsidRPr="00F12B29" w:rsidRDefault="008C2056" w:rsidP="00F12B29">
      <w:pPr>
        <w:pStyle w:val="a5"/>
        <w:numPr>
          <w:ilvl w:val="0"/>
          <w:numId w:val="47"/>
        </w:numPr>
        <w:ind w:leftChars="0"/>
        <w:rPr>
          <w:ins w:id="167" w:author="Wayne.Tu" w:date="2019-11-12T14:09:00Z"/>
          <w:rFonts w:ascii="Arial" w:eastAsia="SimSun" w:hAnsi="Arial" w:cs="Arial" w:hint="eastAsia"/>
        </w:rPr>
      </w:pPr>
      <w:del w:id="168" w:author="Wayne.Tu" w:date="2019-11-12T14:09:00Z">
        <w:r w:rsidRPr="00AC0A09" w:rsidDel="00F12B29">
          <w:rPr>
            <w:rFonts w:ascii="Arial" w:eastAsia="SimSun" w:hAnsi="Arial" w:cs="Arial"/>
          </w:rPr>
          <w:lastRenderedPageBreak/>
          <w:delText>住</w:delText>
        </w:r>
      </w:del>
      <w:ins w:id="169" w:author="Wayne.Tu" w:date="2019-11-12T14:09:00Z">
        <w:r w:rsidR="00F12B29" w:rsidRPr="00F12B29">
          <w:rPr>
            <w:rFonts w:ascii="Arial" w:eastAsia="SimSun" w:hAnsi="Arial" w:cs="Arial" w:hint="eastAsia"/>
          </w:rPr>
          <w:t>住宿費標準內住宿費用實報實銷</w:t>
        </w:r>
        <w:r w:rsidR="00F12B29" w:rsidRPr="00F12B29">
          <w:rPr>
            <w:rFonts w:ascii="Arial" w:eastAsia="SimSun" w:hAnsi="Arial" w:cs="Arial" w:hint="eastAsia"/>
          </w:rPr>
          <w:t>(</w:t>
        </w:r>
        <w:r w:rsidR="00F12B29" w:rsidRPr="00F12B29">
          <w:rPr>
            <w:rFonts w:ascii="Arial" w:eastAsia="SimSun" w:hAnsi="Arial" w:cs="Arial" w:hint="eastAsia"/>
          </w:rPr>
          <w:t>但不含飯店清單上所列私話或洗衣等費用</w:t>
        </w:r>
        <w:r w:rsidR="00F12B29" w:rsidRPr="00F12B29">
          <w:rPr>
            <w:rFonts w:ascii="Arial" w:eastAsia="SimSun" w:hAnsi="Arial" w:cs="Arial" w:hint="eastAsia"/>
          </w:rPr>
          <w:t>)</w:t>
        </w:r>
        <w:r w:rsidR="00F12B29" w:rsidRPr="00F12B29">
          <w:rPr>
            <w:rFonts w:ascii="Arial" w:eastAsia="SimSun" w:hAnsi="Arial" w:cs="Arial" w:hint="eastAsia"/>
          </w:rPr>
          <w:t>，其住宿費用應取得正本合法憑證，如國內住宿費用，應取得旅館業者書有抬頭之統一發票或普通收據。</w:t>
        </w:r>
      </w:ins>
    </w:p>
    <w:p w:rsidR="00F12B29" w:rsidRPr="00F12B29" w:rsidRDefault="00F12B29" w:rsidP="00F12B29">
      <w:pPr>
        <w:pStyle w:val="a5"/>
        <w:numPr>
          <w:ilvl w:val="0"/>
          <w:numId w:val="47"/>
        </w:numPr>
        <w:ind w:leftChars="0"/>
        <w:rPr>
          <w:ins w:id="170" w:author="Wayne.Tu" w:date="2019-11-12T14:09:00Z"/>
          <w:rFonts w:ascii="Arial" w:eastAsia="SimSun" w:hAnsi="Arial" w:cs="Arial" w:hint="eastAsia"/>
        </w:rPr>
      </w:pPr>
      <w:ins w:id="171" w:author="Wayne.Tu" w:date="2019-11-12T14:09:00Z">
        <w:r w:rsidRPr="00F12B29">
          <w:rPr>
            <w:rFonts w:ascii="Arial" w:eastAsia="SimSun" w:hAnsi="Arial" w:cs="Arial" w:hint="eastAsia"/>
          </w:rPr>
          <w:t>乘坐國內線飛機者：應以飛機票票根</w:t>
        </w:r>
        <w:r w:rsidRPr="00F12B29">
          <w:rPr>
            <w:rFonts w:ascii="Arial" w:eastAsia="SimSun" w:hAnsi="Arial" w:cs="Arial" w:hint="eastAsia"/>
          </w:rPr>
          <w:t>(</w:t>
        </w:r>
        <w:r w:rsidRPr="00F12B29">
          <w:rPr>
            <w:rFonts w:ascii="Arial" w:eastAsia="SimSun" w:hAnsi="Arial" w:cs="Arial" w:hint="eastAsia"/>
          </w:rPr>
          <w:t>或電子機票</w:t>
        </w:r>
        <w:r w:rsidRPr="00F12B29">
          <w:rPr>
            <w:rFonts w:ascii="Arial" w:eastAsia="SimSun" w:hAnsi="Arial" w:cs="Arial" w:hint="eastAsia"/>
          </w:rPr>
          <w:t>)</w:t>
        </w:r>
        <w:r w:rsidRPr="00F12B29">
          <w:rPr>
            <w:rFonts w:ascii="Arial" w:eastAsia="SimSun" w:hAnsi="Arial" w:cs="Arial" w:hint="eastAsia"/>
          </w:rPr>
          <w:t>及登記證為原始憑證。其遺失上開證明者，應取具航空公司之</w:t>
        </w:r>
        <w:proofErr w:type="gramStart"/>
        <w:r w:rsidRPr="00F12B29">
          <w:rPr>
            <w:rFonts w:ascii="Arial" w:eastAsia="SimSun" w:hAnsi="Arial" w:cs="Arial" w:hint="eastAsia"/>
          </w:rPr>
          <w:t>搭機證旅客</w:t>
        </w:r>
        <w:proofErr w:type="gramEnd"/>
        <w:r w:rsidRPr="00F12B29">
          <w:rPr>
            <w:rFonts w:ascii="Arial" w:eastAsia="SimSun" w:hAnsi="Arial" w:cs="Arial" w:hint="eastAsia"/>
          </w:rPr>
          <w:t>聯或其所</w:t>
        </w:r>
        <w:proofErr w:type="gramStart"/>
        <w:r w:rsidRPr="00F12B29">
          <w:rPr>
            <w:rFonts w:ascii="Arial" w:eastAsia="SimSun" w:hAnsi="Arial" w:cs="Arial" w:hint="eastAsia"/>
          </w:rPr>
          <w:t>出具載有</w:t>
        </w:r>
        <w:proofErr w:type="gramEnd"/>
        <w:r w:rsidRPr="00F12B29">
          <w:rPr>
            <w:rFonts w:ascii="Arial" w:eastAsia="SimSun" w:hAnsi="Arial" w:cs="Arial" w:hint="eastAsia"/>
          </w:rPr>
          <w:t>旅客姓名、搭乘日期、起訖地點及票價之證明代之。</w:t>
        </w:r>
      </w:ins>
    </w:p>
    <w:p w:rsidR="00F12B29" w:rsidRPr="00F12B29" w:rsidRDefault="00F12B29" w:rsidP="00F12B29">
      <w:pPr>
        <w:pStyle w:val="a5"/>
        <w:numPr>
          <w:ilvl w:val="0"/>
          <w:numId w:val="47"/>
        </w:numPr>
        <w:ind w:leftChars="0"/>
        <w:rPr>
          <w:ins w:id="172" w:author="Wayne.Tu" w:date="2019-11-12T14:09:00Z"/>
          <w:rFonts w:ascii="Arial" w:eastAsia="SimSun" w:hAnsi="Arial" w:cs="Arial" w:hint="eastAsia"/>
        </w:rPr>
      </w:pPr>
      <w:ins w:id="173" w:author="Wayne.Tu" w:date="2019-11-12T14:09:00Z">
        <w:r w:rsidRPr="00F12B29">
          <w:rPr>
            <w:rFonts w:ascii="Arial" w:eastAsia="SimSun" w:hAnsi="Arial" w:cs="Arial" w:hint="eastAsia"/>
          </w:rPr>
          <w:t>搭乘國外航線飛機者：應以飛機票根</w:t>
        </w:r>
        <w:r w:rsidRPr="00F12B29">
          <w:rPr>
            <w:rFonts w:ascii="Arial" w:eastAsia="SimSun" w:hAnsi="Arial" w:cs="Arial" w:hint="eastAsia"/>
          </w:rPr>
          <w:t>(</w:t>
        </w:r>
        <w:r w:rsidRPr="00F12B29">
          <w:rPr>
            <w:rFonts w:ascii="Arial" w:eastAsia="SimSun" w:hAnsi="Arial" w:cs="Arial" w:hint="eastAsia"/>
          </w:rPr>
          <w:t>或電子機票</w:t>
        </w:r>
        <w:r w:rsidRPr="00F12B29">
          <w:rPr>
            <w:rFonts w:ascii="Arial" w:eastAsia="SimSun" w:hAnsi="Arial" w:cs="Arial" w:hint="eastAsia"/>
          </w:rPr>
          <w:t>)</w:t>
        </w:r>
        <w:r w:rsidRPr="00F12B29">
          <w:rPr>
            <w:rFonts w:ascii="Arial" w:eastAsia="SimSun" w:hAnsi="Arial" w:cs="Arial" w:hint="eastAsia"/>
          </w:rPr>
          <w:t>及登記證與購票證明</w:t>
        </w:r>
        <w:r w:rsidRPr="00F12B29">
          <w:rPr>
            <w:rFonts w:ascii="Arial" w:eastAsia="SimSun" w:hAnsi="Arial" w:cs="Arial" w:hint="eastAsia"/>
          </w:rPr>
          <w:t>(</w:t>
        </w:r>
        <w:r w:rsidRPr="00F12B29">
          <w:rPr>
            <w:rFonts w:ascii="Arial" w:eastAsia="SimSun" w:hAnsi="Arial" w:cs="Arial" w:hint="eastAsia"/>
          </w:rPr>
          <w:t>或旅行業</w:t>
        </w:r>
        <w:proofErr w:type="gramStart"/>
        <w:r w:rsidRPr="00F12B29">
          <w:rPr>
            <w:rFonts w:ascii="Arial" w:eastAsia="SimSun" w:hAnsi="Arial" w:cs="Arial" w:hint="eastAsia"/>
          </w:rPr>
          <w:t>開立代收</w:t>
        </w:r>
        <w:proofErr w:type="gramEnd"/>
        <w:r w:rsidRPr="00F12B29">
          <w:rPr>
            <w:rFonts w:ascii="Arial" w:eastAsia="SimSun" w:hAnsi="Arial" w:cs="Arial" w:hint="eastAsia"/>
          </w:rPr>
          <w:t>轉付收據</w:t>
        </w:r>
        <w:r w:rsidRPr="00F12B29">
          <w:rPr>
            <w:rFonts w:ascii="Arial" w:eastAsia="SimSun" w:hAnsi="Arial" w:cs="Arial" w:hint="eastAsia"/>
          </w:rPr>
          <w:t>)</w:t>
        </w:r>
        <w:r w:rsidRPr="00F12B29">
          <w:rPr>
            <w:rFonts w:ascii="Arial" w:eastAsia="SimSun" w:hAnsi="Arial" w:cs="Arial" w:hint="eastAsia"/>
          </w:rPr>
          <w:t>為原始憑證。其遺失機票票根或電子機票及登記證者，應取具航空公司之</w:t>
        </w:r>
        <w:proofErr w:type="gramStart"/>
        <w:r w:rsidRPr="00F12B29">
          <w:rPr>
            <w:rFonts w:ascii="Arial" w:eastAsia="SimSun" w:hAnsi="Arial" w:cs="Arial" w:hint="eastAsia"/>
          </w:rPr>
          <w:t>搭機證旅客</w:t>
        </w:r>
        <w:proofErr w:type="gramEnd"/>
        <w:r w:rsidRPr="00F12B29">
          <w:rPr>
            <w:rFonts w:ascii="Arial" w:eastAsia="SimSun" w:hAnsi="Arial" w:cs="Arial" w:hint="eastAsia"/>
          </w:rPr>
          <w:t>聯或所</w:t>
        </w:r>
        <w:proofErr w:type="gramStart"/>
        <w:r w:rsidRPr="00F12B29">
          <w:rPr>
            <w:rFonts w:ascii="Arial" w:eastAsia="SimSun" w:hAnsi="Arial" w:cs="Arial" w:hint="eastAsia"/>
          </w:rPr>
          <w:t>出具載有</w:t>
        </w:r>
        <w:proofErr w:type="gramEnd"/>
        <w:r w:rsidRPr="00F12B29">
          <w:rPr>
            <w:rFonts w:ascii="Arial" w:eastAsia="SimSun" w:hAnsi="Arial" w:cs="Arial" w:hint="eastAsia"/>
          </w:rPr>
          <w:t>旅客姓名、搭乘日期、起訖地點之證明代之；其遺失登機證者，得提示足資證明出國事實之護照</w:t>
        </w:r>
        <w:proofErr w:type="gramStart"/>
        <w:r w:rsidRPr="00F12B29">
          <w:rPr>
            <w:rFonts w:ascii="Arial" w:eastAsia="SimSun" w:hAnsi="Arial" w:cs="Arial" w:hint="eastAsia"/>
          </w:rPr>
          <w:t>影本載有</w:t>
        </w:r>
        <w:proofErr w:type="gramEnd"/>
        <w:r w:rsidRPr="00F12B29">
          <w:rPr>
            <w:rFonts w:ascii="Arial" w:eastAsia="SimSun" w:hAnsi="Arial" w:cs="Arial" w:hint="eastAsia"/>
          </w:rPr>
          <w:t>出入境資料或其他證明文件代之。</w:t>
        </w:r>
      </w:ins>
    </w:p>
    <w:p w:rsidR="00F12B29" w:rsidRPr="00F12B29" w:rsidRDefault="00F12B29" w:rsidP="00F12B29">
      <w:pPr>
        <w:pStyle w:val="a5"/>
        <w:numPr>
          <w:ilvl w:val="0"/>
          <w:numId w:val="47"/>
        </w:numPr>
        <w:ind w:leftChars="0"/>
        <w:rPr>
          <w:ins w:id="174" w:author="Wayne.Tu" w:date="2019-11-12T14:09:00Z"/>
          <w:rFonts w:ascii="Arial" w:eastAsia="SimSun" w:hAnsi="Arial" w:cs="Arial" w:hint="eastAsia"/>
        </w:rPr>
      </w:pPr>
      <w:ins w:id="175" w:author="Wayne.Tu" w:date="2019-11-12T14:09:00Z">
        <w:r w:rsidRPr="00F12B29">
          <w:rPr>
            <w:rFonts w:ascii="Arial" w:eastAsia="SimSun" w:hAnsi="Arial" w:cs="Arial" w:hint="eastAsia"/>
          </w:rPr>
          <w:t>乘坐輪船者：應以船票或輪船公司出具之證明為原始憑證。</w:t>
        </w:r>
      </w:ins>
    </w:p>
    <w:p w:rsidR="00F12B29" w:rsidRPr="00F12B29" w:rsidRDefault="00F12B29" w:rsidP="00F12B29">
      <w:pPr>
        <w:pStyle w:val="a5"/>
        <w:numPr>
          <w:ilvl w:val="0"/>
          <w:numId w:val="47"/>
        </w:numPr>
        <w:ind w:leftChars="0"/>
        <w:rPr>
          <w:ins w:id="176" w:author="Wayne.Tu" w:date="2019-11-12T14:09:00Z"/>
          <w:rFonts w:ascii="Arial" w:eastAsia="SimSun" w:hAnsi="Arial" w:cs="Arial" w:hint="eastAsia"/>
        </w:rPr>
      </w:pPr>
      <w:ins w:id="177" w:author="Wayne.Tu" w:date="2019-11-12T14:09:00Z">
        <w:r w:rsidRPr="00F12B29">
          <w:rPr>
            <w:rFonts w:ascii="Arial" w:eastAsia="SimSun" w:hAnsi="Arial" w:cs="Arial" w:hint="eastAsia"/>
          </w:rPr>
          <w:t>搭乘火車、高速鐵路、大眾捷運系統或公車等大眾運輸系統者：應取得出票票根或</w:t>
        </w:r>
        <w:proofErr w:type="gramStart"/>
        <w:r w:rsidRPr="00F12B29">
          <w:rPr>
            <w:rFonts w:ascii="Arial" w:eastAsia="SimSun" w:hAnsi="Arial" w:cs="Arial" w:hint="eastAsia"/>
          </w:rPr>
          <w:t>購票證買</w:t>
        </w:r>
        <w:proofErr w:type="gramEnd"/>
        <w:r w:rsidRPr="00F12B29">
          <w:rPr>
            <w:rFonts w:ascii="Arial" w:eastAsia="SimSun" w:hAnsi="Arial" w:cs="Arial" w:hint="eastAsia"/>
          </w:rPr>
          <w:t>；其遺失該項證明者，准以經手人</w:t>
        </w:r>
        <w:r w:rsidRPr="00F12B29">
          <w:rPr>
            <w:rFonts w:ascii="Arial" w:eastAsia="SimSun" w:hAnsi="Arial" w:cs="Arial" w:hint="eastAsia"/>
          </w:rPr>
          <w:t>(</w:t>
        </w:r>
        <w:r w:rsidRPr="00F12B29">
          <w:rPr>
            <w:rFonts w:ascii="Arial" w:eastAsia="SimSun" w:hAnsi="Arial" w:cs="Arial" w:hint="eastAsia"/>
          </w:rPr>
          <w:t>即出差人</w:t>
        </w:r>
        <w:r w:rsidRPr="00F12B29">
          <w:rPr>
            <w:rFonts w:ascii="Arial" w:eastAsia="SimSun" w:hAnsi="Arial" w:cs="Arial" w:hint="eastAsia"/>
          </w:rPr>
          <w:t>)</w:t>
        </w:r>
        <w:r w:rsidRPr="00F12B29">
          <w:rPr>
            <w:rFonts w:ascii="Arial" w:eastAsia="SimSun" w:hAnsi="Arial" w:cs="Arial" w:hint="eastAsia"/>
          </w:rPr>
          <w:t>之證明為</w:t>
        </w:r>
        <w:proofErr w:type="gramStart"/>
        <w:r w:rsidRPr="00F12B29">
          <w:rPr>
            <w:rFonts w:ascii="Arial" w:eastAsia="SimSun" w:hAnsi="Arial" w:cs="Arial" w:hint="eastAsia"/>
          </w:rPr>
          <w:t>準</w:t>
        </w:r>
        <w:proofErr w:type="gramEnd"/>
        <w:r w:rsidRPr="00F12B29">
          <w:rPr>
            <w:rFonts w:ascii="Arial" w:eastAsia="SimSun" w:hAnsi="Arial" w:cs="Arial" w:hint="eastAsia"/>
          </w:rPr>
          <w:t>。</w:t>
        </w:r>
      </w:ins>
    </w:p>
    <w:p w:rsidR="00F12B29" w:rsidRPr="00F12B29" w:rsidRDefault="00F12B29" w:rsidP="00F12B29">
      <w:pPr>
        <w:pStyle w:val="a5"/>
        <w:numPr>
          <w:ilvl w:val="0"/>
          <w:numId w:val="47"/>
        </w:numPr>
        <w:ind w:leftChars="0"/>
        <w:rPr>
          <w:ins w:id="178" w:author="Wayne.Tu" w:date="2019-11-12T14:09:00Z"/>
          <w:rFonts w:ascii="Arial" w:eastAsia="SimSun" w:hAnsi="Arial" w:cs="Arial" w:hint="eastAsia"/>
        </w:rPr>
      </w:pPr>
      <w:ins w:id="179" w:author="Wayne.Tu" w:date="2019-11-12T14:09:00Z">
        <w:r w:rsidRPr="00F12B29">
          <w:rPr>
            <w:rFonts w:ascii="Arial" w:eastAsia="SimSun" w:hAnsi="Arial" w:cs="Arial" w:hint="eastAsia"/>
          </w:rPr>
          <w:t>乘坐計程車者：包租計程車租賃之包車費應取得車公司</w:t>
        </w:r>
        <w:r w:rsidRPr="00F12B29">
          <w:rPr>
            <w:rFonts w:ascii="Arial" w:eastAsia="SimSun" w:hAnsi="Arial" w:cs="Arial" w:hint="eastAsia"/>
          </w:rPr>
          <w:t>(</w:t>
        </w:r>
        <w:r w:rsidRPr="00F12B29">
          <w:rPr>
            <w:rFonts w:ascii="Arial" w:eastAsia="SimSun" w:hAnsi="Arial" w:cs="Arial" w:hint="eastAsia"/>
          </w:rPr>
          <w:t>行</w:t>
        </w:r>
        <w:r w:rsidRPr="00F12B29">
          <w:rPr>
            <w:rFonts w:ascii="Arial" w:eastAsia="SimSun" w:hAnsi="Arial" w:cs="Arial" w:hint="eastAsia"/>
          </w:rPr>
          <w:t>)</w:t>
        </w:r>
        <w:r w:rsidRPr="00F12B29">
          <w:rPr>
            <w:rFonts w:ascii="Arial" w:eastAsia="SimSun" w:hAnsi="Arial" w:cs="Arial" w:hint="eastAsia"/>
          </w:rPr>
          <w:t>之統一發票或收據為</w:t>
        </w:r>
        <w:proofErr w:type="gramStart"/>
        <w:r w:rsidRPr="00F12B29">
          <w:rPr>
            <w:rFonts w:ascii="Arial" w:eastAsia="SimSun" w:hAnsi="Arial" w:cs="Arial" w:hint="eastAsia"/>
          </w:rPr>
          <w:t>憑</w:t>
        </w:r>
        <w:proofErr w:type="gramEnd"/>
        <w:r w:rsidRPr="00F12B29">
          <w:rPr>
            <w:rFonts w:ascii="Arial" w:eastAsia="SimSun" w:hAnsi="Arial" w:cs="Arial" w:hint="eastAsia"/>
          </w:rPr>
          <w:t>；唯遺失，准以經手人</w:t>
        </w:r>
        <w:r w:rsidRPr="00F12B29">
          <w:rPr>
            <w:rFonts w:ascii="Arial" w:eastAsia="SimSun" w:hAnsi="Arial" w:cs="Arial" w:hint="eastAsia"/>
          </w:rPr>
          <w:t>(</w:t>
        </w:r>
        <w:r w:rsidRPr="00F12B29">
          <w:rPr>
            <w:rFonts w:ascii="Arial" w:eastAsia="SimSun" w:hAnsi="Arial" w:cs="Arial" w:hint="eastAsia"/>
          </w:rPr>
          <w:t>即出差人</w:t>
        </w:r>
        <w:r w:rsidRPr="00F12B29">
          <w:rPr>
            <w:rFonts w:ascii="Arial" w:eastAsia="SimSun" w:hAnsi="Arial" w:cs="Arial" w:hint="eastAsia"/>
          </w:rPr>
          <w:t>)</w:t>
        </w:r>
        <w:r w:rsidRPr="00F12B29">
          <w:rPr>
            <w:rFonts w:ascii="Arial" w:eastAsia="SimSun" w:hAnsi="Arial" w:cs="Arial" w:hint="eastAsia"/>
          </w:rPr>
          <w:t>證明之。</w:t>
        </w:r>
      </w:ins>
    </w:p>
    <w:p w:rsidR="00F12B29" w:rsidRPr="00F12B29" w:rsidRDefault="00F12B29" w:rsidP="00F12B29">
      <w:pPr>
        <w:pStyle w:val="a5"/>
        <w:numPr>
          <w:ilvl w:val="0"/>
          <w:numId w:val="47"/>
        </w:numPr>
        <w:ind w:leftChars="0"/>
        <w:rPr>
          <w:ins w:id="180" w:author="Wayne.Tu" w:date="2019-11-12T14:09:00Z"/>
          <w:rFonts w:ascii="Arial" w:eastAsia="SimSun" w:hAnsi="Arial" w:cs="Arial" w:hint="eastAsia"/>
        </w:rPr>
      </w:pPr>
      <w:ins w:id="181" w:author="Wayne.Tu" w:date="2019-11-12T14:09:00Z">
        <w:r w:rsidRPr="00F12B29">
          <w:rPr>
            <w:rFonts w:ascii="Arial" w:eastAsia="SimSun" w:hAnsi="Arial" w:cs="Arial" w:hint="eastAsia"/>
          </w:rPr>
          <w:t>自行開車者：里程數應以實際發生的合理里程計算，並附全額憑證；如，</w:t>
        </w:r>
        <w:proofErr w:type="gramStart"/>
        <w:r w:rsidRPr="00F12B29">
          <w:rPr>
            <w:rFonts w:ascii="Arial" w:eastAsia="SimSun" w:hAnsi="Arial" w:cs="Arial" w:hint="eastAsia"/>
          </w:rPr>
          <w:t>油資需</w:t>
        </w:r>
        <w:proofErr w:type="gramEnd"/>
        <w:r w:rsidRPr="00F12B29">
          <w:rPr>
            <w:rFonts w:ascii="Arial" w:eastAsia="SimSun" w:hAnsi="Arial" w:cs="Arial" w:hint="eastAsia"/>
          </w:rPr>
          <w:t>出具統一發票，為行經高速公路電子收費車道所支付之通行費，准以經手人</w:t>
        </w:r>
        <w:r w:rsidRPr="00F12B29">
          <w:rPr>
            <w:rFonts w:ascii="Arial" w:eastAsia="SimSun" w:hAnsi="Arial" w:cs="Arial" w:hint="eastAsia"/>
          </w:rPr>
          <w:t>(</w:t>
        </w:r>
        <w:r w:rsidRPr="00F12B29">
          <w:rPr>
            <w:rFonts w:ascii="Arial" w:eastAsia="SimSun" w:hAnsi="Arial" w:cs="Arial" w:hint="eastAsia"/>
          </w:rPr>
          <w:t>即出差人</w:t>
        </w:r>
        <w:r w:rsidRPr="00F12B29">
          <w:rPr>
            <w:rFonts w:ascii="Arial" w:eastAsia="SimSun" w:hAnsi="Arial" w:cs="Arial" w:hint="eastAsia"/>
          </w:rPr>
          <w:t>)</w:t>
        </w:r>
        <w:r w:rsidRPr="00F12B29">
          <w:rPr>
            <w:rFonts w:ascii="Arial" w:eastAsia="SimSun" w:hAnsi="Arial" w:cs="Arial" w:hint="eastAsia"/>
          </w:rPr>
          <w:t>證明為</w:t>
        </w:r>
        <w:proofErr w:type="gramStart"/>
        <w:r w:rsidRPr="00F12B29">
          <w:rPr>
            <w:rFonts w:ascii="Arial" w:eastAsia="SimSun" w:hAnsi="Arial" w:cs="Arial" w:hint="eastAsia"/>
          </w:rPr>
          <w:t>憑</w:t>
        </w:r>
        <w:proofErr w:type="gramEnd"/>
        <w:r w:rsidRPr="00F12B29">
          <w:rPr>
            <w:rFonts w:ascii="Arial" w:eastAsia="SimSun" w:hAnsi="Arial" w:cs="Arial" w:hint="eastAsia"/>
          </w:rPr>
          <w:t>。</w:t>
        </w:r>
      </w:ins>
    </w:p>
    <w:p w:rsidR="00F52A75" w:rsidRPr="00F12B29" w:rsidDel="00F12B29" w:rsidRDefault="00F12B29" w:rsidP="00816121">
      <w:pPr>
        <w:pStyle w:val="a5"/>
        <w:numPr>
          <w:ilvl w:val="0"/>
          <w:numId w:val="47"/>
        </w:numPr>
        <w:ind w:leftChars="0"/>
        <w:rPr>
          <w:del w:id="182" w:author="Wayne.Tu" w:date="2019-11-12T14:09:00Z"/>
          <w:rFonts w:ascii="Arial" w:eastAsia="SimSun" w:hAnsi="Arial" w:cs="Arial"/>
          <w:rPrChange w:id="183" w:author="Wayne.Tu" w:date="2019-11-12T14:09:00Z">
            <w:rPr>
              <w:del w:id="184" w:author="Wayne.Tu" w:date="2019-11-12T14:09:00Z"/>
              <w:rFonts w:ascii="Arial" w:eastAsia="SimSun" w:hAnsi="Arial" w:cs="Arial"/>
            </w:rPr>
          </w:rPrChange>
        </w:rPr>
        <w:pPrChange w:id="185" w:author="Wayne.Tu" w:date="2019-11-12T14:09:00Z">
          <w:pPr>
            <w:pStyle w:val="a5"/>
            <w:numPr>
              <w:numId w:val="47"/>
            </w:numPr>
            <w:ind w:leftChars="0" w:left="1920" w:hanging="480"/>
          </w:pPr>
        </w:pPrChange>
      </w:pPr>
      <w:ins w:id="186" w:author="Wayne.Tu" w:date="2019-11-12T14:09:00Z">
        <w:r w:rsidRPr="00F12B29">
          <w:rPr>
            <w:rFonts w:ascii="Arial" w:eastAsia="SimSun" w:hAnsi="Arial" w:cs="Arial" w:hint="eastAsia"/>
            <w:rPrChange w:id="187" w:author="Wayne.Tu" w:date="2019-11-12T14:09:00Z">
              <w:rPr>
                <w:rFonts w:ascii="Arial" w:eastAsia="SimSun" w:hAnsi="Arial" w:cs="Arial" w:hint="eastAsia"/>
              </w:rPr>
            </w:rPrChange>
          </w:rPr>
          <w:t>其他出差期間產生的公務費，如郵電、文件複印費、傳真或通話費等，實報實銷。需檢附其相關憑證。</w:t>
        </w:r>
      </w:ins>
      <w:del w:id="188" w:author="Wayne.Tu" w:date="2019-11-12T14:09:00Z">
        <w:r w:rsidR="008C2056" w:rsidRPr="00F12B29" w:rsidDel="00F12B29">
          <w:rPr>
            <w:rFonts w:ascii="Arial" w:eastAsia="SimSun" w:hAnsi="Arial" w:cs="Arial"/>
            <w:rPrChange w:id="189" w:author="Wayne.Tu" w:date="2019-11-12T14:09:00Z">
              <w:rPr>
                <w:rFonts w:ascii="Arial" w:eastAsia="SimSun" w:hAnsi="Arial" w:cs="Arial"/>
              </w:rPr>
            </w:rPrChange>
          </w:rPr>
          <w:delText>宿費：應取得正本合法憑證，如國內住宿費用，應取得旅館業者書有抬頭之統一發票或普通收據。</w:delText>
        </w:r>
      </w:del>
    </w:p>
    <w:p w:rsidR="00F52A75" w:rsidRPr="00AC0A09" w:rsidDel="00F12B29" w:rsidRDefault="008C2056" w:rsidP="00F12B29">
      <w:pPr>
        <w:pStyle w:val="a5"/>
        <w:numPr>
          <w:ilvl w:val="0"/>
          <w:numId w:val="47"/>
        </w:numPr>
        <w:ind w:leftChars="0"/>
        <w:rPr>
          <w:del w:id="190" w:author="Wayne.Tu" w:date="2019-11-12T14:09:00Z"/>
          <w:rFonts w:ascii="Arial" w:eastAsia="SimSun" w:hAnsi="Arial" w:cs="Arial"/>
        </w:rPr>
      </w:pPr>
      <w:del w:id="191" w:author="Wayne.Tu" w:date="2019-11-12T14:09:00Z">
        <w:r w:rsidRPr="00AC0A09" w:rsidDel="00F12B29">
          <w:rPr>
            <w:rFonts w:ascii="Arial" w:eastAsia="SimSun" w:hAnsi="Arial" w:cs="Arial"/>
          </w:rPr>
          <w:delText>交通費：須取得正本合法憑證，若無法提供下列憑證者，將無法向公司請款。</w:delText>
        </w:r>
      </w:del>
    </w:p>
    <w:p w:rsidR="00F52A75" w:rsidRPr="00AC0A09" w:rsidDel="00F12B29" w:rsidRDefault="008C2056" w:rsidP="00F12B29">
      <w:pPr>
        <w:pStyle w:val="a5"/>
        <w:numPr>
          <w:ilvl w:val="0"/>
          <w:numId w:val="47"/>
        </w:numPr>
        <w:ind w:leftChars="0"/>
        <w:rPr>
          <w:del w:id="192" w:author="Wayne.Tu" w:date="2019-11-12T14:09:00Z"/>
          <w:rFonts w:ascii="Arial" w:eastAsia="SimSun" w:hAnsi="Arial" w:cs="Arial"/>
        </w:rPr>
      </w:pPr>
      <w:del w:id="193" w:author="Wayne.Tu" w:date="2019-11-12T14:09:00Z">
        <w:r w:rsidRPr="00AC0A09" w:rsidDel="00F12B29">
          <w:rPr>
            <w:rFonts w:ascii="Arial" w:eastAsia="SimSun" w:hAnsi="Arial" w:cs="Arial"/>
          </w:rPr>
          <w:delText>搭乘火車、高速鐵路、大眾捷運系統者，應取得車票票根或購買證明。</w:delText>
        </w:r>
      </w:del>
    </w:p>
    <w:p w:rsidR="00F52A75" w:rsidRPr="00AC0A09" w:rsidDel="00F12B29" w:rsidRDefault="008C2056" w:rsidP="00F12B29">
      <w:pPr>
        <w:pStyle w:val="a5"/>
        <w:numPr>
          <w:ilvl w:val="0"/>
          <w:numId w:val="47"/>
        </w:numPr>
        <w:ind w:leftChars="0"/>
        <w:rPr>
          <w:del w:id="194" w:author="Wayne.Tu" w:date="2019-11-12T14:09:00Z"/>
          <w:rFonts w:ascii="Arial" w:eastAsia="SimSun" w:hAnsi="Arial" w:cs="Arial"/>
        </w:rPr>
      </w:pPr>
      <w:del w:id="195" w:author="Wayne.Tu" w:date="2019-11-12T14:09:00Z">
        <w:r w:rsidRPr="00AC0A09" w:rsidDel="00F12B29">
          <w:rPr>
            <w:rFonts w:ascii="Arial" w:eastAsia="SimSun" w:hAnsi="Arial" w:cs="Arial"/>
          </w:rPr>
          <w:delText>搭乘輪船者，應取得船票或輪船公司出具之證明。</w:delText>
        </w:r>
      </w:del>
    </w:p>
    <w:p w:rsidR="00F52A75" w:rsidRPr="00AC0A09" w:rsidDel="00F12B29" w:rsidRDefault="008C2056" w:rsidP="00F12B29">
      <w:pPr>
        <w:pStyle w:val="a5"/>
        <w:numPr>
          <w:ilvl w:val="0"/>
          <w:numId w:val="47"/>
        </w:numPr>
        <w:ind w:leftChars="0"/>
        <w:rPr>
          <w:del w:id="196" w:author="Wayne.Tu" w:date="2019-11-12T14:09:00Z"/>
          <w:rFonts w:ascii="Arial" w:eastAsia="SimSun" w:hAnsi="Arial" w:cs="Arial"/>
        </w:rPr>
      </w:pPr>
      <w:del w:id="197" w:author="Wayne.Tu" w:date="2019-11-12T14:09:00Z">
        <w:r w:rsidRPr="00AC0A09" w:rsidDel="00F12B29">
          <w:rPr>
            <w:rFonts w:ascii="Arial" w:eastAsia="SimSun" w:hAnsi="Arial" w:cs="Arial"/>
          </w:rPr>
          <w:delText>自行開車者依照汽機車費用申請辦法申請，里程數應以實際發生的合理里程計算，並附全額憑證。</w:delText>
        </w:r>
      </w:del>
    </w:p>
    <w:p w:rsidR="00F52A75" w:rsidRPr="00AC0A09" w:rsidDel="00F12B29" w:rsidRDefault="008C2056" w:rsidP="00F12B29">
      <w:pPr>
        <w:pStyle w:val="a5"/>
        <w:numPr>
          <w:ilvl w:val="0"/>
          <w:numId w:val="47"/>
        </w:numPr>
        <w:ind w:leftChars="0"/>
        <w:rPr>
          <w:del w:id="198" w:author="Wayne.Tu" w:date="2019-11-12T14:09:00Z"/>
          <w:rFonts w:ascii="Arial" w:eastAsia="SimSun" w:hAnsi="Arial" w:cs="Arial"/>
        </w:rPr>
      </w:pPr>
      <w:del w:id="199" w:author="Wayne.Tu" w:date="2019-11-12T14:09:00Z">
        <w:r w:rsidRPr="00AC0A09" w:rsidDel="00F12B29">
          <w:rPr>
            <w:rFonts w:ascii="Arial" w:eastAsia="SimSun" w:hAnsi="Arial" w:cs="Arial"/>
          </w:rPr>
          <w:delText>搭乘計程車者，並清楚載明往返地點及目的</w:delText>
        </w:r>
        <w:r w:rsidRPr="00AC0A09" w:rsidDel="00F12B29">
          <w:rPr>
            <w:rFonts w:ascii="Arial" w:eastAsia="SimSun" w:hAnsi="Arial" w:cs="Arial"/>
          </w:rPr>
          <w:delText>(</w:delText>
        </w:r>
        <w:r w:rsidRPr="00AC0A09" w:rsidDel="00F12B29">
          <w:rPr>
            <w:rFonts w:ascii="Arial" w:eastAsia="SimSun" w:hAnsi="Arial" w:cs="Arial"/>
          </w:rPr>
          <w:delText>檢附單據為主</w:delText>
        </w:r>
        <w:r w:rsidRPr="00AC0A09" w:rsidDel="00F12B29">
          <w:rPr>
            <w:rFonts w:ascii="Arial" w:eastAsia="SimSun" w:hAnsi="Arial" w:cs="Arial"/>
          </w:rPr>
          <w:delText>)</w:delText>
        </w:r>
        <w:r w:rsidRPr="00AC0A09" w:rsidDel="00F12B29">
          <w:rPr>
            <w:rFonts w:ascii="Arial" w:eastAsia="SimSun" w:hAnsi="Arial" w:cs="Arial"/>
          </w:rPr>
          <w:delText>。</w:delText>
        </w:r>
      </w:del>
    </w:p>
    <w:p w:rsidR="008C2056" w:rsidRPr="00AC0A09" w:rsidRDefault="008C2056" w:rsidP="00F12B29">
      <w:pPr>
        <w:pStyle w:val="a5"/>
        <w:numPr>
          <w:ilvl w:val="0"/>
          <w:numId w:val="47"/>
        </w:numPr>
        <w:ind w:leftChars="0"/>
        <w:rPr>
          <w:rFonts w:ascii="Arial" w:eastAsia="SimSun" w:hAnsi="Arial" w:cs="Arial"/>
        </w:rPr>
      </w:pPr>
      <w:del w:id="200" w:author="Wayne.Tu" w:date="2019-11-12T14:09:00Z">
        <w:r w:rsidRPr="00AC0A09" w:rsidDel="00F12B29">
          <w:rPr>
            <w:rFonts w:ascii="Arial" w:eastAsia="SimSun" w:hAnsi="Arial" w:cs="Arial"/>
          </w:rPr>
          <w:delText>搭乘國外航線飛機者，應取得飛機票票根或電子機票及登機證與機票購票證明單或旅行業開立代收轉付收據為憑；其遺失機票票根或電子機票及登機證者，應取具航空公司之搭機證旅客聯或其所出具載有旅客姓名、搭乘日期、起訖點之證明代之。</w:delText>
        </w:r>
      </w:del>
      <w:r w:rsidRPr="00AC0A09">
        <w:rPr>
          <w:rFonts w:ascii="Arial" w:eastAsia="SimSun" w:hAnsi="Arial" w:cs="Arial"/>
        </w:rPr>
        <w:t xml:space="preserve"> </w:t>
      </w:r>
    </w:p>
    <w:p w:rsidR="00F52A75" w:rsidRPr="00AC0A09" w:rsidRDefault="008C2056" w:rsidP="00F52A75">
      <w:pPr>
        <w:pStyle w:val="a5"/>
        <w:numPr>
          <w:ilvl w:val="0"/>
          <w:numId w:val="46"/>
        </w:numPr>
        <w:ind w:leftChars="0"/>
        <w:rPr>
          <w:rFonts w:ascii="Arial" w:eastAsia="SimSun" w:hAnsi="Arial" w:cs="Arial"/>
        </w:rPr>
      </w:pPr>
      <w:r w:rsidRPr="00AC0A09">
        <w:rPr>
          <w:rFonts w:ascii="Arial" w:eastAsia="SimSun" w:hAnsi="Arial" w:cs="Arial"/>
        </w:rPr>
        <w:t>凡國內外出差或交際費用請於事實發生之</w:t>
      </w:r>
      <w:r w:rsidRPr="00AC0A09">
        <w:rPr>
          <w:rFonts w:ascii="Arial" w:eastAsia="SimSun" w:hAnsi="Arial" w:cs="Arial"/>
        </w:rPr>
        <w:t>1</w:t>
      </w:r>
      <w:r w:rsidRPr="00AC0A09">
        <w:rPr>
          <w:rFonts w:ascii="Arial" w:eastAsia="SimSun" w:hAnsi="Arial" w:cs="Arial"/>
        </w:rPr>
        <w:t>個月內提出費用申報。</w:t>
      </w:r>
    </w:p>
    <w:p w:rsidR="00F12B29" w:rsidRPr="00F12B29" w:rsidRDefault="00F12B29" w:rsidP="00F12B29">
      <w:pPr>
        <w:pStyle w:val="a5"/>
        <w:numPr>
          <w:ilvl w:val="0"/>
          <w:numId w:val="46"/>
        </w:numPr>
        <w:ind w:leftChars="0"/>
        <w:rPr>
          <w:ins w:id="201" w:author="Wayne.Tu" w:date="2019-11-12T14:09:00Z"/>
          <w:rFonts w:ascii="Arial" w:eastAsia="SimSun" w:hAnsi="Arial" w:cs="Arial" w:hint="eastAsia"/>
        </w:rPr>
      </w:pPr>
      <w:ins w:id="202" w:author="Wayne.Tu" w:date="2019-11-12T14:09:00Z">
        <w:r w:rsidRPr="00F12B29">
          <w:rPr>
            <w:rFonts w:ascii="Arial" w:eastAsia="SimSun" w:hAnsi="Arial" w:cs="Arial" w:hint="eastAsia"/>
          </w:rPr>
          <w:t>其他：</w:t>
        </w:r>
      </w:ins>
    </w:p>
    <w:p w:rsidR="00F12B29" w:rsidRPr="00F12B29" w:rsidRDefault="00F12B29" w:rsidP="00F12B29">
      <w:pPr>
        <w:pStyle w:val="a5"/>
        <w:numPr>
          <w:ilvl w:val="0"/>
          <w:numId w:val="105"/>
        </w:numPr>
        <w:ind w:leftChars="0"/>
        <w:rPr>
          <w:ins w:id="203" w:author="Wayne.Tu" w:date="2019-11-12T14:09:00Z"/>
          <w:rFonts w:ascii="Arial" w:eastAsia="SimSun" w:hAnsi="Arial" w:cs="Arial" w:hint="eastAsia"/>
        </w:rPr>
        <w:pPrChange w:id="204" w:author="Wayne.Tu" w:date="2019-11-12T14:09:00Z">
          <w:pPr>
            <w:pStyle w:val="a5"/>
            <w:numPr>
              <w:numId w:val="46"/>
            </w:numPr>
            <w:ind w:leftChars="0" w:left="1440" w:hanging="480"/>
          </w:pPr>
        </w:pPrChange>
      </w:pPr>
      <w:ins w:id="205" w:author="Wayne.Tu" w:date="2019-11-12T14:09:00Z">
        <w:r w:rsidRPr="00F12B29">
          <w:rPr>
            <w:rFonts w:ascii="Arial" w:eastAsia="SimSun" w:hAnsi="Arial" w:cs="Arial" w:hint="eastAsia"/>
          </w:rPr>
          <w:t>參考匯率：外幣請</w:t>
        </w:r>
        <w:proofErr w:type="gramStart"/>
        <w:r w:rsidRPr="00F12B29">
          <w:rPr>
            <w:rFonts w:ascii="Arial" w:eastAsia="SimSun" w:hAnsi="Arial" w:cs="Arial" w:hint="eastAsia"/>
          </w:rPr>
          <w:t>使用線上匯率</w:t>
        </w:r>
        <w:proofErr w:type="gramEnd"/>
        <w:r w:rsidRPr="00F12B29">
          <w:rPr>
            <w:rFonts w:ascii="Arial" w:eastAsia="SimSun" w:hAnsi="Arial" w:cs="Arial" w:hint="eastAsia"/>
          </w:rPr>
          <w:t>http://www.xe.com/</w:t>
        </w:r>
        <w:r w:rsidRPr="00F12B29">
          <w:rPr>
            <w:rFonts w:ascii="Arial" w:eastAsia="SimSun" w:hAnsi="Arial" w:cs="Arial" w:hint="eastAsia"/>
          </w:rPr>
          <w:t>換算新台幣請款。</w:t>
        </w:r>
      </w:ins>
    </w:p>
    <w:p w:rsidR="00F12B29" w:rsidRPr="00F12B29" w:rsidRDefault="00F12B29" w:rsidP="00F12B29">
      <w:pPr>
        <w:pStyle w:val="a5"/>
        <w:numPr>
          <w:ilvl w:val="0"/>
          <w:numId w:val="105"/>
        </w:numPr>
        <w:ind w:leftChars="0"/>
        <w:rPr>
          <w:ins w:id="206" w:author="Wayne.Tu" w:date="2019-11-12T14:09:00Z"/>
          <w:rFonts w:ascii="Arial" w:eastAsia="SimSun" w:hAnsi="Arial" w:cs="Arial" w:hint="eastAsia"/>
        </w:rPr>
        <w:pPrChange w:id="207" w:author="Wayne.Tu" w:date="2019-11-12T14:09:00Z">
          <w:pPr>
            <w:pStyle w:val="a5"/>
            <w:numPr>
              <w:numId w:val="46"/>
            </w:numPr>
            <w:ind w:leftChars="0" w:left="1440" w:hanging="480"/>
          </w:pPr>
        </w:pPrChange>
      </w:pPr>
      <w:ins w:id="208" w:author="Wayne.Tu" w:date="2019-11-12T14:09:00Z">
        <w:r w:rsidRPr="00F12B29">
          <w:rPr>
            <w:rFonts w:ascii="Arial" w:eastAsia="SimSun" w:hAnsi="Arial" w:cs="Arial" w:hint="eastAsia"/>
          </w:rPr>
          <w:t>信用卡匯率：信用卡實際刷卡兌換台幣後之對</w:t>
        </w:r>
        <w:proofErr w:type="gramStart"/>
        <w:r w:rsidRPr="00F12B29">
          <w:rPr>
            <w:rFonts w:ascii="Arial" w:eastAsia="SimSun" w:hAnsi="Arial" w:cs="Arial" w:hint="eastAsia"/>
          </w:rPr>
          <w:t>帳單</w:t>
        </w:r>
        <w:proofErr w:type="gramEnd"/>
        <w:r w:rsidRPr="00F12B29">
          <w:rPr>
            <w:rFonts w:ascii="Arial" w:eastAsia="SimSun" w:hAnsi="Arial" w:cs="Arial" w:hint="eastAsia"/>
          </w:rPr>
          <w:t>匯率</w:t>
        </w:r>
        <w:r w:rsidRPr="00F12B29">
          <w:rPr>
            <w:rFonts w:ascii="Arial" w:eastAsia="SimSun" w:hAnsi="Arial" w:cs="Arial" w:hint="eastAsia"/>
          </w:rPr>
          <w:t>(</w:t>
        </w:r>
        <w:r w:rsidRPr="00F12B29">
          <w:rPr>
            <w:rFonts w:ascii="Arial" w:eastAsia="SimSun" w:hAnsi="Arial" w:cs="Arial" w:hint="eastAsia"/>
          </w:rPr>
          <w:t>需檢附對</w:t>
        </w:r>
        <w:proofErr w:type="gramStart"/>
        <w:r w:rsidRPr="00F12B29">
          <w:rPr>
            <w:rFonts w:ascii="Arial" w:eastAsia="SimSun" w:hAnsi="Arial" w:cs="Arial" w:hint="eastAsia"/>
          </w:rPr>
          <w:t>帳單</w:t>
        </w:r>
        <w:proofErr w:type="gramEnd"/>
        <w:r w:rsidRPr="00F12B29">
          <w:rPr>
            <w:rFonts w:ascii="Arial" w:eastAsia="SimSun" w:hAnsi="Arial" w:cs="Arial" w:hint="eastAsia"/>
          </w:rPr>
          <w:t>)</w:t>
        </w:r>
        <w:r w:rsidRPr="00F12B29">
          <w:rPr>
            <w:rFonts w:ascii="Arial" w:eastAsia="SimSun" w:hAnsi="Arial" w:cs="Arial" w:hint="eastAsia"/>
          </w:rPr>
          <w:t>。</w:t>
        </w:r>
      </w:ins>
    </w:p>
    <w:p w:rsidR="00F12B29" w:rsidRPr="00F12B29" w:rsidRDefault="00F12B29" w:rsidP="00F12B29">
      <w:pPr>
        <w:pStyle w:val="a5"/>
        <w:numPr>
          <w:ilvl w:val="0"/>
          <w:numId w:val="105"/>
        </w:numPr>
        <w:ind w:leftChars="0"/>
        <w:rPr>
          <w:ins w:id="209" w:author="Wayne.Tu" w:date="2019-11-12T14:09:00Z"/>
          <w:rFonts w:ascii="Arial" w:eastAsia="SimSun" w:hAnsi="Arial" w:cs="Arial" w:hint="eastAsia"/>
        </w:rPr>
        <w:pPrChange w:id="210" w:author="Wayne.Tu" w:date="2019-11-12T14:09:00Z">
          <w:pPr>
            <w:pStyle w:val="a5"/>
            <w:numPr>
              <w:numId w:val="46"/>
            </w:numPr>
            <w:ind w:leftChars="0" w:left="1440" w:hanging="480"/>
          </w:pPr>
        </w:pPrChange>
      </w:pPr>
      <w:ins w:id="211" w:author="Wayne.Tu" w:date="2019-11-12T14:09:00Z">
        <w:r w:rsidRPr="00F12B29">
          <w:rPr>
            <w:rFonts w:ascii="Arial" w:eastAsia="SimSun" w:hAnsi="Arial" w:cs="Arial" w:hint="eastAsia"/>
          </w:rPr>
          <w:t>刷卡產生之銀行手續費：依實際發生檢附相關資料得以報銷。</w:t>
        </w:r>
      </w:ins>
    </w:p>
    <w:p w:rsidR="008C2056" w:rsidRPr="00AC0A09" w:rsidDel="00F12B29" w:rsidRDefault="008C2056" w:rsidP="00F52A75">
      <w:pPr>
        <w:pStyle w:val="a5"/>
        <w:numPr>
          <w:ilvl w:val="0"/>
          <w:numId w:val="46"/>
        </w:numPr>
        <w:ind w:leftChars="0"/>
        <w:rPr>
          <w:del w:id="212" w:author="Wayne.Tu" w:date="2019-11-12T14:09:00Z"/>
          <w:rFonts w:ascii="Arial" w:eastAsia="SimSun" w:hAnsi="Arial" w:cs="Arial"/>
        </w:rPr>
      </w:pPr>
      <w:del w:id="213" w:author="Wayne.Tu" w:date="2019-11-12T14:09:00Z">
        <w:r w:rsidRPr="00AC0A09" w:rsidDel="00F12B29">
          <w:rPr>
            <w:rFonts w:ascii="Arial" w:eastAsia="SimSun" w:hAnsi="Arial" w:cs="Arial"/>
          </w:rPr>
          <w:delText>匯率</w:delText>
        </w:r>
      </w:del>
    </w:p>
    <w:p w:rsidR="00F52A75" w:rsidRPr="00AC0A09" w:rsidDel="00F12B29" w:rsidRDefault="008C2056" w:rsidP="00F52A75">
      <w:pPr>
        <w:pStyle w:val="a5"/>
        <w:numPr>
          <w:ilvl w:val="0"/>
          <w:numId w:val="48"/>
        </w:numPr>
        <w:ind w:leftChars="0"/>
        <w:rPr>
          <w:del w:id="214" w:author="Wayne.Tu" w:date="2019-11-12T14:09:00Z"/>
          <w:rFonts w:ascii="Arial" w:eastAsia="SimSun" w:hAnsi="Arial" w:cs="Arial"/>
        </w:rPr>
      </w:pPr>
      <w:del w:id="215" w:author="Wayne.Tu" w:date="2019-11-12T14:09:00Z">
        <w:r w:rsidRPr="00AC0A09" w:rsidDel="00F12B29">
          <w:rPr>
            <w:rFonts w:ascii="Arial" w:eastAsia="SimSun" w:hAnsi="Arial" w:cs="Arial"/>
          </w:rPr>
          <w:delText>參考匯率：請使用線上匯率換算系統</w:delText>
        </w:r>
        <w:r w:rsidRPr="00AC0A09" w:rsidDel="00F12B29">
          <w:rPr>
            <w:rFonts w:ascii="Arial" w:eastAsia="SimSun" w:hAnsi="Arial" w:cs="Arial"/>
          </w:rPr>
          <w:delText xml:space="preserve"> </w:delText>
        </w:r>
        <w:r w:rsidR="006358CB" w:rsidDel="00F12B29">
          <w:rPr>
            <w:rStyle w:val="a4"/>
            <w:rFonts w:ascii="Arial" w:eastAsia="SimSun" w:hAnsi="Arial" w:cs="Arial"/>
          </w:rPr>
          <w:fldChar w:fldCharType="begin"/>
        </w:r>
        <w:r w:rsidR="006358CB" w:rsidDel="00F12B29">
          <w:rPr>
            <w:rStyle w:val="a4"/>
            <w:rFonts w:ascii="Arial" w:eastAsia="SimSun" w:hAnsi="Arial" w:cs="Arial"/>
          </w:rPr>
          <w:delInstrText xml:space="preserve"> HYPERLINK "http://www.xe.com/" </w:delInstrText>
        </w:r>
        <w:r w:rsidR="006358CB" w:rsidDel="00F12B29">
          <w:rPr>
            <w:rStyle w:val="a4"/>
            <w:rFonts w:ascii="Arial" w:eastAsia="SimSun" w:hAnsi="Arial" w:cs="Arial"/>
          </w:rPr>
          <w:fldChar w:fldCharType="separate"/>
        </w:r>
        <w:r w:rsidRPr="00AC0A09" w:rsidDel="00F12B29">
          <w:rPr>
            <w:rStyle w:val="a4"/>
            <w:rFonts w:ascii="Arial" w:eastAsia="SimSun" w:hAnsi="Arial" w:cs="Arial"/>
          </w:rPr>
          <w:delText>http://www.xe.com/</w:delText>
        </w:r>
        <w:r w:rsidR="006358CB" w:rsidDel="00F12B29">
          <w:rPr>
            <w:rStyle w:val="a4"/>
            <w:rFonts w:ascii="Arial" w:eastAsia="SimSun" w:hAnsi="Arial" w:cs="Arial"/>
          </w:rPr>
          <w:fldChar w:fldCharType="end"/>
        </w:r>
      </w:del>
    </w:p>
    <w:p w:rsidR="00702FC7" w:rsidRPr="00AC0A09" w:rsidDel="00F12B29" w:rsidRDefault="008C2056" w:rsidP="00702FC7">
      <w:pPr>
        <w:pStyle w:val="a5"/>
        <w:numPr>
          <w:ilvl w:val="0"/>
          <w:numId w:val="48"/>
        </w:numPr>
        <w:ind w:leftChars="0"/>
        <w:rPr>
          <w:del w:id="216" w:author="Wayne.Tu" w:date="2019-11-12T14:09:00Z"/>
          <w:rFonts w:ascii="Arial" w:eastAsia="SimSun" w:hAnsi="Arial" w:cs="Arial"/>
        </w:rPr>
      </w:pPr>
      <w:del w:id="217" w:author="Wayne.Tu" w:date="2019-11-12T14:09:00Z">
        <w:r w:rsidRPr="00AC0A09" w:rsidDel="00F12B29">
          <w:rPr>
            <w:rFonts w:ascii="Arial" w:eastAsia="SimSun" w:hAnsi="Arial" w:cs="Arial"/>
          </w:rPr>
          <w:delText>信用卡匯率：信用卡實際刷卡兌換台幣後之對帳單匯率</w:delText>
        </w:r>
        <w:r w:rsidRPr="00AC0A09" w:rsidDel="00F12B29">
          <w:rPr>
            <w:rFonts w:ascii="Arial" w:eastAsia="SimSun" w:hAnsi="Arial" w:cs="Arial"/>
          </w:rPr>
          <w:delText>(</w:delText>
        </w:r>
        <w:r w:rsidRPr="00AC0A09" w:rsidDel="00F12B29">
          <w:rPr>
            <w:rFonts w:ascii="Arial" w:eastAsia="SimSun" w:hAnsi="Arial" w:cs="Arial"/>
          </w:rPr>
          <w:delText>需檢附對帳單</w:delText>
        </w:r>
        <w:r w:rsidRPr="00AC0A09" w:rsidDel="00F12B29">
          <w:rPr>
            <w:rFonts w:ascii="Arial" w:eastAsia="SimSun" w:hAnsi="Arial" w:cs="Arial"/>
          </w:rPr>
          <w:delText>)</w:delText>
        </w:r>
      </w:del>
    </w:p>
    <w:p w:rsidR="008C2056" w:rsidRPr="00AC0A09" w:rsidRDefault="008C2056" w:rsidP="00702FC7">
      <w:pPr>
        <w:pStyle w:val="a5"/>
        <w:numPr>
          <w:ilvl w:val="0"/>
          <w:numId w:val="41"/>
        </w:numPr>
        <w:ind w:leftChars="0"/>
        <w:rPr>
          <w:rFonts w:ascii="Arial" w:eastAsia="SimSun" w:hAnsi="Arial" w:cs="Arial"/>
        </w:rPr>
      </w:pPr>
      <w:r w:rsidRPr="00AC0A09">
        <w:rPr>
          <w:rFonts w:ascii="Arial" w:eastAsia="SimSun" w:hAnsi="Arial" w:cs="Arial"/>
        </w:rPr>
        <w:t>出差保險：請於出發前完成出差申請，並將國外出差申請表送交至</w:t>
      </w:r>
      <w:r w:rsidR="00937BE8" w:rsidRPr="00AC0A09">
        <w:rPr>
          <w:rFonts w:ascii="Arial" w:eastAsia="SimSun" w:hAnsi="Arial" w:cs="Arial"/>
        </w:rPr>
        <w:t>人</w:t>
      </w:r>
      <w:del w:id="218" w:author="Wayne.Tu" w:date="2019-11-12T14:10:00Z">
        <w:r w:rsidR="00702FC7" w:rsidRPr="00AC0A09" w:rsidDel="009974AF">
          <w:rPr>
            <w:rFonts w:ascii="Arial" w:eastAsia="SimSun" w:hAnsi="Arial" w:cs="Arial"/>
          </w:rPr>
          <w:delText>\</w:delText>
        </w:r>
      </w:del>
      <w:r w:rsidR="00937BE8" w:rsidRPr="00AC0A09">
        <w:rPr>
          <w:rFonts w:ascii="Arial" w:eastAsia="SimSun" w:hAnsi="Arial" w:cs="Arial"/>
        </w:rPr>
        <w:t>力資源</w:t>
      </w:r>
      <w:r w:rsidRPr="00AC0A09">
        <w:rPr>
          <w:rFonts w:ascii="Arial" w:eastAsia="SimSun" w:hAnsi="Arial" w:cs="Arial"/>
        </w:rPr>
        <w:t>。</w:t>
      </w:r>
      <w:r w:rsidR="00937BE8" w:rsidRPr="00AC0A09">
        <w:rPr>
          <w:rFonts w:ascii="Arial" w:eastAsia="SimSun" w:hAnsi="Arial" w:cs="Arial"/>
        </w:rPr>
        <w:t>人力資源</w:t>
      </w:r>
      <w:r w:rsidRPr="00AC0A09">
        <w:rPr>
          <w:rFonts w:ascii="Arial" w:eastAsia="SimSun" w:hAnsi="Arial" w:cs="Arial"/>
        </w:rPr>
        <w:t>將協助加保旅行平安險</w:t>
      </w:r>
      <w:ins w:id="219" w:author="Wayne.Tu" w:date="2019-11-12T14:09:00Z">
        <w:r w:rsidR="00F12B29">
          <w:rPr>
            <w:rFonts w:ascii="Arial" w:hAnsi="Arial" w:cs="Arial" w:hint="eastAsia"/>
          </w:rPr>
          <w:t>。</w:t>
        </w:r>
      </w:ins>
    </w:p>
    <w:p w:rsidR="00B50398" w:rsidRPr="00AC0A09" w:rsidRDefault="00B50398">
      <w:pPr>
        <w:widowControl/>
        <w:rPr>
          <w:rFonts w:ascii="Arial" w:eastAsia="SimSun" w:hAnsi="Arial" w:cs="Arial"/>
          <w:b/>
          <w:bCs/>
          <w:sz w:val="48"/>
          <w:szCs w:val="48"/>
        </w:rPr>
      </w:pPr>
      <w:r w:rsidRPr="00AC0A09">
        <w:rPr>
          <w:rFonts w:ascii="Arial" w:eastAsia="SimSun" w:hAnsi="Arial" w:cs="Arial"/>
        </w:rPr>
        <w:br w:type="page"/>
      </w:r>
    </w:p>
    <w:p w:rsidR="00901A36" w:rsidRPr="00AC0A09" w:rsidRDefault="005F2B6C" w:rsidP="00702FC7">
      <w:pPr>
        <w:pStyle w:val="2"/>
        <w:rPr>
          <w:rFonts w:ascii="Arial" w:eastAsia="SimSun" w:hAnsi="Arial" w:cs="Arial"/>
        </w:rPr>
      </w:pPr>
      <w:bookmarkStart w:id="220" w:name="_Toc24451049"/>
      <w:r w:rsidRPr="00AC0A09">
        <w:rPr>
          <w:rFonts w:ascii="Arial" w:eastAsia="SimSun" w:hAnsi="Arial" w:cs="Arial"/>
        </w:rPr>
        <w:lastRenderedPageBreak/>
        <w:t>學習發展辦法</w:t>
      </w:r>
      <w:bookmarkEnd w:id="220"/>
    </w:p>
    <w:p w:rsidR="005102AC" w:rsidRPr="00AC0A09" w:rsidRDefault="005102AC" w:rsidP="005102AC">
      <w:pPr>
        <w:pStyle w:val="a5"/>
        <w:numPr>
          <w:ilvl w:val="0"/>
          <w:numId w:val="49"/>
        </w:numPr>
        <w:ind w:leftChars="0"/>
        <w:rPr>
          <w:rFonts w:ascii="Arial" w:eastAsia="SimSun" w:hAnsi="Arial" w:cs="Arial"/>
        </w:rPr>
      </w:pPr>
      <w:r w:rsidRPr="00AC0A09">
        <w:rPr>
          <w:rFonts w:ascii="Arial" w:eastAsia="SimSun" w:hAnsi="Arial" w:cs="Arial"/>
        </w:rPr>
        <w:t>新進人員訓練：公司提供新進同仁正式工作前的訓練，讓人員有基本知識與能力以產出預期的成果。</w:t>
      </w:r>
    </w:p>
    <w:p w:rsidR="005102AC" w:rsidRPr="00AC0A09" w:rsidRDefault="005102AC" w:rsidP="005102AC">
      <w:pPr>
        <w:pStyle w:val="a5"/>
        <w:numPr>
          <w:ilvl w:val="0"/>
          <w:numId w:val="50"/>
        </w:numPr>
        <w:ind w:leftChars="0"/>
        <w:rPr>
          <w:rFonts w:ascii="Arial" w:eastAsia="SimSun" w:hAnsi="Arial" w:cs="Arial"/>
        </w:rPr>
      </w:pPr>
      <w:r w:rsidRPr="00AC0A09">
        <w:rPr>
          <w:rFonts w:ascii="Arial" w:eastAsia="SimSun" w:hAnsi="Arial" w:cs="Arial"/>
        </w:rPr>
        <w:t>在人員到任其部門前，人力資源負責一般性的訓練，如公司</w:t>
      </w:r>
      <w:r w:rsidRPr="00AC0A09">
        <w:rPr>
          <w:rFonts w:ascii="Arial" w:eastAsia="SimSun" w:hAnsi="Arial" w:cs="Arial"/>
        </w:rPr>
        <w:t>/</w:t>
      </w:r>
      <w:r w:rsidRPr="00AC0A09">
        <w:rPr>
          <w:rFonts w:ascii="Arial" w:eastAsia="SimSun" w:hAnsi="Arial" w:cs="Arial"/>
        </w:rPr>
        <w:t>各部門介紹、各項管理辦法、行為守則、及辦公室環境。</w:t>
      </w:r>
    </w:p>
    <w:p w:rsidR="005102AC" w:rsidRPr="00AC0A09" w:rsidRDefault="005102AC" w:rsidP="005102AC">
      <w:pPr>
        <w:pStyle w:val="a5"/>
        <w:numPr>
          <w:ilvl w:val="0"/>
          <w:numId w:val="50"/>
        </w:numPr>
        <w:ind w:leftChars="0"/>
        <w:rPr>
          <w:rFonts w:ascii="Arial" w:eastAsia="SimSun" w:hAnsi="Arial" w:cs="Arial"/>
        </w:rPr>
      </w:pPr>
      <w:r w:rsidRPr="00AC0A09">
        <w:rPr>
          <w:rFonts w:ascii="Arial" w:eastAsia="SimSun" w:hAnsi="Arial" w:cs="Arial"/>
        </w:rPr>
        <w:t>直屬主管負責該單位的新人訓練，包含該單位提供之價值定位、單位內成員的角色及職責、報告關係等。</w:t>
      </w:r>
    </w:p>
    <w:p w:rsidR="005102AC" w:rsidRPr="00AC0A09" w:rsidRDefault="00285ED7" w:rsidP="00C900F8">
      <w:pPr>
        <w:pStyle w:val="a5"/>
        <w:numPr>
          <w:ilvl w:val="0"/>
          <w:numId w:val="49"/>
        </w:numPr>
        <w:ind w:leftChars="0"/>
        <w:rPr>
          <w:rFonts w:ascii="Arial" w:eastAsia="SimSun" w:hAnsi="Arial" w:cs="Arial"/>
          <w:highlight w:val="yellow"/>
        </w:rPr>
      </w:pPr>
      <w:r w:rsidRPr="00AC0A09">
        <w:rPr>
          <w:rFonts w:ascii="Arial" w:eastAsia="SimSun" w:hAnsi="Arial" w:cs="Arial"/>
          <w:highlight w:val="yellow"/>
        </w:rPr>
        <w:t>內部轉職：</w:t>
      </w:r>
      <w:ins w:id="221" w:author="Wayne.Tu" w:date="2019-11-12T14:42:00Z">
        <w:r w:rsidR="00C900F8" w:rsidRPr="00C900F8">
          <w:rPr>
            <w:rFonts w:ascii="Arial" w:eastAsia="SimSun" w:hAnsi="Arial" w:cs="Arial" w:hint="eastAsia"/>
          </w:rPr>
          <w:t>為使同仁能夠發展知識，新技能和更廣泛理解公司營運，以滿足員工的對持續學習的渴望及未來職</w:t>
        </w:r>
        <w:proofErr w:type="gramStart"/>
        <w:r w:rsidR="00C900F8" w:rsidRPr="00C900F8">
          <w:rPr>
            <w:rFonts w:ascii="Arial" w:eastAsia="SimSun" w:hAnsi="Arial" w:cs="Arial" w:hint="eastAsia"/>
          </w:rPr>
          <w:t>涯</w:t>
        </w:r>
        <w:proofErr w:type="gramEnd"/>
        <w:r w:rsidR="00C900F8" w:rsidRPr="00C900F8">
          <w:rPr>
            <w:rFonts w:ascii="Arial" w:eastAsia="SimSun" w:hAnsi="Arial" w:cs="Arial" w:hint="eastAsia"/>
          </w:rPr>
          <w:t>發展的可能性。</w:t>
        </w:r>
      </w:ins>
    </w:p>
    <w:p w:rsidR="00285ED7" w:rsidRPr="00AC0A09" w:rsidDel="00C900F8" w:rsidRDefault="00285ED7" w:rsidP="00285ED7">
      <w:pPr>
        <w:pStyle w:val="a5"/>
        <w:numPr>
          <w:ilvl w:val="0"/>
          <w:numId w:val="51"/>
        </w:numPr>
        <w:ind w:leftChars="0"/>
        <w:rPr>
          <w:del w:id="222" w:author="Wayne.Tu" w:date="2019-11-12T14:43:00Z"/>
          <w:rFonts w:ascii="Arial" w:eastAsia="SimSun" w:hAnsi="Arial" w:cs="Arial"/>
          <w:highlight w:val="yellow"/>
        </w:rPr>
      </w:pPr>
      <w:del w:id="223" w:author="Wayne.Tu" w:date="2019-11-12T14:43:00Z">
        <w:r w:rsidRPr="00AC0A09" w:rsidDel="00C900F8">
          <w:rPr>
            <w:rFonts w:ascii="Arial" w:eastAsia="SimSun" w:hAnsi="Arial" w:cs="Arial"/>
            <w:highlight w:val="yellow"/>
          </w:rPr>
          <w:delText>目的：</w:delText>
        </w:r>
      </w:del>
      <w:del w:id="224" w:author="Wayne.Tu" w:date="2019-11-12T14:42:00Z">
        <w:r w:rsidRPr="00AC0A09" w:rsidDel="00C900F8">
          <w:rPr>
            <w:rFonts w:ascii="Arial" w:eastAsia="SimSun" w:hAnsi="Arial" w:cs="Arial"/>
            <w:highlight w:val="yellow"/>
          </w:rPr>
          <w:delText>為使同仁能夠發展知識，新技能和更廣泛理解公司營運，以滿足員工的對持續學習的渴望及未來職涯發展的可能性。</w:delText>
        </w:r>
      </w:del>
    </w:p>
    <w:p w:rsidR="005102AC" w:rsidRPr="00AC0A09" w:rsidRDefault="006C632D" w:rsidP="00285ED7">
      <w:pPr>
        <w:pStyle w:val="a5"/>
        <w:numPr>
          <w:ilvl w:val="0"/>
          <w:numId w:val="51"/>
        </w:numPr>
        <w:ind w:leftChars="0"/>
        <w:rPr>
          <w:rFonts w:ascii="Arial" w:eastAsia="SimSun" w:hAnsi="Arial" w:cs="Arial"/>
          <w:highlight w:val="yellow"/>
        </w:rPr>
      </w:pPr>
      <w:r w:rsidRPr="00AC0A09">
        <w:rPr>
          <w:rFonts w:ascii="Arial" w:eastAsia="SimSun" w:hAnsi="Arial" w:cs="Arial"/>
          <w:highlight w:val="yellow"/>
        </w:rPr>
        <w:t>申請資格：擔任現任職務一</w:t>
      </w:r>
      <w:r w:rsidR="00285ED7" w:rsidRPr="00AC0A09">
        <w:rPr>
          <w:rFonts w:ascii="Arial" w:eastAsia="SimSun" w:hAnsi="Arial" w:cs="Arial"/>
          <w:highlight w:val="yellow"/>
        </w:rPr>
        <w:t>年以上之同仁</w:t>
      </w:r>
    </w:p>
    <w:p w:rsidR="00D65BDB" w:rsidRPr="00AC0A09" w:rsidRDefault="00285ED7" w:rsidP="005102AC">
      <w:pPr>
        <w:pStyle w:val="a5"/>
        <w:numPr>
          <w:ilvl w:val="0"/>
          <w:numId w:val="51"/>
        </w:numPr>
        <w:ind w:leftChars="0"/>
        <w:rPr>
          <w:rFonts w:ascii="Arial" w:eastAsia="SimSun" w:hAnsi="Arial" w:cs="Arial"/>
          <w:highlight w:val="yellow"/>
        </w:rPr>
      </w:pPr>
      <w:r w:rsidRPr="00AC0A09">
        <w:rPr>
          <w:rFonts w:ascii="Arial" w:eastAsia="SimSun" w:hAnsi="Arial" w:cs="Arial"/>
          <w:highlight w:val="yellow"/>
        </w:rPr>
        <w:t>申請方式：</w:t>
      </w:r>
    </w:p>
    <w:p w:rsidR="00D65BDB" w:rsidRPr="00AC0A09" w:rsidRDefault="00D65BDB" w:rsidP="00D65BDB">
      <w:pPr>
        <w:pStyle w:val="a5"/>
        <w:numPr>
          <w:ilvl w:val="0"/>
          <w:numId w:val="99"/>
        </w:numPr>
        <w:ind w:leftChars="0"/>
        <w:rPr>
          <w:rFonts w:ascii="Arial" w:eastAsia="SimSun" w:hAnsi="Arial" w:cs="Arial"/>
          <w:highlight w:val="yellow"/>
        </w:rPr>
      </w:pPr>
      <w:r w:rsidRPr="00AC0A09">
        <w:rPr>
          <w:rFonts w:ascii="Arial" w:eastAsia="SimSun" w:hAnsi="Arial" w:cs="Arial"/>
          <w:highlight w:val="yellow"/>
        </w:rPr>
        <w:t>同仁可先至</w:t>
      </w:r>
      <w:r w:rsidRPr="00AC0A09">
        <w:rPr>
          <w:rFonts w:ascii="Arial" w:eastAsia="SimSun" w:hAnsi="Arial" w:cs="Arial"/>
          <w:highlight w:val="yellow"/>
        </w:rPr>
        <w:t>104</w:t>
      </w:r>
      <w:r w:rsidRPr="00AC0A09">
        <w:rPr>
          <w:rFonts w:ascii="Arial" w:eastAsia="SimSun" w:hAnsi="Arial" w:cs="Arial"/>
          <w:highlight w:val="yellow"/>
        </w:rPr>
        <w:t>人銀行網站查看公司目前之人力需求</w:t>
      </w:r>
    </w:p>
    <w:p w:rsidR="00D65BDB" w:rsidRPr="00AC0A09" w:rsidRDefault="00D65BDB" w:rsidP="00D65BDB">
      <w:pPr>
        <w:pStyle w:val="a5"/>
        <w:numPr>
          <w:ilvl w:val="0"/>
          <w:numId w:val="99"/>
        </w:numPr>
        <w:ind w:leftChars="0"/>
        <w:rPr>
          <w:rFonts w:ascii="Arial" w:eastAsia="SimSun" w:hAnsi="Arial" w:cs="Arial"/>
          <w:highlight w:val="yellow"/>
        </w:rPr>
      </w:pPr>
      <w:r w:rsidRPr="00AC0A09">
        <w:rPr>
          <w:rFonts w:ascii="Arial" w:eastAsia="SimSun" w:hAnsi="Arial" w:cs="Arial"/>
          <w:highlight w:val="yellow"/>
        </w:rPr>
        <w:t>向直屬主管提出轉調需求</w:t>
      </w:r>
      <w:r w:rsidRPr="00AC0A09">
        <w:rPr>
          <w:rFonts w:ascii="Arial" w:eastAsia="SimSun" w:hAnsi="Arial" w:cs="Arial"/>
          <w:highlight w:val="yellow"/>
        </w:rPr>
        <w:t>(</w:t>
      </w:r>
      <w:r w:rsidRPr="00AC0A09">
        <w:rPr>
          <w:rFonts w:ascii="Arial" w:eastAsia="SimSun" w:hAnsi="Arial" w:cs="Arial"/>
          <w:highlight w:val="yellow"/>
        </w:rPr>
        <w:t>部門內或跨部門的工作轉調均可被提出</w:t>
      </w:r>
      <w:r w:rsidRPr="00AC0A09">
        <w:rPr>
          <w:rFonts w:ascii="Arial" w:eastAsia="SimSun" w:hAnsi="Arial" w:cs="Arial"/>
          <w:highlight w:val="yellow"/>
        </w:rPr>
        <w:t>)</w:t>
      </w:r>
      <w:r w:rsidRPr="00AC0A09">
        <w:rPr>
          <w:rFonts w:ascii="Arial" w:eastAsia="SimSun" w:hAnsi="Arial" w:cs="Arial"/>
          <w:highlight w:val="yellow"/>
        </w:rPr>
        <w:t>。</w:t>
      </w:r>
    </w:p>
    <w:p w:rsidR="00D65BDB" w:rsidRPr="00AC0A09" w:rsidRDefault="00D65BDB" w:rsidP="00D65BDB">
      <w:pPr>
        <w:pStyle w:val="a5"/>
        <w:numPr>
          <w:ilvl w:val="0"/>
          <w:numId w:val="99"/>
        </w:numPr>
        <w:ind w:leftChars="0"/>
        <w:rPr>
          <w:rFonts w:ascii="Arial" w:eastAsia="SimSun" w:hAnsi="Arial" w:cs="Arial"/>
          <w:highlight w:val="yellow"/>
        </w:rPr>
      </w:pPr>
      <w:r w:rsidRPr="00AC0A09">
        <w:rPr>
          <w:rFonts w:ascii="Arial" w:eastAsia="SimSun" w:hAnsi="Arial" w:cs="Arial"/>
          <w:highlight w:val="yellow"/>
        </w:rPr>
        <w:t>由直屬主管向</w:t>
      </w:r>
      <w:ins w:id="225" w:author="Wayne.Tu" w:date="2019-11-12T14:12:00Z">
        <w:r w:rsidR="009974AF" w:rsidRPr="009974AF">
          <w:rPr>
            <w:rFonts w:ascii="SimSun" w:eastAsia="SimSun" w:hAnsi="SimSun" w:cs="Arial" w:hint="eastAsia"/>
            <w:highlight w:val="yellow"/>
            <w:lang w:eastAsia="zh-HK"/>
            <w:rPrChange w:id="226" w:author="Wayne.Tu" w:date="2019-11-12T14:12:00Z">
              <w:rPr>
                <w:rFonts w:asciiTheme="minorEastAsia" w:hAnsiTheme="minorEastAsia" w:cs="Arial" w:hint="eastAsia"/>
                <w:highlight w:val="yellow"/>
                <w:lang w:eastAsia="zh-HK"/>
              </w:rPr>
            </w:rPrChange>
          </w:rPr>
          <w:t>人力資源</w:t>
        </w:r>
      </w:ins>
      <w:del w:id="227" w:author="Wayne.Tu" w:date="2019-11-12T14:12:00Z">
        <w:r w:rsidRPr="009974AF" w:rsidDel="009974AF">
          <w:rPr>
            <w:rFonts w:ascii="SimSun" w:eastAsia="SimSun" w:hAnsi="SimSun" w:cs="Arial"/>
            <w:highlight w:val="yellow"/>
            <w:rPrChange w:id="228" w:author="Wayne.Tu" w:date="2019-11-12T14:12:00Z">
              <w:rPr>
                <w:rFonts w:ascii="Arial" w:eastAsia="SimSun" w:hAnsi="Arial" w:cs="Arial"/>
                <w:highlight w:val="yellow"/>
              </w:rPr>
            </w:rPrChange>
          </w:rPr>
          <w:delText>HR</w:delText>
        </w:r>
      </w:del>
      <w:r w:rsidRPr="00AC0A09">
        <w:rPr>
          <w:rFonts w:ascii="Arial" w:eastAsia="SimSun" w:hAnsi="Arial" w:cs="Arial"/>
          <w:highlight w:val="yellow"/>
        </w:rPr>
        <w:t>提出人員轉調需求</w:t>
      </w:r>
      <w:r w:rsidR="003C4557" w:rsidRPr="00AC0A09">
        <w:rPr>
          <w:rFonts w:ascii="Arial" w:eastAsia="SimSun" w:hAnsi="Arial" w:cs="Arial"/>
          <w:highlight w:val="yellow"/>
        </w:rPr>
        <w:t>，請附上轉調申請表</w:t>
      </w:r>
      <w:r w:rsidR="003C4557" w:rsidRPr="00AC0A09">
        <w:rPr>
          <w:rFonts w:ascii="Arial" w:eastAsia="SimSun" w:hAnsi="Arial" w:cs="Arial"/>
          <w:highlight w:val="yellow"/>
        </w:rPr>
        <w:t>(HR-F005)</w:t>
      </w:r>
    </w:p>
    <w:p w:rsidR="00D65BDB" w:rsidRPr="00AC0A09" w:rsidRDefault="009974AF" w:rsidP="00D65BDB">
      <w:pPr>
        <w:pStyle w:val="a5"/>
        <w:numPr>
          <w:ilvl w:val="0"/>
          <w:numId w:val="99"/>
        </w:numPr>
        <w:ind w:leftChars="0"/>
        <w:rPr>
          <w:rFonts w:ascii="Arial" w:eastAsia="SimSun" w:hAnsi="Arial" w:cs="Arial"/>
          <w:highlight w:val="yellow"/>
        </w:rPr>
      </w:pPr>
      <w:ins w:id="229" w:author="Wayne.Tu" w:date="2019-11-12T14:12:00Z">
        <w:r w:rsidRPr="00737603">
          <w:rPr>
            <w:rFonts w:ascii="SimSun" w:eastAsia="SimSun" w:hAnsi="SimSun" w:cs="Arial" w:hint="eastAsia"/>
            <w:highlight w:val="yellow"/>
            <w:lang w:eastAsia="zh-HK"/>
          </w:rPr>
          <w:t>人力資源</w:t>
        </w:r>
      </w:ins>
      <w:del w:id="230" w:author="Wayne.Tu" w:date="2019-11-12T14:12:00Z">
        <w:r w:rsidR="00D65BDB" w:rsidRPr="00AC0A09" w:rsidDel="009974AF">
          <w:rPr>
            <w:rFonts w:ascii="Arial" w:eastAsia="SimSun" w:hAnsi="Arial" w:cs="Arial"/>
            <w:highlight w:val="yellow"/>
          </w:rPr>
          <w:delText>HR</w:delText>
        </w:r>
      </w:del>
      <w:r w:rsidR="00D65BDB" w:rsidRPr="00AC0A09">
        <w:rPr>
          <w:rFonts w:ascii="Arial" w:eastAsia="SimSun" w:hAnsi="Arial" w:cs="Arial"/>
          <w:highlight w:val="yellow"/>
        </w:rPr>
        <w:t>將依招募流程進行面談以及相關測驗，及進行任用作業。</w:t>
      </w:r>
    </w:p>
    <w:p w:rsidR="00D65BDB" w:rsidRPr="000C7C60" w:rsidRDefault="00D65BDB" w:rsidP="00D65BDB">
      <w:pPr>
        <w:pStyle w:val="a5"/>
        <w:numPr>
          <w:ilvl w:val="0"/>
          <w:numId w:val="51"/>
        </w:numPr>
        <w:ind w:leftChars="0"/>
        <w:rPr>
          <w:rFonts w:ascii="Arial" w:eastAsia="SimSun" w:hAnsi="Arial" w:cs="Arial"/>
          <w:highlight w:val="yellow"/>
        </w:rPr>
      </w:pPr>
      <w:r w:rsidRPr="00AC0A09">
        <w:rPr>
          <w:rFonts w:ascii="Arial" w:eastAsia="SimSun" w:hAnsi="Arial" w:cs="Arial"/>
          <w:highlight w:val="yellow"/>
        </w:rPr>
        <w:t>評核方式：</w:t>
      </w:r>
      <w:r w:rsidR="003C4557" w:rsidRPr="00AC0A09">
        <w:rPr>
          <w:rFonts w:ascii="Arial" w:eastAsia="SimSun" w:hAnsi="Arial" w:cs="Arial"/>
          <w:highlight w:val="yellow"/>
        </w:rPr>
        <w:t>內部轉調同仁亦適用新進人員</w:t>
      </w:r>
      <w:r w:rsidR="007554D7" w:rsidRPr="00AC0A09">
        <w:rPr>
          <w:rFonts w:ascii="Arial" w:eastAsia="SimSun" w:hAnsi="Arial" w:cs="Arial"/>
          <w:highlight w:val="yellow"/>
        </w:rPr>
        <w:t>考核</w:t>
      </w:r>
      <w:r w:rsidRPr="00AC0A09">
        <w:rPr>
          <w:rFonts w:ascii="Arial" w:eastAsia="SimSun" w:hAnsi="Arial" w:cs="Arial"/>
          <w:highlight w:val="yellow"/>
        </w:rPr>
        <w:t>以及相關辦法，若單位主管於試用期後</w:t>
      </w:r>
      <w:r w:rsidR="003C4557" w:rsidRPr="00AC0A09">
        <w:rPr>
          <w:rFonts w:ascii="Arial" w:eastAsia="SimSun" w:hAnsi="Arial" w:cs="Arial"/>
          <w:highlight w:val="yellow"/>
        </w:rPr>
        <w:t>，評核結果為不適任，將優先安排回任，若</w:t>
      </w:r>
      <w:r w:rsidR="007554D7" w:rsidRPr="00AC0A09">
        <w:rPr>
          <w:rFonts w:ascii="Arial" w:eastAsia="SimSun" w:hAnsi="Arial" w:cs="Arial"/>
          <w:highlight w:val="yellow"/>
        </w:rPr>
        <w:t>原職務</w:t>
      </w:r>
      <w:proofErr w:type="gramStart"/>
      <w:r w:rsidR="007554D7" w:rsidRPr="00AC0A09">
        <w:rPr>
          <w:rFonts w:ascii="Arial" w:eastAsia="SimSun" w:hAnsi="Arial" w:cs="Arial"/>
          <w:highlight w:val="yellow"/>
        </w:rPr>
        <w:t>已滿員</w:t>
      </w:r>
      <w:proofErr w:type="gramEnd"/>
      <w:r w:rsidR="007554D7" w:rsidRPr="00AC0A09">
        <w:rPr>
          <w:rFonts w:ascii="Arial" w:eastAsia="SimSun" w:hAnsi="Arial" w:cs="Arial"/>
          <w:highlight w:val="yellow"/>
        </w:rPr>
        <w:t>，將終止聘雇關係，並依相關法令處理。</w:t>
      </w:r>
    </w:p>
    <w:p w:rsidR="005102AC" w:rsidRPr="00AC0A09" w:rsidRDefault="005102AC" w:rsidP="005102AC">
      <w:pPr>
        <w:pStyle w:val="a5"/>
        <w:numPr>
          <w:ilvl w:val="0"/>
          <w:numId w:val="49"/>
        </w:numPr>
        <w:ind w:leftChars="0"/>
        <w:rPr>
          <w:rFonts w:ascii="Arial" w:eastAsia="SimSun" w:hAnsi="Arial" w:cs="Arial"/>
        </w:rPr>
      </w:pPr>
      <w:r w:rsidRPr="00AC0A09">
        <w:rPr>
          <w:rFonts w:ascii="Arial" w:eastAsia="SimSun" w:hAnsi="Arial" w:cs="Arial"/>
        </w:rPr>
        <w:t>訓練需求與執行</w:t>
      </w:r>
    </w:p>
    <w:p w:rsidR="00285ED7" w:rsidRPr="00AC0A09" w:rsidRDefault="005102AC" w:rsidP="005102AC">
      <w:pPr>
        <w:pStyle w:val="a5"/>
        <w:numPr>
          <w:ilvl w:val="0"/>
          <w:numId w:val="52"/>
        </w:numPr>
        <w:ind w:leftChars="0"/>
        <w:rPr>
          <w:rFonts w:ascii="Arial" w:eastAsia="SimSun" w:hAnsi="Arial" w:cs="Arial"/>
        </w:rPr>
      </w:pPr>
      <w:r w:rsidRPr="00AC0A09">
        <w:rPr>
          <w:rFonts w:ascii="Arial" w:eastAsia="SimSun" w:hAnsi="Arial" w:cs="Arial"/>
        </w:rPr>
        <w:t>年度訓練需求來自於</w:t>
      </w:r>
      <w:r w:rsidR="00285ED7" w:rsidRPr="00AC0A09">
        <w:rPr>
          <w:rFonts w:ascii="Arial" w:eastAsia="SimSun" w:hAnsi="Arial" w:cs="Arial"/>
        </w:rPr>
        <w:t xml:space="preserve"> </w:t>
      </w:r>
    </w:p>
    <w:p w:rsidR="00285ED7" w:rsidRPr="00AC0A09" w:rsidRDefault="005102AC" w:rsidP="00275100">
      <w:pPr>
        <w:pStyle w:val="a5"/>
        <w:numPr>
          <w:ilvl w:val="0"/>
          <w:numId w:val="65"/>
        </w:numPr>
        <w:ind w:leftChars="0"/>
        <w:rPr>
          <w:rFonts w:ascii="Arial" w:eastAsia="SimSun" w:hAnsi="Arial" w:cs="Arial"/>
        </w:rPr>
      </w:pPr>
      <w:r w:rsidRPr="00AC0A09">
        <w:rPr>
          <w:rFonts w:ascii="Arial" w:eastAsia="SimSun" w:hAnsi="Arial" w:cs="Arial"/>
        </w:rPr>
        <w:t>因應公司業務發展，其所需要的能力與心態。</w:t>
      </w:r>
    </w:p>
    <w:p w:rsidR="005102AC" w:rsidRPr="00AC0A09" w:rsidRDefault="005102AC" w:rsidP="00275100">
      <w:pPr>
        <w:pStyle w:val="a5"/>
        <w:numPr>
          <w:ilvl w:val="0"/>
          <w:numId w:val="65"/>
        </w:numPr>
        <w:ind w:leftChars="0"/>
        <w:rPr>
          <w:rFonts w:ascii="Arial" w:eastAsia="SimSun" w:hAnsi="Arial" w:cs="Arial"/>
        </w:rPr>
      </w:pPr>
      <w:r w:rsidRPr="00AC0A09">
        <w:rPr>
          <w:rFonts w:ascii="Arial" w:eastAsia="SimSun" w:hAnsi="Arial" w:cs="Arial"/>
        </w:rPr>
        <w:t>年中與年終績效考核後的個人發展重點。</w:t>
      </w:r>
    </w:p>
    <w:p w:rsidR="005102AC" w:rsidRPr="00AC0A09" w:rsidRDefault="005102AC" w:rsidP="005102AC">
      <w:pPr>
        <w:pStyle w:val="a5"/>
        <w:numPr>
          <w:ilvl w:val="0"/>
          <w:numId w:val="52"/>
        </w:numPr>
        <w:ind w:leftChars="0"/>
        <w:rPr>
          <w:rFonts w:ascii="Arial" w:eastAsia="SimSun" w:hAnsi="Arial" w:cs="Arial"/>
        </w:rPr>
      </w:pPr>
      <w:r w:rsidRPr="00AC0A09">
        <w:rPr>
          <w:rFonts w:ascii="Arial" w:eastAsia="SimSun" w:hAnsi="Arial" w:cs="Arial"/>
        </w:rPr>
        <w:t>人力資源負責於每年一月及七月彙整訓練需求及提出執行計畫，並取得總經理之核准。</w:t>
      </w:r>
    </w:p>
    <w:p w:rsidR="005102AC" w:rsidRPr="00AC0A09" w:rsidRDefault="005102AC" w:rsidP="005102AC">
      <w:pPr>
        <w:pStyle w:val="a5"/>
        <w:numPr>
          <w:ilvl w:val="0"/>
          <w:numId w:val="52"/>
        </w:numPr>
        <w:ind w:leftChars="0"/>
        <w:rPr>
          <w:rFonts w:ascii="Arial" w:eastAsia="SimSun" w:hAnsi="Arial" w:cs="Arial"/>
        </w:rPr>
      </w:pPr>
      <w:r w:rsidRPr="00AC0A09">
        <w:rPr>
          <w:rFonts w:ascii="Arial" w:eastAsia="SimSun" w:hAnsi="Arial" w:cs="Arial"/>
        </w:rPr>
        <w:t>各訓練可以內部資源或外部專業機構提供，惟需考量效益性。</w:t>
      </w:r>
      <w:r w:rsidRPr="00AC0A09">
        <w:rPr>
          <w:rFonts w:ascii="Arial" w:eastAsia="SimSun" w:hAnsi="Arial" w:cs="Arial"/>
        </w:rPr>
        <w:t xml:space="preserve"> </w:t>
      </w:r>
    </w:p>
    <w:p w:rsidR="005102AC" w:rsidRPr="00AC0A09" w:rsidRDefault="005102AC" w:rsidP="005102AC">
      <w:pPr>
        <w:pStyle w:val="a5"/>
        <w:numPr>
          <w:ilvl w:val="0"/>
          <w:numId w:val="49"/>
        </w:numPr>
        <w:ind w:leftChars="0"/>
        <w:rPr>
          <w:rFonts w:ascii="Arial" w:eastAsia="SimSun" w:hAnsi="Arial" w:cs="Arial"/>
        </w:rPr>
      </w:pPr>
      <w:r w:rsidRPr="00AC0A09">
        <w:rPr>
          <w:rFonts w:ascii="Arial" w:eastAsia="SimSun" w:hAnsi="Arial" w:cs="Arial"/>
        </w:rPr>
        <w:t>外部訓練</w:t>
      </w:r>
    </w:p>
    <w:p w:rsidR="005102AC" w:rsidRPr="00AC0A09" w:rsidRDefault="005102AC" w:rsidP="005102AC">
      <w:pPr>
        <w:pStyle w:val="a5"/>
        <w:numPr>
          <w:ilvl w:val="0"/>
          <w:numId w:val="53"/>
        </w:numPr>
        <w:ind w:leftChars="0"/>
        <w:rPr>
          <w:rFonts w:ascii="Arial" w:eastAsia="SimSun" w:hAnsi="Arial" w:cs="Arial"/>
        </w:rPr>
      </w:pPr>
      <w:r w:rsidRPr="00AC0A09">
        <w:rPr>
          <w:rFonts w:ascii="Arial" w:eastAsia="SimSun" w:hAnsi="Arial" w:cs="Arial"/>
        </w:rPr>
        <w:t>若訓練需透過外部資源且有經費限制情況下，人力資源須與部門主管提出合適的訓練機構及參與人員。</w:t>
      </w:r>
    </w:p>
    <w:p w:rsidR="005102AC" w:rsidRPr="00AC0A09" w:rsidRDefault="005102AC" w:rsidP="005102AC">
      <w:pPr>
        <w:pStyle w:val="a5"/>
        <w:numPr>
          <w:ilvl w:val="0"/>
          <w:numId w:val="53"/>
        </w:numPr>
        <w:ind w:leftChars="0"/>
        <w:rPr>
          <w:rFonts w:ascii="Arial" w:eastAsia="SimSun" w:hAnsi="Arial" w:cs="Arial"/>
        </w:rPr>
      </w:pPr>
      <w:r w:rsidRPr="00AC0A09">
        <w:rPr>
          <w:rFonts w:ascii="Arial" w:eastAsia="SimSun" w:hAnsi="Arial" w:cs="Arial"/>
        </w:rPr>
        <w:t>申請人需填妥「外部訓練申請表」取得直屬主管與部門主管之核准後，送交至人力資源。若該相關訓練費用超過</w:t>
      </w:r>
      <w:r w:rsidRPr="00AC0A09">
        <w:rPr>
          <w:rFonts w:ascii="Arial" w:eastAsia="SimSun" w:hAnsi="Arial" w:cs="Arial"/>
        </w:rPr>
        <w:t>NT10</w:t>
      </w:r>
      <w:r w:rsidR="00285ED7" w:rsidRPr="00AC0A09">
        <w:rPr>
          <w:rFonts w:ascii="Arial" w:eastAsia="SimSun" w:hAnsi="Arial" w:cs="Arial"/>
        </w:rPr>
        <w:t>0</w:t>
      </w:r>
      <w:r w:rsidRPr="00AC0A09">
        <w:rPr>
          <w:rFonts w:ascii="Arial" w:eastAsia="SimSun" w:hAnsi="Arial" w:cs="Arial"/>
        </w:rPr>
        <w:t>,000</w:t>
      </w:r>
      <w:r w:rsidRPr="00AC0A09">
        <w:rPr>
          <w:rFonts w:ascii="Arial" w:eastAsia="SimSun" w:hAnsi="Arial" w:cs="Arial"/>
        </w:rPr>
        <w:t>，需再經</w:t>
      </w:r>
      <w:r w:rsidR="00285ED7" w:rsidRPr="00AC0A09">
        <w:rPr>
          <w:rFonts w:ascii="Arial" w:eastAsia="SimSun" w:hAnsi="Arial" w:cs="Arial"/>
        </w:rPr>
        <w:t>總經理</w:t>
      </w:r>
      <w:r w:rsidRPr="00AC0A09">
        <w:rPr>
          <w:rFonts w:ascii="Arial" w:eastAsia="SimSun" w:hAnsi="Arial" w:cs="Arial"/>
        </w:rPr>
        <w:t>核准。</w:t>
      </w:r>
    </w:p>
    <w:p w:rsidR="005102AC" w:rsidRPr="00AC0A09" w:rsidRDefault="005102AC" w:rsidP="005102AC">
      <w:pPr>
        <w:pStyle w:val="a5"/>
        <w:numPr>
          <w:ilvl w:val="0"/>
          <w:numId w:val="53"/>
        </w:numPr>
        <w:ind w:leftChars="0"/>
        <w:rPr>
          <w:rFonts w:ascii="Arial" w:eastAsia="SimSun" w:hAnsi="Arial" w:cs="Arial"/>
        </w:rPr>
      </w:pPr>
      <w:r w:rsidRPr="00AC0A09">
        <w:rPr>
          <w:rFonts w:ascii="Arial" w:eastAsia="SimSun" w:hAnsi="Arial" w:cs="Arial"/>
        </w:rPr>
        <w:t>參與外訓之同仁需於訓練結束二</w:t>
      </w:r>
      <w:proofErr w:type="gramStart"/>
      <w:r w:rsidRPr="00AC0A09">
        <w:rPr>
          <w:rFonts w:ascii="Arial" w:eastAsia="SimSun" w:hAnsi="Arial" w:cs="Arial"/>
        </w:rPr>
        <w:t>週</w:t>
      </w:r>
      <w:proofErr w:type="gramEnd"/>
      <w:r w:rsidRPr="00AC0A09">
        <w:rPr>
          <w:rFonts w:ascii="Arial" w:eastAsia="SimSun" w:hAnsi="Arial" w:cs="Arial"/>
        </w:rPr>
        <w:t>內進行學習心得分享。</w:t>
      </w:r>
    </w:p>
    <w:p w:rsidR="00285ED7" w:rsidRPr="00AC0A09" w:rsidRDefault="005102AC" w:rsidP="005102AC">
      <w:pPr>
        <w:pStyle w:val="a5"/>
        <w:numPr>
          <w:ilvl w:val="0"/>
          <w:numId w:val="53"/>
        </w:numPr>
        <w:ind w:leftChars="0"/>
        <w:rPr>
          <w:rFonts w:ascii="Arial" w:eastAsia="SimSun" w:hAnsi="Arial" w:cs="Arial"/>
        </w:rPr>
      </w:pPr>
      <w:r w:rsidRPr="00AC0A09">
        <w:rPr>
          <w:rFonts w:ascii="Arial" w:eastAsia="SimSun" w:hAnsi="Arial" w:cs="Arial"/>
        </w:rPr>
        <w:t>員工自行繳費上課，課程結束兩周內檢附下列文件至人力資源檢核</w:t>
      </w:r>
      <w:ins w:id="231" w:author="Wayne.Tu" w:date="2019-11-12T14:43:00Z">
        <w:r w:rsidR="00C900F8">
          <w:rPr>
            <w:rFonts w:ascii="Arial" w:eastAsia="SimSun" w:hAnsi="Arial" w:cs="Arial"/>
          </w:rPr>
          <w:t>，</w:t>
        </w:r>
        <w:r w:rsidR="00C900F8" w:rsidRPr="00C900F8">
          <w:rPr>
            <w:rFonts w:ascii="Arial" w:eastAsia="SimSun" w:hAnsi="Arial" w:cs="Arial" w:hint="eastAsia"/>
            <w:rPrChange w:id="232" w:author="Wayne.Tu" w:date="2019-11-12T14:43:00Z">
              <w:rPr>
                <w:rFonts w:asciiTheme="minorEastAsia" w:hAnsiTheme="minorEastAsia" w:cs="Arial" w:hint="eastAsia"/>
                <w:lang w:eastAsia="zh-HK"/>
              </w:rPr>
            </w:rPrChange>
          </w:rPr>
          <w:lastRenderedPageBreak/>
          <w:t>得以</w:t>
        </w:r>
      </w:ins>
      <w:r w:rsidRPr="00AC0A09">
        <w:rPr>
          <w:rFonts w:ascii="Arial" w:eastAsia="SimSun" w:hAnsi="Arial" w:cs="Arial"/>
        </w:rPr>
        <w:t>請款：</w:t>
      </w:r>
    </w:p>
    <w:p w:rsidR="00285ED7" w:rsidRPr="00AC0A09" w:rsidRDefault="005102AC" w:rsidP="00275100">
      <w:pPr>
        <w:pStyle w:val="a5"/>
        <w:numPr>
          <w:ilvl w:val="0"/>
          <w:numId w:val="66"/>
        </w:numPr>
        <w:ind w:leftChars="0"/>
        <w:rPr>
          <w:rFonts w:ascii="Arial" w:eastAsia="SimSun" w:hAnsi="Arial" w:cs="Arial"/>
        </w:rPr>
      </w:pPr>
      <w:r w:rsidRPr="00AC0A09">
        <w:rPr>
          <w:rFonts w:ascii="Arial" w:eastAsia="SimSun" w:hAnsi="Arial" w:cs="Arial"/>
        </w:rPr>
        <w:t>繳費收據</w:t>
      </w:r>
      <w:r w:rsidR="00285ED7" w:rsidRPr="00AC0A09">
        <w:rPr>
          <w:rFonts w:ascii="Arial" w:eastAsia="SimSun" w:hAnsi="Arial" w:cs="Arial"/>
        </w:rPr>
        <w:t xml:space="preserve"> </w:t>
      </w:r>
    </w:p>
    <w:p w:rsidR="00285ED7" w:rsidRPr="00AC0A09" w:rsidRDefault="005102AC" w:rsidP="00275100">
      <w:pPr>
        <w:pStyle w:val="a5"/>
        <w:numPr>
          <w:ilvl w:val="0"/>
          <w:numId w:val="66"/>
        </w:numPr>
        <w:ind w:leftChars="0"/>
        <w:rPr>
          <w:rFonts w:ascii="Arial" w:eastAsia="SimSun" w:hAnsi="Arial" w:cs="Arial"/>
        </w:rPr>
      </w:pPr>
      <w:r w:rsidRPr="00AC0A09">
        <w:rPr>
          <w:rFonts w:ascii="Arial" w:eastAsia="SimSun" w:hAnsi="Arial" w:cs="Arial"/>
        </w:rPr>
        <w:t>出席紀錄</w:t>
      </w:r>
      <w:r w:rsidR="00285ED7" w:rsidRPr="00AC0A09">
        <w:rPr>
          <w:rFonts w:ascii="Arial" w:eastAsia="SimSun" w:hAnsi="Arial" w:cs="Arial"/>
        </w:rPr>
        <w:t xml:space="preserve"> </w:t>
      </w:r>
    </w:p>
    <w:p w:rsidR="005102AC" w:rsidRPr="00AC0A09" w:rsidRDefault="005102AC" w:rsidP="00275100">
      <w:pPr>
        <w:pStyle w:val="a5"/>
        <w:numPr>
          <w:ilvl w:val="0"/>
          <w:numId w:val="66"/>
        </w:numPr>
        <w:ind w:leftChars="0"/>
        <w:rPr>
          <w:rFonts w:ascii="Arial" w:eastAsia="SimSun" w:hAnsi="Arial" w:cs="Arial"/>
        </w:rPr>
      </w:pPr>
      <w:r w:rsidRPr="00AC0A09">
        <w:rPr>
          <w:rFonts w:ascii="Arial" w:eastAsia="SimSun" w:hAnsi="Arial" w:cs="Arial"/>
        </w:rPr>
        <w:t>學習心得分享資訊</w:t>
      </w:r>
      <w:r w:rsidRPr="00AC0A09">
        <w:rPr>
          <w:rFonts w:ascii="Arial" w:eastAsia="SimSun" w:hAnsi="Arial" w:cs="Arial"/>
        </w:rPr>
        <w:t xml:space="preserve"> </w:t>
      </w:r>
    </w:p>
    <w:p w:rsidR="005102AC" w:rsidRPr="00AC0A09" w:rsidRDefault="00285ED7" w:rsidP="005102AC">
      <w:pPr>
        <w:pStyle w:val="a5"/>
        <w:numPr>
          <w:ilvl w:val="0"/>
          <w:numId w:val="53"/>
        </w:numPr>
        <w:ind w:leftChars="0"/>
        <w:rPr>
          <w:rFonts w:ascii="Arial" w:eastAsia="SimSun" w:hAnsi="Arial" w:cs="Arial"/>
        </w:rPr>
      </w:pPr>
      <w:r w:rsidRPr="00AC0A09">
        <w:rPr>
          <w:rFonts w:ascii="Arial" w:eastAsia="SimSun" w:hAnsi="Arial" w:cs="Arial"/>
        </w:rPr>
        <w:t>公司全額補助外部訓練的所有相關費用：</w:t>
      </w:r>
      <w:r w:rsidR="005102AC" w:rsidRPr="00AC0A09">
        <w:rPr>
          <w:rFonts w:ascii="Arial" w:eastAsia="SimSun" w:hAnsi="Arial" w:cs="Arial"/>
        </w:rPr>
        <w:t>同仁需檢附「外部訓練申請表」影本，依循「差旅管理辦法」規定之費用項目如交通、住宿等</w:t>
      </w:r>
      <w:proofErr w:type="gramStart"/>
      <w:r w:rsidR="005102AC" w:rsidRPr="00AC0A09">
        <w:rPr>
          <w:rFonts w:ascii="Arial" w:eastAsia="SimSun" w:hAnsi="Arial" w:cs="Arial"/>
        </w:rPr>
        <w:t>逕</w:t>
      </w:r>
      <w:proofErr w:type="gramEnd"/>
      <w:r w:rsidR="005102AC" w:rsidRPr="00AC0A09">
        <w:rPr>
          <w:rFonts w:ascii="Arial" w:eastAsia="SimSun" w:hAnsi="Arial" w:cs="Arial"/>
        </w:rPr>
        <w:t>向財務部進行報銷。</w:t>
      </w:r>
    </w:p>
    <w:p w:rsidR="005102AC" w:rsidRPr="00AC0A09" w:rsidRDefault="005102AC" w:rsidP="005102AC">
      <w:pPr>
        <w:pStyle w:val="a5"/>
        <w:numPr>
          <w:ilvl w:val="0"/>
          <w:numId w:val="49"/>
        </w:numPr>
        <w:ind w:leftChars="0"/>
        <w:rPr>
          <w:rFonts w:ascii="Arial" w:eastAsia="SimSun" w:hAnsi="Arial" w:cs="Arial"/>
        </w:rPr>
      </w:pPr>
      <w:r w:rsidRPr="00AC0A09">
        <w:rPr>
          <w:rFonts w:ascii="Arial" w:eastAsia="SimSun" w:hAnsi="Arial" w:cs="Arial"/>
        </w:rPr>
        <w:t>專業證照補助</w:t>
      </w:r>
    </w:p>
    <w:p w:rsidR="005102AC" w:rsidRPr="00AC0A09" w:rsidRDefault="005102AC" w:rsidP="005102AC">
      <w:pPr>
        <w:pStyle w:val="a5"/>
        <w:numPr>
          <w:ilvl w:val="0"/>
          <w:numId w:val="54"/>
        </w:numPr>
        <w:ind w:leftChars="0"/>
        <w:rPr>
          <w:rFonts w:ascii="Arial" w:eastAsia="SimSun" w:hAnsi="Arial" w:cs="Arial"/>
        </w:rPr>
      </w:pPr>
      <w:r w:rsidRPr="00AC0A09">
        <w:rPr>
          <w:rFonts w:ascii="Arial" w:eastAsia="SimSun" w:hAnsi="Arial" w:cs="Arial"/>
        </w:rPr>
        <w:t>申請方式：若員工擬申請考取專業證照費用補助，請填妥「證照補助申請表」，取得部門主管之核准後遞交至人力資源。若為</w:t>
      </w:r>
      <w:ins w:id="233" w:author="Wayne.Tu" w:date="2019-11-12T14:47:00Z">
        <w:r w:rsidR="00C900F8" w:rsidRPr="00C900F8">
          <w:rPr>
            <w:rFonts w:ascii="Arial" w:eastAsia="SimSun" w:hAnsi="Arial" w:cs="Arial" w:hint="eastAsia"/>
            <w:rPrChange w:id="234" w:author="Wayne.Tu" w:date="2019-11-12T14:47:00Z">
              <w:rPr>
                <w:rFonts w:asciiTheme="minorEastAsia" w:hAnsiTheme="minorEastAsia" w:cs="Arial" w:hint="eastAsia"/>
                <w:lang w:eastAsia="zh-HK"/>
              </w:rPr>
            </w:rPrChange>
          </w:rPr>
          <w:t>專業</w:t>
        </w:r>
      </w:ins>
      <w:r w:rsidRPr="00AC0A09">
        <w:rPr>
          <w:rFonts w:ascii="Arial" w:eastAsia="SimSun" w:hAnsi="Arial" w:cs="Arial"/>
        </w:rPr>
        <w:t>技術類證照，需同時取得</w:t>
      </w:r>
      <w:ins w:id="235" w:author="Wayne.Tu" w:date="2019-11-12T14:47:00Z">
        <w:r w:rsidR="00C900F8" w:rsidRPr="00C900F8">
          <w:rPr>
            <w:rFonts w:ascii="Arial" w:eastAsia="SimSun" w:hAnsi="Arial" w:cs="Arial" w:hint="eastAsia"/>
            <w:rPrChange w:id="236" w:author="Wayne.Tu" w:date="2019-11-12T14:48:00Z">
              <w:rPr>
                <w:rFonts w:asciiTheme="minorEastAsia" w:hAnsiTheme="minorEastAsia" w:cs="Arial" w:hint="eastAsia"/>
                <w:lang w:eastAsia="zh-HK"/>
              </w:rPr>
            </w:rPrChange>
          </w:rPr>
          <w:t>該</w:t>
        </w:r>
      </w:ins>
      <w:ins w:id="237" w:author="Wayne.Tu" w:date="2019-11-12T14:57:00Z">
        <w:r w:rsidR="00EB418F" w:rsidRPr="00EB418F">
          <w:rPr>
            <w:rFonts w:ascii="Arial" w:eastAsia="SimSun" w:hAnsi="Arial" w:cs="Arial" w:hint="eastAsia"/>
            <w:rPrChange w:id="238" w:author="Wayne.Tu" w:date="2019-11-12T14:57:00Z">
              <w:rPr>
                <w:rFonts w:asciiTheme="minorEastAsia" w:hAnsiTheme="minorEastAsia" w:cs="Arial" w:hint="eastAsia"/>
                <w:lang w:eastAsia="zh-HK"/>
              </w:rPr>
            </w:rPrChange>
          </w:rPr>
          <w:t>項</w:t>
        </w:r>
      </w:ins>
      <w:ins w:id="239" w:author="Wayne.Tu" w:date="2019-11-12T14:47:00Z">
        <w:r w:rsidR="00C900F8" w:rsidRPr="00C900F8">
          <w:rPr>
            <w:rFonts w:ascii="Arial" w:eastAsia="SimSun" w:hAnsi="Arial" w:cs="Arial" w:hint="eastAsia"/>
            <w:rPrChange w:id="240" w:author="Wayne.Tu" w:date="2019-11-12T14:48:00Z">
              <w:rPr>
                <w:rFonts w:asciiTheme="minorEastAsia" w:hAnsiTheme="minorEastAsia" w:cs="Arial" w:hint="eastAsia"/>
                <w:lang w:eastAsia="zh-HK"/>
              </w:rPr>
            </w:rPrChange>
          </w:rPr>
          <w:t>專業部門主管</w:t>
        </w:r>
      </w:ins>
      <w:del w:id="241" w:author="Wayne.Tu" w:date="2019-11-12T14:47:00Z">
        <w:r w:rsidRPr="00AC0A09" w:rsidDel="00C900F8">
          <w:rPr>
            <w:rFonts w:ascii="Arial" w:eastAsia="SimSun" w:hAnsi="Arial" w:cs="Arial"/>
          </w:rPr>
          <w:delText>研發總監</w:delText>
        </w:r>
      </w:del>
      <w:r w:rsidRPr="00AC0A09">
        <w:rPr>
          <w:rFonts w:ascii="Arial" w:eastAsia="SimSun" w:hAnsi="Arial" w:cs="Arial"/>
        </w:rPr>
        <w:t>之核准。</w:t>
      </w:r>
    </w:p>
    <w:p w:rsidR="005102AC" w:rsidRPr="00AC0A09" w:rsidRDefault="005102AC" w:rsidP="005102AC">
      <w:pPr>
        <w:pStyle w:val="a5"/>
        <w:numPr>
          <w:ilvl w:val="0"/>
          <w:numId w:val="54"/>
        </w:numPr>
        <w:ind w:leftChars="0"/>
        <w:rPr>
          <w:rFonts w:ascii="Arial" w:eastAsia="SimSun" w:hAnsi="Arial" w:cs="Arial"/>
        </w:rPr>
      </w:pPr>
      <w:r w:rsidRPr="00AC0A09">
        <w:rPr>
          <w:rFonts w:ascii="Arial" w:eastAsia="SimSun" w:hAnsi="Arial" w:cs="Arial"/>
        </w:rPr>
        <w:t>申請補助</w:t>
      </w:r>
    </w:p>
    <w:p w:rsidR="00285ED7" w:rsidRPr="00AC0A09" w:rsidRDefault="005102AC" w:rsidP="005102AC">
      <w:pPr>
        <w:pStyle w:val="a5"/>
        <w:numPr>
          <w:ilvl w:val="0"/>
          <w:numId w:val="55"/>
        </w:numPr>
        <w:ind w:leftChars="0"/>
        <w:rPr>
          <w:rFonts w:ascii="Arial" w:eastAsia="SimSun" w:hAnsi="Arial" w:cs="Arial"/>
        </w:rPr>
      </w:pPr>
      <w:r w:rsidRPr="00AC0A09">
        <w:rPr>
          <w:rFonts w:ascii="Arial" w:eastAsia="SimSun" w:hAnsi="Arial" w:cs="Arial"/>
        </w:rPr>
        <w:t>公司將補助百分之五十之證照費用乙次。員工先行繳納考試費用，取得證照後兩</w:t>
      </w:r>
      <w:proofErr w:type="gramStart"/>
      <w:r w:rsidRPr="00AC0A09">
        <w:rPr>
          <w:rFonts w:ascii="Arial" w:eastAsia="SimSun" w:hAnsi="Arial" w:cs="Arial"/>
        </w:rPr>
        <w:t>週</w:t>
      </w:r>
      <w:proofErr w:type="gramEnd"/>
      <w:r w:rsidRPr="00AC0A09">
        <w:rPr>
          <w:rFonts w:ascii="Arial" w:eastAsia="SimSun" w:hAnsi="Arial" w:cs="Arial"/>
        </w:rPr>
        <w:t>內檢附下列文件至人力資源檢核請款：</w:t>
      </w:r>
    </w:p>
    <w:p w:rsidR="00285ED7" w:rsidRPr="00AC0A09" w:rsidRDefault="005102AC" w:rsidP="00275100">
      <w:pPr>
        <w:pStyle w:val="a5"/>
        <w:numPr>
          <w:ilvl w:val="1"/>
          <w:numId w:val="67"/>
        </w:numPr>
        <w:ind w:leftChars="0"/>
        <w:rPr>
          <w:rFonts w:ascii="Arial" w:eastAsia="SimSun" w:hAnsi="Arial" w:cs="Arial"/>
        </w:rPr>
      </w:pPr>
      <w:r w:rsidRPr="00AC0A09">
        <w:rPr>
          <w:rFonts w:ascii="Arial" w:eastAsia="SimSun" w:hAnsi="Arial" w:cs="Arial"/>
        </w:rPr>
        <w:t>報名費收據正本</w:t>
      </w:r>
    </w:p>
    <w:p w:rsidR="005102AC" w:rsidRPr="00AC0A09" w:rsidRDefault="005102AC" w:rsidP="00275100">
      <w:pPr>
        <w:pStyle w:val="a5"/>
        <w:numPr>
          <w:ilvl w:val="1"/>
          <w:numId w:val="67"/>
        </w:numPr>
        <w:ind w:leftChars="0"/>
        <w:rPr>
          <w:rFonts w:ascii="Arial" w:eastAsia="SimSun" w:hAnsi="Arial" w:cs="Arial"/>
        </w:rPr>
      </w:pPr>
      <w:r w:rsidRPr="00AC0A09">
        <w:rPr>
          <w:rFonts w:ascii="Arial" w:eastAsia="SimSun" w:hAnsi="Arial" w:cs="Arial"/>
        </w:rPr>
        <w:t>證書正本</w:t>
      </w:r>
      <w:r w:rsidRPr="00AC0A09">
        <w:rPr>
          <w:rFonts w:ascii="Arial" w:eastAsia="SimSun" w:hAnsi="Arial" w:cs="Arial"/>
        </w:rPr>
        <w:t>(</w:t>
      </w:r>
      <w:r w:rsidRPr="00AC0A09">
        <w:rPr>
          <w:rFonts w:ascii="Arial" w:eastAsia="SimSun" w:hAnsi="Arial" w:cs="Arial"/>
        </w:rPr>
        <w:t>檢核完畢後歸還</w:t>
      </w:r>
      <w:r w:rsidRPr="00AC0A09">
        <w:rPr>
          <w:rFonts w:ascii="Arial" w:eastAsia="SimSun" w:hAnsi="Arial" w:cs="Arial"/>
        </w:rPr>
        <w:t xml:space="preserve">) </w:t>
      </w:r>
    </w:p>
    <w:p w:rsidR="005102AC" w:rsidRPr="00AC0A09" w:rsidRDefault="005102AC" w:rsidP="005102AC">
      <w:pPr>
        <w:pStyle w:val="a5"/>
        <w:numPr>
          <w:ilvl w:val="0"/>
          <w:numId w:val="55"/>
        </w:numPr>
        <w:ind w:leftChars="0"/>
        <w:rPr>
          <w:rFonts w:ascii="Arial" w:eastAsia="SimSun" w:hAnsi="Arial" w:cs="Arial"/>
        </w:rPr>
      </w:pPr>
      <w:r w:rsidRPr="00AC0A09">
        <w:rPr>
          <w:rFonts w:ascii="Arial" w:eastAsia="SimSun" w:hAnsi="Arial" w:cs="Arial"/>
        </w:rPr>
        <w:t>若該證照為公司要求員工考取，則公司將全額補助考照費用乙次，流程同上。</w:t>
      </w:r>
    </w:p>
    <w:p w:rsidR="005102AC" w:rsidRPr="00AC0A09" w:rsidRDefault="005102AC" w:rsidP="00AD2803">
      <w:pPr>
        <w:pStyle w:val="a5"/>
        <w:numPr>
          <w:ilvl w:val="0"/>
          <w:numId w:val="49"/>
        </w:numPr>
        <w:ind w:leftChars="0"/>
        <w:rPr>
          <w:rFonts w:ascii="Arial" w:eastAsia="SimSun" w:hAnsi="Arial" w:cs="Arial"/>
        </w:rPr>
      </w:pPr>
      <w:r w:rsidRPr="00AC0A09">
        <w:rPr>
          <w:rFonts w:ascii="Arial" w:eastAsia="SimSun" w:hAnsi="Arial" w:cs="Arial"/>
        </w:rPr>
        <w:t>學習發展紀錄</w:t>
      </w:r>
    </w:p>
    <w:p w:rsidR="005102AC" w:rsidRPr="00AC0A09" w:rsidRDefault="005102AC" w:rsidP="005102AC">
      <w:pPr>
        <w:rPr>
          <w:rFonts w:ascii="Arial" w:eastAsia="SimSun" w:hAnsi="Arial" w:cs="Arial"/>
        </w:rPr>
      </w:pPr>
      <w:r w:rsidRPr="00AC0A09">
        <w:rPr>
          <w:rFonts w:ascii="Arial" w:eastAsia="SimSun" w:hAnsi="Arial" w:cs="Arial"/>
        </w:rPr>
        <w:t xml:space="preserve">    </w:t>
      </w:r>
      <w:r w:rsidRPr="00AC0A09">
        <w:rPr>
          <w:rFonts w:ascii="Arial" w:eastAsia="SimSun" w:hAnsi="Arial" w:cs="Arial"/>
        </w:rPr>
        <w:t>人力資源負責所有同仁的學習發展記錄管理。</w:t>
      </w:r>
    </w:p>
    <w:p w:rsidR="005102AC" w:rsidRPr="00AC0A09" w:rsidRDefault="005102AC" w:rsidP="005102AC">
      <w:pPr>
        <w:rPr>
          <w:rFonts w:ascii="Arial" w:eastAsia="SimSun" w:hAnsi="Arial" w:cs="Arial"/>
        </w:rPr>
      </w:pPr>
    </w:p>
    <w:p w:rsidR="00B50398" w:rsidRPr="00AC0A09" w:rsidRDefault="00B50398">
      <w:pPr>
        <w:widowControl/>
        <w:rPr>
          <w:rFonts w:ascii="Arial" w:eastAsia="SimSun" w:hAnsi="Arial" w:cs="Arial"/>
          <w:b/>
          <w:bCs/>
          <w:sz w:val="48"/>
          <w:szCs w:val="48"/>
        </w:rPr>
      </w:pPr>
      <w:r w:rsidRPr="00AC0A09">
        <w:rPr>
          <w:rFonts w:ascii="Arial" w:eastAsia="SimSun" w:hAnsi="Arial" w:cs="Arial"/>
        </w:rPr>
        <w:br w:type="page"/>
      </w:r>
    </w:p>
    <w:p w:rsidR="00901A36" w:rsidRPr="00AC0A09" w:rsidRDefault="005F2B6C" w:rsidP="00702FC7">
      <w:pPr>
        <w:pStyle w:val="2"/>
        <w:rPr>
          <w:rFonts w:ascii="Arial" w:eastAsia="SimSun" w:hAnsi="Arial" w:cs="Arial"/>
        </w:rPr>
      </w:pPr>
      <w:bookmarkStart w:id="242" w:name="_Toc24451050"/>
      <w:r w:rsidRPr="00AC0A09">
        <w:rPr>
          <w:rFonts w:ascii="Arial" w:eastAsia="SimSun" w:hAnsi="Arial" w:cs="Arial"/>
        </w:rPr>
        <w:lastRenderedPageBreak/>
        <w:t>性騷擾防治辦法</w:t>
      </w:r>
      <w:bookmarkEnd w:id="242"/>
    </w:p>
    <w:p w:rsidR="00AD2803" w:rsidRPr="00AC0A09" w:rsidRDefault="00AD2803" w:rsidP="00DA2F48">
      <w:pPr>
        <w:pStyle w:val="a5"/>
        <w:numPr>
          <w:ilvl w:val="0"/>
          <w:numId w:val="56"/>
        </w:numPr>
        <w:ind w:leftChars="0"/>
        <w:rPr>
          <w:rFonts w:ascii="Arial" w:eastAsia="SimSun" w:hAnsi="Arial" w:cs="Arial"/>
        </w:rPr>
      </w:pPr>
      <w:r w:rsidRPr="00AC0A09">
        <w:rPr>
          <w:rFonts w:ascii="Arial" w:eastAsia="SimSun" w:hAnsi="Arial" w:cs="Arial"/>
        </w:rPr>
        <w:t>性騷擾：參酌「性別</w:t>
      </w:r>
      <w:proofErr w:type="gramStart"/>
      <w:r w:rsidRPr="00AC0A09">
        <w:rPr>
          <w:rFonts w:ascii="Arial" w:eastAsia="SimSun" w:hAnsi="Arial" w:cs="Arial"/>
        </w:rPr>
        <w:t>工作平法</w:t>
      </w:r>
      <w:proofErr w:type="gramEnd"/>
      <w:r w:rsidRPr="00AC0A09">
        <w:rPr>
          <w:rFonts w:ascii="Arial" w:eastAsia="SimSun" w:hAnsi="Arial" w:cs="Arial"/>
        </w:rPr>
        <w:t>」，本辦法所稱性騷擾為下列二款情形之</w:t>
      </w:r>
      <w:proofErr w:type="gramStart"/>
      <w:r w:rsidRPr="00AC0A09">
        <w:rPr>
          <w:rFonts w:ascii="Arial" w:eastAsia="SimSun" w:hAnsi="Arial" w:cs="Arial"/>
        </w:rPr>
        <w:t>一</w:t>
      </w:r>
      <w:proofErr w:type="gramEnd"/>
      <w:r w:rsidRPr="00AC0A09">
        <w:rPr>
          <w:rFonts w:ascii="Arial" w:eastAsia="SimSun" w:hAnsi="Arial" w:cs="Arial"/>
        </w:rPr>
        <w:t>者：</w:t>
      </w:r>
    </w:p>
    <w:p w:rsidR="00AD2803" w:rsidRPr="00AC0A09" w:rsidRDefault="00AD2803" w:rsidP="00DA2F48">
      <w:pPr>
        <w:pStyle w:val="a5"/>
        <w:numPr>
          <w:ilvl w:val="0"/>
          <w:numId w:val="57"/>
        </w:numPr>
        <w:ind w:leftChars="0"/>
        <w:rPr>
          <w:rFonts w:ascii="Arial" w:eastAsia="SimSun" w:hAnsi="Arial" w:cs="Arial"/>
        </w:rPr>
      </w:pPr>
      <w:r w:rsidRPr="00AC0A09">
        <w:rPr>
          <w:rFonts w:ascii="Arial" w:eastAsia="SimSun" w:hAnsi="Arial" w:cs="Arial"/>
        </w:rPr>
        <w:t>敵意環境性騷擾：受</w:t>
      </w:r>
      <w:proofErr w:type="gramStart"/>
      <w:r w:rsidRPr="00AC0A09">
        <w:rPr>
          <w:rFonts w:ascii="Arial" w:eastAsia="SimSun" w:hAnsi="Arial" w:cs="Arial"/>
        </w:rPr>
        <w:t>僱</w:t>
      </w:r>
      <w:proofErr w:type="gramEnd"/>
      <w:r w:rsidRPr="00AC0A09">
        <w:rPr>
          <w:rFonts w:ascii="Arial" w:eastAsia="SimSun" w:hAnsi="Arial" w:cs="Arial"/>
        </w:rPr>
        <w:t>者於執行職務時，任何人以性要求、具有性意味或性別歧視之言詞或行為，對其造成敵意性、脅迫性或冒犯性之工作環境，致侵犯或干擾其人格尊嚴、人身自由或影響其工作表現。</w:t>
      </w:r>
    </w:p>
    <w:p w:rsidR="00AD2803" w:rsidRPr="00AC0A09" w:rsidRDefault="00AD2803" w:rsidP="00DA2F48">
      <w:pPr>
        <w:pStyle w:val="a5"/>
        <w:numPr>
          <w:ilvl w:val="0"/>
          <w:numId w:val="57"/>
        </w:numPr>
        <w:ind w:leftChars="0"/>
        <w:rPr>
          <w:rFonts w:ascii="Arial" w:eastAsia="SimSun" w:hAnsi="Arial" w:cs="Arial"/>
        </w:rPr>
      </w:pPr>
      <w:r w:rsidRPr="00AC0A09">
        <w:rPr>
          <w:rFonts w:ascii="Arial" w:eastAsia="SimSun" w:hAnsi="Arial" w:cs="Arial"/>
        </w:rPr>
        <w:t>交換性騷擾：雇主對受</w:t>
      </w:r>
      <w:proofErr w:type="gramStart"/>
      <w:r w:rsidRPr="00AC0A09">
        <w:rPr>
          <w:rFonts w:ascii="Arial" w:eastAsia="SimSun" w:hAnsi="Arial" w:cs="Arial"/>
        </w:rPr>
        <w:t>僱</w:t>
      </w:r>
      <w:proofErr w:type="gramEnd"/>
      <w:r w:rsidRPr="00AC0A09">
        <w:rPr>
          <w:rFonts w:ascii="Arial" w:eastAsia="SimSun" w:hAnsi="Arial" w:cs="Arial"/>
        </w:rPr>
        <w:t>者或求職者為明示或暗示之性要求、具有性意味或性別歧視之言詞或行為，作為勞務契約成立、存續、變更或分發、配置、報酬、考績、</w:t>
      </w:r>
      <w:proofErr w:type="gramStart"/>
      <w:r w:rsidRPr="00AC0A09">
        <w:rPr>
          <w:rFonts w:ascii="Arial" w:eastAsia="SimSun" w:hAnsi="Arial" w:cs="Arial"/>
        </w:rPr>
        <w:t>陞</w:t>
      </w:r>
      <w:proofErr w:type="gramEnd"/>
      <w:r w:rsidRPr="00AC0A09">
        <w:rPr>
          <w:rFonts w:ascii="Arial" w:eastAsia="SimSun" w:hAnsi="Arial" w:cs="Arial"/>
        </w:rPr>
        <w:t>遷、降調、獎懲等之交換條件。參酌「性騷擾防治法」，</w:t>
      </w:r>
      <w:proofErr w:type="gramStart"/>
      <w:r w:rsidRPr="00AC0A09">
        <w:rPr>
          <w:rFonts w:ascii="Arial" w:eastAsia="SimSun" w:hAnsi="Arial" w:cs="Arial"/>
        </w:rPr>
        <w:t>係指性侵害</w:t>
      </w:r>
      <w:proofErr w:type="gramEnd"/>
      <w:r w:rsidRPr="00AC0A09">
        <w:rPr>
          <w:rFonts w:ascii="Arial" w:eastAsia="SimSun" w:hAnsi="Arial" w:cs="Arial"/>
        </w:rPr>
        <w:t>犯罪</w:t>
      </w:r>
      <w:proofErr w:type="gramStart"/>
      <w:r w:rsidRPr="00AC0A09">
        <w:rPr>
          <w:rFonts w:ascii="Arial" w:eastAsia="SimSun" w:hAnsi="Arial" w:cs="Arial"/>
        </w:rPr>
        <w:t>以外，</w:t>
      </w:r>
      <w:proofErr w:type="gramEnd"/>
      <w:r w:rsidRPr="00AC0A09">
        <w:rPr>
          <w:rFonts w:ascii="Arial" w:eastAsia="SimSun" w:hAnsi="Arial" w:cs="Arial"/>
        </w:rPr>
        <w:t>對他人實施違反其意願而與性或性別有關之行為，且有下列情形之</w:t>
      </w:r>
      <w:proofErr w:type="gramStart"/>
      <w:r w:rsidRPr="00AC0A09">
        <w:rPr>
          <w:rFonts w:ascii="Arial" w:eastAsia="SimSun" w:hAnsi="Arial" w:cs="Arial"/>
        </w:rPr>
        <w:t>一</w:t>
      </w:r>
      <w:proofErr w:type="gramEnd"/>
      <w:r w:rsidRPr="00AC0A09">
        <w:rPr>
          <w:rFonts w:ascii="Arial" w:eastAsia="SimSun" w:hAnsi="Arial" w:cs="Arial"/>
        </w:rPr>
        <w:t>者：</w:t>
      </w:r>
      <w:r w:rsidRPr="00AC0A09">
        <w:rPr>
          <w:rFonts w:ascii="Arial" w:eastAsia="SimSun" w:hAnsi="Arial" w:cs="Arial"/>
        </w:rPr>
        <w:t xml:space="preserve">(1) </w:t>
      </w:r>
      <w:r w:rsidRPr="00AC0A09">
        <w:rPr>
          <w:rFonts w:ascii="Arial" w:eastAsia="SimSun" w:hAnsi="Arial" w:cs="Arial"/>
        </w:rPr>
        <w:t>交換性騷擾：以該他人順服或拒絕該行為，作為其獲得、喪失或減損與工作、教育、訓練、服務、計畫、活動有關權益之條件。</w:t>
      </w:r>
      <w:r w:rsidRPr="00AC0A09">
        <w:rPr>
          <w:rFonts w:ascii="Arial" w:eastAsia="SimSun" w:hAnsi="Arial" w:cs="Arial"/>
        </w:rPr>
        <w:t xml:space="preserve">(2) </w:t>
      </w:r>
      <w:r w:rsidRPr="00AC0A09">
        <w:rPr>
          <w:rFonts w:ascii="Arial" w:eastAsia="SimSun" w:hAnsi="Arial" w:cs="Arial"/>
        </w:rPr>
        <w:t>敵意環境性騷擾：以展示或播送文字、圖畫、聲音、影像或其他物品之方式，或以歧視、侮辱之言行，或以他法，而有損害他人人格尊嚴，或造成使人心生畏</w:t>
      </w:r>
      <w:proofErr w:type="gramStart"/>
      <w:r w:rsidRPr="00AC0A09">
        <w:rPr>
          <w:rFonts w:ascii="Arial" w:eastAsia="SimSun" w:hAnsi="Arial" w:cs="Arial"/>
        </w:rPr>
        <w:t>怖</w:t>
      </w:r>
      <w:proofErr w:type="gramEnd"/>
      <w:r w:rsidRPr="00AC0A09">
        <w:rPr>
          <w:rFonts w:ascii="Arial" w:eastAsia="SimSun" w:hAnsi="Arial" w:cs="Arial"/>
        </w:rPr>
        <w:t>、感受敵意或冒犯之情境，或不當影響其工作、教育、訓練、服務、計畫、活動或正常生活之進行。</w:t>
      </w:r>
    </w:p>
    <w:p w:rsidR="00AD2803" w:rsidRPr="00AC0A09" w:rsidRDefault="00AD2803" w:rsidP="00DA2F48">
      <w:pPr>
        <w:pStyle w:val="a5"/>
        <w:numPr>
          <w:ilvl w:val="0"/>
          <w:numId w:val="56"/>
        </w:numPr>
        <w:ind w:leftChars="0"/>
        <w:rPr>
          <w:rFonts w:ascii="Arial" w:eastAsia="SimSun" w:hAnsi="Arial" w:cs="Arial"/>
        </w:rPr>
      </w:pPr>
      <w:r w:rsidRPr="00AC0A09">
        <w:rPr>
          <w:rFonts w:ascii="Arial" w:eastAsia="SimSun" w:hAnsi="Arial" w:cs="Arial"/>
        </w:rPr>
        <w:t>申訴辦法及管道</w:t>
      </w:r>
      <w:del w:id="243" w:author="Wayne.Tu" w:date="2019-11-12T14:59:00Z">
        <w:r w:rsidRPr="00AC0A09" w:rsidDel="00EB418F">
          <w:rPr>
            <w:rFonts w:ascii="Arial" w:eastAsia="SimSun" w:hAnsi="Arial" w:cs="Arial"/>
          </w:rPr>
          <w:delText>:</w:delText>
        </w:r>
      </w:del>
    </w:p>
    <w:p w:rsidR="00163BE3" w:rsidRPr="00AC0A09" w:rsidRDefault="00AD2803" w:rsidP="00DA2F48">
      <w:pPr>
        <w:pStyle w:val="a5"/>
        <w:numPr>
          <w:ilvl w:val="0"/>
          <w:numId w:val="58"/>
        </w:numPr>
        <w:ind w:leftChars="0"/>
        <w:rPr>
          <w:rFonts w:ascii="Arial" w:eastAsia="SimSun" w:hAnsi="Arial" w:cs="Arial"/>
        </w:rPr>
      </w:pPr>
      <w:r w:rsidRPr="00AC0A09">
        <w:rPr>
          <w:rFonts w:ascii="Arial" w:eastAsia="SimSun" w:hAnsi="Arial" w:cs="Arial"/>
        </w:rPr>
        <w:t>當公司員工、求職者、供應商及客戶感覺被騷擾時，應及時且直接要求行為人停止其不當行為，並直接向人力資源主管或性騷擾申訴處理委員會申訴。受騷擾者，視個人狀況，亦可委託代理人提出申訴。</w:t>
      </w:r>
    </w:p>
    <w:p w:rsidR="00163BE3" w:rsidRPr="00AC0A09" w:rsidRDefault="00AD2803" w:rsidP="00DA2F48">
      <w:pPr>
        <w:pStyle w:val="a5"/>
        <w:numPr>
          <w:ilvl w:val="0"/>
          <w:numId w:val="58"/>
        </w:numPr>
        <w:ind w:leftChars="0"/>
        <w:rPr>
          <w:rFonts w:ascii="Arial" w:eastAsia="SimSun" w:hAnsi="Arial" w:cs="Arial"/>
        </w:rPr>
      </w:pPr>
      <w:r w:rsidRPr="00AC0A09">
        <w:rPr>
          <w:rFonts w:ascii="Arial" w:eastAsia="SimSun" w:hAnsi="Arial" w:cs="Arial"/>
        </w:rPr>
        <w:t>性騷擾申訴處理委員會受理申訴案件，由召集人召集委員進行調查處理。</w:t>
      </w:r>
    </w:p>
    <w:p w:rsidR="00AD2803" w:rsidRPr="00AC0A09" w:rsidRDefault="00AD2803" w:rsidP="00DA2F48">
      <w:pPr>
        <w:pStyle w:val="a5"/>
        <w:numPr>
          <w:ilvl w:val="0"/>
          <w:numId w:val="58"/>
        </w:numPr>
        <w:ind w:leftChars="0"/>
        <w:rPr>
          <w:rFonts w:ascii="Arial" w:eastAsia="SimSun" w:hAnsi="Arial" w:cs="Arial"/>
        </w:rPr>
      </w:pPr>
      <w:r w:rsidRPr="00AC0A09">
        <w:rPr>
          <w:rFonts w:ascii="Arial" w:eastAsia="SimSun" w:hAnsi="Arial" w:cs="Arial"/>
        </w:rPr>
        <w:t>公司在積極貫徹本辦法的同時，對虛構事實或挾怨報復之不實申訴行為，經查明定案後，將嚴厲懲戒之，最重可包括解雇之處分。</w:t>
      </w:r>
    </w:p>
    <w:p w:rsidR="00163BE3" w:rsidRPr="00AC0A09" w:rsidRDefault="00AD2803" w:rsidP="00DA2F48">
      <w:pPr>
        <w:pStyle w:val="a5"/>
        <w:numPr>
          <w:ilvl w:val="0"/>
          <w:numId w:val="56"/>
        </w:numPr>
        <w:ind w:leftChars="0"/>
        <w:rPr>
          <w:rFonts w:ascii="Arial" w:eastAsia="SimSun" w:hAnsi="Arial" w:cs="Arial"/>
        </w:rPr>
      </w:pPr>
      <w:r w:rsidRPr="00AC0A09">
        <w:rPr>
          <w:rFonts w:ascii="Arial" w:eastAsia="SimSun" w:hAnsi="Arial" w:cs="Arial"/>
        </w:rPr>
        <w:t>性騷擾申訴處理委員會</w:t>
      </w:r>
    </w:p>
    <w:p w:rsidR="00163BE3" w:rsidRPr="00AC0A09" w:rsidRDefault="00AD2803" w:rsidP="00DA2F48">
      <w:pPr>
        <w:pStyle w:val="a5"/>
        <w:numPr>
          <w:ilvl w:val="0"/>
          <w:numId w:val="59"/>
        </w:numPr>
        <w:ind w:leftChars="0"/>
        <w:rPr>
          <w:rFonts w:ascii="Arial" w:eastAsia="SimSun" w:hAnsi="Arial" w:cs="Arial"/>
        </w:rPr>
      </w:pPr>
      <w:r w:rsidRPr="00AC0A09">
        <w:rPr>
          <w:rFonts w:ascii="Arial" w:eastAsia="SimSun" w:hAnsi="Arial" w:cs="Arial"/>
        </w:rPr>
        <w:t>公司設置性騷擾申訴處理委員會，由</w:t>
      </w:r>
      <w:r w:rsidR="00817F3D" w:rsidRPr="00AC0A09">
        <w:rPr>
          <w:rFonts w:ascii="Arial" w:eastAsia="SimSun" w:hAnsi="Arial" w:cs="Arial"/>
        </w:rPr>
        <w:t>總經理</w:t>
      </w:r>
      <w:r w:rsidRPr="00AC0A09">
        <w:rPr>
          <w:rFonts w:ascii="Arial" w:eastAsia="SimSun" w:hAnsi="Arial" w:cs="Arial"/>
        </w:rPr>
        <w:t>指派人力資源主管、財務主管及研發主管三名成員組成，並由人力資源主管擔任召集人。</w:t>
      </w:r>
    </w:p>
    <w:p w:rsidR="00163BE3" w:rsidRPr="00AC0A09" w:rsidRDefault="00AD2803" w:rsidP="00DA2F48">
      <w:pPr>
        <w:pStyle w:val="a5"/>
        <w:numPr>
          <w:ilvl w:val="0"/>
          <w:numId w:val="59"/>
        </w:numPr>
        <w:ind w:leftChars="0"/>
        <w:rPr>
          <w:rFonts w:ascii="Arial" w:eastAsia="SimSun" w:hAnsi="Arial" w:cs="Arial"/>
        </w:rPr>
      </w:pPr>
      <w:r w:rsidRPr="00AC0A09">
        <w:rPr>
          <w:rFonts w:ascii="Arial" w:eastAsia="SimSun" w:hAnsi="Arial" w:cs="Arial"/>
        </w:rPr>
        <w:t>性騷擾申訴處理委員會在審理案件時，應獨立行使職權，不受公司內部行政體系干擾。</w:t>
      </w:r>
    </w:p>
    <w:p w:rsidR="00AD2803" w:rsidRPr="00AC0A09" w:rsidRDefault="00AD2803" w:rsidP="00DA2F48">
      <w:pPr>
        <w:pStyle w:val="a5"/>
        <w:numPr>
          <w:ilvl w:val="0"/>
          <w:numId w:val="59"/>
        </w:numPr>
        <w:ind w:leftChars="0"/>
        <w:rPr>
          <w:rFonts w:ascii="Arial" w:eastAsia="SimSun" w:hAnsi="Arial" w:cs="Arial"/>
        </w:rPr>
      </w:pPr>
      <w:r w:rsidRPr="00AC0A09">
        <w:rPr>
          <w:rFonts w:ascii="Arial" w:eastAsia="SimSun" w:hAnsi="Arial" w:cs="Arial"/>
        </w:rPr>
        <w:t>如性騷擾申訴處理委員會之任何成員</w:t>
      </w:r>
      <w:proofErr w:type="gramStart"/>
      <w:r w:rsidRPr="00AC0A09">
        <w:rPr>
          <w:rFonts w:ascii="Arial" w:eastAsia="SimSun" w:hAnsi="Arial" w:cs="Arial"/>
        </w:rPr>
        <w:t>為性擾事件</w:t>
      </w:r>
      <w:proofErr w:type="gramEnd"/>
      <w:r w:rsidRPr="00AC0A09">
        <w:rPr>
          <w:rFonts w:ascii="Arial" w:eastAsia="SimSun" w:hAnsi="Arial" w:cs="Arial"/>
        </w:rPr>
        <w:t>當事人之</w:t>
      </w:r>
      <w:proofErr w:type="gramStart"/>
      <w:r w:rsidRPr="00AC0A09">
        <w:rPr>
          <w:rFonts w:ascii="Arial" w:eastAsia="SimSun" w:hAnsi="Arial" w:cs="Arial"/>
        </w:rPr>
        <w:t>一</w:t>
      </w:r>
      <w:proofErr w:type="gramEnd"/>
      <w:r w:rsidRPr="00AC0A09">
        <w:rPr>
          <w:rFonts w:ascii="Arial" w:eastAsia="SimSun" w:hAnsi="Arial" w:cs="Arial"/>
        </w:rPr>
        <w:t>方或與當事人任一方有親屬關係者，應迴避之，並由</w:t>
      </w:r>
      <w:r w:rsidR="00817F3D" w:rsidRPr="00AC0A09">
        <w:rPr>
          <w:rFonts w:ascii="Arial" w:eastAsia="SimSun" w:hAnsi="Arial" w:cs="Arial"/>
        </w:rPr>
        <w:t>總經理</w:t>
      </w:r>
      <w:r w:rsidRPr="00AC0A09">
        <w:rPr>
          <w:rFonts w:ascii="Arial" w:eastAsia="SimSun" w:hAnsi="Arial" w:cs="Arial"/>
        </w:rPr>
        <w:t>另行指派成員進行調查。</w:t>
      </w:r>
    </w:p>
    <w:p w:rsidR="00AD2803" w:rsidRPr="00AC0A09" w:rsidRDefault="00AD2803" w:rsidP="00DA2F48">
      <w:pPr>
        <w:pStyle w:val="a5"/>
        <w:numPr>
          <w:ilvl w:val="0"/>
          <w:numId w:val="56"/>
        </w:numPr>
        <w:ind w:leftChars="0"/>
        <w:rPr>
          <w:rFonts w:ascii="Arial" w:eastAsia="SimSun" w:hAnsi="Arial" w:cs="Arial"/>
        </w:rPr>
      </w:pPr>
      <w:r w:rsidRPr="00AC0A09">
        <w:rPr>
          <w:rFonts w:ascii="Arial" w:eastAsia="SimSun" w:hAnsi="Arial" w:cs="Arial"/>
        </w:rPr>
        <w:t>申訴程序</w:t>
      </w:r>
    </w:p>
    <w:p w:rsidR="00AD2803" w:rsidRPr="00AC0A09" w:rsidRDefault="00AD2803" w:rsidP="00DA2F48">
      <w:pPr>
        <w:pStyle w:val="a5"/>
        <w:numPr>
          <w:ilvl w:val="0"/>
          <w:numId w:val="60"/>
        </w:numPr>
        <w:ind w:leftChars="0"/>
        <w:rPr>
          <w:rFonts w:ascii="Arial" w:eastAsia="SimSun" w:hAnsi="Arial" w:cs="Arial"/>
        </w:rPr>
      </w:pPr>
      <w:r w:rsidRPr="00AC0A09">
        <w:rPr>
          <w:rFonts w:ascii="Arial" w:eastAsia="SimSun" w:hAnsi="Arial" w:cs="Arial"/>
        </w:rPr>
        <w:t>受騷擾者宜於受騷擾後及時提出申訴，建議以書面提出描述當時情況。</w:t>
      </w:r>
    </w:p>
    <w:p w:rsidR="00AD2803" w:rsidRPr="00AC0A09" w:rsidRDefault="00AD2803" w:rsidP="00DA2F48">
      <w:pPr>
        <w:pStyle w:val="a5"/>
        <w:numPr>
          <w:ilvl w:val="0"/>
          <w:numId w:val="56"/>
        </w:numPr>
        <w:ind w:leftChars="0"/>
        <w:rPr>
          <w:rFonts w:ascii="Arial" w:eastAsia="SimSun" w:hAnsi="Arial" w:cs="Arial"/>
        </w:rPr>
      </w:pPr>
      <w:r w:rsidRPr="00AC0A09">
        <w:rPr>
          <w:rFonts w:ascii="Arial" w:eastAsia="SimSun" w:hAnsi="Arial" w:cs="Arial"/>
        </w:rPr>
        <w:lastRenderedPageBreak/>
        <w:t>調查</w:t>
      </w:r>
      <w:r w:rsidR="00163BE3" w:rsidRPr="00AC0A09">
        <w:rPr>
          <w:rFonts w:ascii="Arial" w:eastAsia="SimSun" w:hAnsi="Arial" w:cs="Arial"/>
        </w:rPr>
        <w:t>：</w:t>
      </w:r>
      <w:r w:rsidRPr="00AC0A09">
        <w:rPr>
          <w:rFonts w:ascii="Arial" w:eastAsia="SimSun" w:hAnsi="Arial" w:cs="Arial"/>
        </w:rPr>
        <w:t>性騷擾申訴處理委員會及相關當事人對調查過程與相關</w:t>
      </w:r>
      <w:proofErr w:type="gramStart"/>
      <w:r w:rsidRPr="00AC0A09">
        <w:rPr>
          <w:rFonts w:ascii="Arial" w:eastAsia="SimSun" w:hAnsi="Arial" w:cs="Arial"/>
        </w:rPr>
        <w:t>資料均應保密</w:t>
      </w:r>
      <w:proofErr w:type="gramEnd"/>
      <w:r w:rsidRPr="00AC0A09">
        <w:rPr>
          <w:rFonts w:ascii="Arial" w:eastAsia="SimSun" w:hAnsi="Arial" w:cs="Arial"/>
        </w:rPr>
        <w:t>，不得擅自對外揭露。</w:t>
      </w:r>
      <w:r w:rsidRPr="00AC0A09">
        <w:rPr>
          <w:rFonts w:ascii="Arial" w:eastAsia="SimSun" w:hAnsi="Arial" w:cs="Arial"/>
        </w:rPr>
        <w:t xml:space="preserve"> </w:t>
      </w:r>
    </w:p>
    <w:p w:rsidR="00AD2803" w:rsidRPr="00AC0A09" w:rsidRDefault="00AD2803" w:rsidP="00DA2F48">
      <w:pPr>
        <w:pStyle w:val="a5"/>
        <w:numPr>
          <w:ilvl w:val="0"/>
          <w:numId w:val="56"/>
        </w:numPr>
        <w:ind w:leftChars="0"/>
        <w:rPr>
          <w:rFonts w:ascii="Arial" w:eastAsia="SimSun" w:hAnsi="Arial" w:cs="Arial"/>
        </w:rPr>
      </w:pPr>
      <w:r w:rsidRPr="00AC0A09">
        <w:rPr>
          <w:rFonts w:ascii="Arial" w:eastAsia="SimSun" w:hAnsi="Arial" w:cs="Arial"/>
        </w:rPr>
        <w:t>決議與處分</w:t>
      </w:r>
      <w:r w:rsidR="00163BE3" w:rsidRPr="00AC0A09">
        <w:rPr>
          <w:rFonts w:ascii="Arial" w:eastAsia="SimSun" w:hAnsi="Arial" w:cs="Arial"/>
        </w:rPr>
        <w:t>：</w:t>
      </w:r>
      <w:r w:rsidRPr="00AC0A09">
        <w:rPr>
          <w:rFonts w:ascii="Arial" w:eastAsia="SimSun" w:hAnsi="Arial" w:cs="Arial"/>
        </w:rPr>
        <w:t>性騷擾行為經調查屬實，性騷擾申訴處理委員會可依獨立職權，對行為人提出懲戒或處理之建議，並作成性騷擾申訴處理委員會調查暨決議建議報告，包括口頭警告、書面警告、留職查看或解僱。</w:t>
      </w:r>
    </w:p>
    <w:p w:rsidR="00163BE3" w:rsidRPr="00AC0A09" w:rsidRDefault="00AD2803" w:rsidP="00DA2F48">
      <w:pPr>
        <w:pStyle w:val="a5"/>
        <w:numPr>
          <w:ilvl w:val="0"/>
          <w:numId w:val="61"/>
        </w:numPr>
        <w:ind w:leftChars="0"/>
        <w:rPr>
          <w:rFonts w:ascii="Arial" w:eastAsia="SimSun" w:hAnsi="Arial" w:cs="Arial"/>
        </w:rPr>
      </w:pPr>
      <w:r w:rsidRPr="00AC0A09">
        <w:rPr>
          <w:rFonts w:ascii="Arial" w:eastAsia="SimSun" w:hAnsi="Arial" w:cs="Arial"/>
        </w:rPr>
        <w:t>申訴委員會應該前項決議以書面通知申訴人及被申訴人。人力資源應負責申訴案件結案資料之儲存及維護。</w:t>
      </w:r>
    </w:p>
    <w:p w:rsidR="00AD2803" w:rsidRPr="00AC0A09" w:rsidRDefault="00AD2803" w:rsidP="00DA2F48">
      <w:pPr>
        <w:pStyle w:val="a5"/>
        <w:numPr>
          <w:ilvl w:val="0"/>
          <w:numId w:val="61"/>
        </w:numPr>
        <w:ind w:leftChars="0"/>
        <w:rPr>
          <w:rFonts w:ascii="Arial" w:eastAsia="SimSun" w:hAnsi="Arial" w:cs="Arial"/>
        </w:rPr>
      </w:pPr>
      <w:r w:rsidRPr="00AC0A09">
        <w:rPr>
          <w:rFonts w:ascii="Arial" w:eastAsia="SimSun" w:hAnsi="Arial" w:cs="Arial"/>
        </w:rPr>
        <w:t>申訴案應自提出起一個月內結案。如有必要得延長一個月，延長以一次為限。申訴人或被申訴人對申訴案之決議有異議者，得於收受</w:t>
      </w:r>
      <w:r w:rsidR="00A632FD" w:rsidRPr="00AC0A09">
        <w:rPr>
          <w:rFonts w:ascii="Arial" w:eastAsia="SimSun" w:hAnsi="Arial" w:cs="Arial"/>
        </w:rPr>
        <w:t>第六條第</w:t>
      </w:r>
      <w:r w:rsidR="00A632FD" w:rsidRPr="00AC0A09">
        <w:rPr>
          <w:rFonts w:ascii="Arial" w:eastAsia="SimSun" w:hAnsi="Arial" w:cs="Arial"/>
        </w:rPr>
        <w:t>1</w:t>
      </w:r>
      <w:r w:rsidR="00A632FD" w:rsidRPr="00AC0A09">
        <w:rPr>
          <w:rFonts w:ascii="Arial" w:eastAsia="SimSun" w:hAnsi="Arial" w:cs="Arial"/>
        </w:rPr>
        <w:t>項</w:t>
      </w:r>
      <w:r w:rsidRPr="00AC0A09">
        <w:rPr>
          <w:rFonts w:ascii="Arial" w:eastAsia="SimSun" w:hAnsi="Arial" w:cs="Arial"/>
        </w:rPr>
        <w:t>決議書面通知後二</w:t>
      </w:r>
      <w:proofErr w:type="gramStart"/>
      <w:r w:rsidRPr="00AC0A09">
        <w:rPr>
          <w:rFonts w:ascii="Arial" w:eastAsia="SimSun" w:hAnsi="Arial" w:cs="Arial"/>
        </w:rPr>
        <w:t>週</w:t>
      </w:r>
      <w:proofErr w:type="gramEnd"/>
      <w:r w:rsidRPr="00AC0A09">
        <w:rPr>
          <w:rFonts w:ascii="Arial" w:eastAsia="SimSun" w:hAnsi="Arial" w:cs="Arial"/>
        </w:rPr>
        <w:t>內提出申覆。申覆案件由</w:t>
      </w:r>
      <w:r w:rsidR="00817F3D" w:rsidRPr="00AC0A09">
        <w:rPr>
          <w:rFonts w:ascii="Arial" w:eastAsia="SimSun" w:hAnsi="Arial" w:cs="Arial"/>
        </w:rPr>
        <w:t>總經理</w:t>
      </w:r>
      <w:r w:rsidRPr="00AC0A09">
        <w:rPr>
          <w:rFonts w:ascii="Arial" w:eastAsia="SimSun" w:hAnsi="Arial" w:cs="Arial"/>
        </w:rPr>
        <w:t>及另外指定二位成員組成性騷擾最高申訴處理委員會進行調查與裁核。經結案後，不得就同一事由再提出申訴。</w:t>
      </w:r>
      <w:r w:rsidRPr="00AC0A09">
        <w:rPr>
          <w:rFonts w:ascii="Arial" w:eastAsia="SimSun" w:hAnsi="Arial" w:cs="Arial"/>
        </w:rPr>
        <w:t xml:space="preserve"> </w:t>
      </w:r>
    </w:p>
    <w:p w:rsidR="00163BE3" w:rsidRPr="00AC0A09" w:rsidRDefault="00AD2803" w:rsidP="00DA2F48">
      <w:pPr>
        <w:pStyle w:val="a5"/>
        <w:numPr>
          <w:ilvl w:val="0"/>
          <w:numId w:val="56"/>
        </w:numPr>
        <w:ind w:leftChars="0"/>
        <w:rPr>
          <w:rFonts w:ascii="Arial" w:eastAsia="SimSun" w:hAnsi="Arial" w:cs="Arial"/>
        </w:rPr>
      </w:pPr>
      <w:r w:rsidRPr="00AC0A09">
        <w:rPr>
          <w:rFonts w:ascii="Arial" w:eastAsia="SimSun" w:hAnsi="Arial" w:cs="Arial"/>
        </w:rPr>
        <w:t>後續追蹤與輔導</w:t>
      </w:r>
    </w:p>
    <w:p w:rsidR="00163BE3" w:rsidRPr="00AC0A09" w:rsidRDefault="00AD2803" w:rsidP="00DA2F48">
      <w:pPr>
        <w:pStyle w:val="a5"/>
        <w:numPr>
          <w:ilvl w:val="0"/>
          <w:numId w:val="62"/>
        </w:numPr>
        <w:ind w:leftChars="0"/>
        <w:rPr>
          <w:rFonts w:ascii="Arial" w:eastAsia="SimSun" w:hAnsi="Arial" w:cs="Arial"/>
        </w:rPr>
      </w:pPr>
      <w:r w:rsidRPr="00AC0A09">
        <w:rPr>
          <w:rFonts w:ascii="Arial" w:eastAsia="SimSun" w:hAnsi="Arial" w:cs="Arial"/>
        </w:rPr>
        <w:t>性騷擾事件之單位主管對性騷擾行為人，應採取追蹤、考核及監督，並避免相同事件或報復事件發生。人力資源主管應確保性騷擾申訴處理委員會決議之</w:t>
      </w:r>
      <w:proofErr w:type="gramStart"/>
      <w:r w:rsidRPr="00AC0A09">
        <w:rPr>
          <w:rFonts w:ascii="Arial" w:eastAsia="SimSun" w:hAnsi="Arial" w:cs="Arial"/>
        </w:rPr>
        <w:t>丞</w:t>
      </w:r>
      <w:proofErr w:type="gramEnd"/>
      <w:r w:rsidRPr="00AC0A09">
        <w:rPr>
          <w:rFonts w:ascii="Arial" w:eastAsia="SimSun" w:hAnsi="Arial" w:cs="Arial"/>
        </w:rPr>
        <w:t>界或處理措施有效執行。</w:t>
      </w:r>
    </w:p>
    <w:p w:rsidR="00AD2803" w:rsidRPr="00AC0A09" w:rsidRDefault="00AD2803" w:rsidP="00DA2F48">
      <w:pPr>
        <w:pStyle w:val="a5"/>
        <w:numPr>
          <w:ilvl w:val="0"/>
          <w:numId w:val="62"/>
        </w:numPr>
        <w:ind w:leftChars="0"/>
        <w:rPr>
          <w:rFonts w:ascii="Arial" w:eastAsia="SimSun" w:hAnsi="Arial" w:cs="Arial"/>
        </w:rPr>
      </w:pPr>
      <w:r w:rsidRPr="00AC0A09">
        <w:rPr>
          <w:rFonts w:ascii="Arial" w:eastAsia="SimSun" w:hAnsi="Arial" w:cs="Arial"/>
        </w:rPr>
        <w:t>性騷擾事件之單位主管或人力資源主管如認為受騷擾之當事人有接受輔導或醫療之必要時，得引</w:t>
      </w:r>
      <w:proofErr w:type="gramStart"/>
      <w:r w:rsidRPr="00AC0A09">
        <w:rPr>
          <w:rFonts w:ascii="Arial" w:eastAsia="SimSun" w:hAnsi="Arial" w:cs="Arial"/>
        </w:rPr>
        <w:t>介</w:t>
      </w:r>
      <w:proofErr w:type="gramEnd"/>
      <w:r w:rsidRPr="00AC0A09">
        <w:rPr>
          <w:rFonts w:ascii="Arial" w:eastAsia="SimSun" w:hAnsi="Arial" w:cs="Arial"/>
        </w:rPr>
        <w:t>至專業醫療機構。</w:t>
      </w:r>
    </w:p>
    <w:p w:rsidR="00B50398" w:rsidRPr="00AC0A09" w:rsidRDefault="00B50398">
      <w:pPr>
        <w:widowControl/>
        <w:rPr>
          <w:rFonts w:ascii="Arial" w:eastAsia="SimSun" w:hAnsi="Arial" w:cs="Arial"/>
          <w:b/>
          <w:sz w:val="96"/>
        </w:rPr>
      </w:pPr>
      <w:r w:rsidRPr="00AC0A09">
        <w:rPr>
          <w:rFonts w:ascii="Arial" w:eastAsia="SimSun" w:hAnsi="Arial" w:cs="Arial"/>
          <w:b/>
          <w:sz w:val="96"/>
        </w:rPr>
        <w:br w:type="page"/>
      </w:r>
    </w:p>
    <w:p w:rsidR="00B50398" w:rsidRPr="00AC0A09" w:rsidRDefault="008B68E7" w:rsidP="00B50398">
      <w:pPr>
        <w:pStyle w:val="1"/>
        <w:rPr>
          <w:rFonts w:ascii="Arial" w:eastAsia="SimSun" w:hAnsi="Arial" w:cs="Arial"/>
        </w:rPr>
      </w:pPr>
      <w:bookmarkStart w:id="244" w:name="_Toc24451051"/>
      <w:r w:rsidRPr="00AC0A09">
        <w:rPr>
          <w:rFonts w:ascii="Arial" w:eastAsia="SimSun" w:hAnsi="Arial" w:cs="Arial"/>
        </w:rPr>
        <w:lastRenderedPageBreak/>
        <w:t>財務規章</w:t>
      </w:r>
      <w:bookmarkEnd w:id="244"/>
    </w:p>
    <w:p w:rsidR="00B50398" w:rsidRPr="00AC0A09" w:rsidRDefault="00B50398">
      <w:pPr>
        <w:widowControl/>
        <w:rPr>
          <w:rFonts w:ascii="Arial" w:eastAsia="SimSun" w:hAnsi="Arial" w:cs="Arial"/>
          <w:b/>
          <w:bCs/>
          <w:kern w:val="52"/>
          <w:sz w:val="52"/>
          <w:szCs w:val="52"/>
        </w:rPr>
      </w:pPr>
      <w:r w:rsidRPr="00AC0A09">
        <w:rPr>
          <w:rFonts w:ascii="Arial" w:eastAsia="SimSun" w:hAnsi="Arial" w:cs="Arial"/>
        </w:rPr>
        <w:br w:type="page"/>
      </w:r>
    </w:p>
    <w:p w:rsidR="006358CB" w:rsidRPr="00BA1F54" w:rsidRDefault="006358CB" w:rsidP="006358CB">
      <w:pPr>
        <w:pStyle w:val="2"/>
        <w:rPr>
          <w:ins w:id="245" w:author="Wayne.Tu" w:date="2019-11-12T11:36:00Z"/>
          <w:rFonts w:ascii="SimSun" w:eastAsiaTheme="minorEastAsia" w:hAnsi="SimSun" w:cs="Arial"/>
        </w:rPr>
      </w:pPr>
      <w:bookmarkStart w:id="246" w:name="_Toc24447845"/>
      <w:bookmarkStart w:id="247" w:name="_Toc24451052"/>
      <w:ins w:id="248" w:author="Wayne.Tu" w:date="2019-11-12T11:36:00Z">
        <w:r w:rsidRPr="0017488E">
          <w:rPr>
            <w:rFonts w:ascii="SimSun" w:eastAsia="SimSun" w:hAnsi="SimSun" w:cs="Arial"/>
          </w:rPr>
          <w:lastRenderedPageBreak/>
          <w:t>採購</w:t>
        </w:r>
        <w:r w:rsidRPr="0017488E">
          <w:rPr>
            <w:rFonts w:ascii="SimSun" w:eastAsia="SimSun" w:hAnsi="SimSun" w:cs="Arial" w:hint="eastAsia"/>
          </w:rPr>
          <w:t>、請付款</w:t>
        </w:r>
        <w:r>
          <w:rPr>
            <w:rFonts w:asciiTheme="minorEastAsia" w:eastAsiaTheme="minorEastAsia" w:hAnsiTheme="minorEastAsia" w:cs="Arial" w:hint="eastAsia"/>
          </w:rPr>
          <w:t>辦法</w:t>
        </w:r>
        <w:bookmarkEnd w:id="246"/>
        <w:bookmarkEnd w:id="247"/>
      </w:ins>
    </w:p>
    <w:p w:rsidR="006358CB" w:rsidRPr="0017488E" w:rsidRDefault="006358CB" w:rsidP="006358CB">
      <w:pPr>
        <w:pStyle w:val="a5"/>
        <w:numPr>
          <w:ilvl w:val="0"/>
          <w:numId w:val="104"/>
        </w:numPr>
        <w:ind w:leftChars="0"/>
        <w:rPr>
          <w:ins w:id="249" w:author="Wayne.Tu" w:date="2019-11-12T11:36:00Z"/>
          <w:rFonts w:ascii="SimSun" w:eastAsia="SimSun" w:hAnsi="SimSun" w:cs="Arial"/>
          <w:szCs w:val="24"/>
        </w:rPr>
      </w:pPr>
      <w:ins w:id="250" w:author="Wayne.Tu" w:date="2019-11-12T11:36:00Z">
        <w:r w:rsidRPr="0017488E">
          <w:rPr>
            <w:rFonts w:ascii="SimSun" w:eastAsia="SimSun" w:hAnsi="SimSun" w:cs="Arial"/>
            <w:szCs w:val="24"/>
          </w:rPr>
          <w:t>目的</w:t>
        </w:r>
      </w:ins>
    </w:p>
    <w:p w:rsidR="006358CB" w:rsidRPr="0017488E" w:rsidRDefault="006358CB" w:rsidP="006358CB">
      <w:pPr>
        <w:pStyle w:val="a5"/>
        <w:numPr>
          <w:ilvl w:val="0"/>
          <w:numId w:val="64"/>
        </w:numPr>
        <w:ind w:leftChars="0"/>
        <w:rPr>
          <w:ins w:id="251" w:author="Wayne.Tu" w:date="2019-11-12T11:36:00Z"/>
          <w:rFonts w:ascii="SimSun" w:eastAsia="SimSun" w:hAnsi="SimSun" w:cs="Arial"/>
          <w:szCs w:val="24"/>
        </w:rPr>
      </w:pPr>
      <w:ins w:id="252" w:author="Wayne.Tu" w:date="2019-11-12T11:36:00Z">
        <w:r w:rsidRPr="0017488E">
          <w:rPr>
            <w:rFonts w:ascii="SimSun" w:eastAsia="SimSun" w:hAnsi="SimSun" w:cs="Arial"/>
            <w:szCs w:val="24"/>
          </w:rPr>
          <w:t xml:space="preserve">審核和處理一般採購和付款時應注意之事項及義務。 </w:t>
        </w:r>
      </w:ins>
    </w:p>
    <w:p w:rsidR="006358CB" w:rsidRPr="0017488E" w:rsidRDefault="006358CB" w:rsidP="006358CB">
      <w:pPr>
        <w:pStyle w:val="a5"/>
        <w:numPr>
          <w:ilvl w:val="0"/>
          <w:numId w:val="64"/>
        </w:numPr>
        <w:ind w:leftChars="0"/>
        <w:rPr>
          <w:ins w:id="253" w:author="Wayne.Tu" w:date="2019-11-12T11:36:00Z"/>
          <w:rFonts w:ascii="SimSun" w:eastAsia="SimSun" w:hAnsi="SimSun" w:cs="Arial"/>
          <w:szCs w:val="24"/>
        </w:rPr>
      </w:pPr>
      <w:ins w:id="254" w:author="Wayne.Tu" w:date="2019-11-12T11:36:00Z">
        <w:r w:rsidRPr="0017488E">
          <w:rPr>
            <w:rFonts w:ascii="SimSun" w:eastAsia="SimSun" w:hAnsi="SimSun" w:cs="Arial"/>
            <w:szCs w:val="24"/>
          </w:rPr>
          <w:t xml:space="preserve">本政策適用於睿世軟體科技股份有限公司全體員工。 </w:t>
        </w:r>
      </w:ins>
    </w:p>
    <w:p w:rsidR="006358CB" w:rsidRPr="0017488E" w:rsidRDefault="006358CB" w:rsidP="006358CB">
      <w:pPr>
        <w:pStyle w:val="a5"/>
        <w:numPr>
          <w:ilvl w:val="0"/>
          <w:numId w:val="104"/>
        </w:numPr>
        <w:ind w:leftChars="0"/>
        <w:rPr>
          <w:ins w:id="255" w:author="Wayne.Tu" w:date="2019-11-12T11:36:00Z"/>
          <w:rFonts w:ascii="SimSun" w:eastAsia="SimSun" w:hAnsi="SimSun" w:cs="Arial"/>
          <w:szCs w:val="24"/>
        </w:rPr>
      </w:pPr>
      <w:ins w:id="256" w:author="Wayne.Tu" w:date="2019-11-12T11:36:00Z">
        <w:r w:rsidRPr="0017488E">
          <w:rPr>
            <w:rFonts w:ascii="SimSun" w:eastAsia="SimSun" w:hAnsi="SimSun" w:cs="Arial"/>
            <w:szCs w:val="24"/>
          </w:rPr>
          <w:t xml:space="preserve">責任 </w:t>
        </w:r>
      </w:ins>
    </w:p>
    <w:p w:rsidR="006358CB" w:rsidRPr="0017488E" w:rsidRDefault="006358CB" w:rsidP="006358CB">
      <w:pPr>
        <w:pStyle w:val="a5"/>
        <w:numPr>
          <w:ilvl w:val="0"/>
          <w:numId w:val="68"/>
        </w:numPr>
        <w:ind w:leftChars="0"/>
        <w:rPr>
          <w:ins w:id="257" w:author="Wayne.Tu" w:date="2019-11-12T11:36:00Z"/>
          <w:rFonts w:ascii="SimSun" w:eastAsia="SimSun" w:hAnsi="SimSun" w:cs="Arial"/>
          <w:szCs w:val="24"/>
        </w:rPr>
      </w:pPr>
      <w:ins w:id="258" w:author="Wayne.Tu" w:date="2019-11-12T11:36:00Z">
        <w:r w:rsidRPr="0017488E">
          <w:rPr>
            <w:rFonts w:ascii="SimSun" w:eastAsia="SimSun" w:hAnsi="SimSun" w:cs="Arial"/>
            <w:szCs w:val="24"/>
          </w:rPr>
          <w:t xml:space="preserve">申請人 </w:t>
        </w:r>
      </w:ins>
    </w:p>
    <w:p w:rsidR="006358CB" w:rsidRPr="0017488E" w:rsidRDefault="006358CB" w:rsidP="006358CB">
      <w:pPr>
        <w:pStyle w:val="a5"/>
        <w:numPr>
          <w:ilvl w:val="0"/>
          <w:numId w:val="69"/>
        </w:numPr>
        <w:ind w:leftChars="0"/>
        <w:rPr>
          <w:ins w:id="259" w:author="Wayne.Tu" w:date="2019-11-12T11:36:00Z"/>
          <w:rFonts w:ascii="SimSun" w:eastAsia="SimSun" w:hAnsi="SimSun" w:cs="Arial"/>
          <w:szCs w:val="24"/>
        </w:rPr>
      </w:pPr>
      <w:ins w:id="260" w:author="Wayne.Tu" w:date="2019-11-12T11:36:00Z">
        <w:r w:rsidRPr="0017488E">
          <w:rPr>
            <w:rFonts w:ascii="SimSun" w:eastAsia="SimSun" w:hAnsi="SimSun" w:cs="Arial"/>
            <w:szCs w:val="24"/>
          </w:rPr>
          <w:t>所有支出都必須合乎預算及合理。</w:t>
        </w:r>
      </w:ins>
    </w:p>
    <w:p w:rsidR="006358CB" w:rsidRPr="0017488E" w:rsidRDefault="006358CB" w:rsidP="006358CB">
      <w:pPr>
        <w:pStyle w:val="a5"/>
        <w:ind w:leftChars="0" w:left="1440"/>
        <w:rPr>
          <w:ins w:id="261" w:author="Wayne.Tu" w:date="2019-11-12T11:36:00Z"/>
          <w:rFonts w:ascii="SimSun" w:eastAsia="SimSun" w:hAnsi="SimSun" w:cs="Arial"/>
          <w:szCs w:val="24"/>
        </w:rPr>
      </w:pPr>
      <w:ins w:id="262" w:author="Wayne.Tu" w:date="2019-11-12T11:36:00Z">
        <w:r w:rsidRPr="0017488E">
          <w:rPr>
            <w:rFonts w:ascii="SimSun" w:eastAsia="SimSun" w:hAnsi="SimSun" w:cs="Arial"/>
            <w:szCs w:val="24"/>
          </w:rPr>
          <w:t xml:space="preserve">（CP 值高=最低價格+最大品質） </w:t>
        </w:r>
      </w:ins>
    </w:p>
    <w:p w:rsidR="006358CB" w:rsidRPr="0017488E" w:rsidRDefault="006358CB" w:rsidP="006358CB">
      <w:pPr>
        <w:pStyle w:val="a5"/>
        <w:numPr>
          <w:ilvl w:val="0"/>
          <w:numId w:val="69"/>
        </w:numPr>
        <w:ind w:leftChars="0"/>
        <w:rPr>
          <w:ins w:id="263" w:author="Wayne.Tu" w:date="2019-11-12T11:36:00Z"/>
          <w:rFonts w:ascii="SimSun" w:eastAsia="SimSun" w:hAnsi="SimSun" w:cs="Arial"/>
          <w:szCs w:val="24"/>
        </w:rPr>
      </w:pPr>
      <w:ins w:id="264" w:author="Wayne.Tu" w:date="2019-11-12T11:36:00Z">
        <w:r w:rsidRPr="0017488E">
          <w:rPr>
            <w:rFonts w:ascii="SimSun" w:eastAsia="SimSun" w:hAnsi="SimSun" w:cs="Arial"/>
            <w:szCs w:val="24"/>
          </w:rPr>
          <w:t xml:space="preserve">提供完整的採購及付款之應備文件。 </w:t>
        </w:r>
      </w:ins>
    </w:p>
    <w:p w:rsidR="006358CB" w:rsidRPr="0017488E" w:rsidRDefault="006358CB" w:rsidP="006358CB">
      <w:pPr>
        <w:pStyle w:val="a5"/>
        <w:numPr>
          <w:ilvl w:val="0"/>
          <w:numId w:val="69"/>
        </w:numPr>
        <w:ind w:leftChars="0"/>
        <w:rPr>
          <w:ins w:id="265" w:author="Wayne.Tu" w:date="2019-11-12T11:36:00Z"/>
          <w:rFonts w:ascii="SimSun" w:eastAsia="SimSun" w:hAnsi="SimSun" w:cs="Arial"/>
          <w:szCs w:val="24"/>
        </w:rPr>
      </w:pPr>
      <w:ins w:id="266" w:author="Wayne.Tu" w:date="2019-11-12T11:36:00Z">
        <w:r w:rsidRPr="0017488E">
          <w:rPr>
            <w:rFonts w:ascii="SimSun" w:eastAsia="SimSun" w:hAnsi="SimSun" w:cs="Arial"/>
            <w:szCs w:val="24"/>
          </w:rPr>
          <w:t xml:space="preserve">完成所有簽核。 </w:t>
        </w:r>
      </w:ins>
    </w:p>
    <w:p w:rsidR="006358CB" w:rsidRPr="0017488E" w:rsidRDefault="006358CB" w:rsidP="006358CB">
      <w:pPr>
        <w:pStyle w:val="a5"/>
        <w:numPr>
          <w:ilvl w:val="0"/>
          <w:numId w:val="68"/>
        </w:numPr>
        <w:ind w:leftChars="0"/>
        <w:rPr>
          <w:ins w:id="267" w:author="Wayne.Tu" w:date="2019-11-12T11:36:00Z"/>
          <w:rFonts w:ascii="SimSun" w:eastAsia="SimSun" w:hAnsi="SimSun" w:cs="Arial"/>
          <w:szCs w:val="24"/>
        </w:rPr>
      </w:pPr>
      <w:ins w:id="268" w:author="Wayne.Tu" w:date="2019-11-12T11:36:00Z">
        <w:r w:rsidRPr="0017488E">
          <w:rPr>
            <w:rFonts w:ascii="SimSun" w:eastAsia="SimSun" w:hAnsi="SimSun" w:cs="Arial"/>
            <w:szCs w:val="24"/>
          </w:rPr>
          <w:t xml:space="preserve">核准者 </w:t>
        </w:r>
      </w:ins>
    </w:p>
    <w:p w:rsidR="006358CB" w:rsidRPr="0017488E" w:rsidRDefault="006358CB" w:rsidP="006358CB">
      <w:pPr>
        <w:pStyle w:val="a5"/>
        <w:numPr>
          <w:ilvl w:val="0"/>
          <w:numId w:val="70"/>
        </w:numPr>
        <w:ind w:leftChars="0"/>
        <w:rPr>
          <w:ins w:id="269" w:author="Wayne.Tu" w:date="2019-11-12T11:36:00Z"/>
          <w:rFonts w:ascii="SimSun" w:eastAsia="SimSun" w:hAnsi="SimSun" w:cs="Arial"/>
          <w:szCs w:val="24"/>
        </w:rPr>
      </w:pPr>
      <w:ins w:id="270" w:author="Wayne.Tu" w:date="2019-11-12T11:36:00Z">
        <w:r w:rsidRPr="0017488E">
          <w:rPr>
            <w:rFonts w:ascii="SimSun" w:eastAsia="SimSun" w:hAnsi="SimSun" w:cs="Arial" w:hint="eastAsia"/>
            <w:szCs w:val="24"/>
          </w:rPr>
          <w:t>需</w:t>
        </w:r>
        <w:r w:rsidRPr="0017488E">
          <w:rPr>
            <w:rFonts w:ascii="SimSun" w:eastAsia="SimSun" w:hAnsi="SimSun" w:cs="Arial"/>
            <w:szCs w:val="24"/>
          </w:rPr>
          <w:t xml:space="preserve">瞭解公司的政策和年度預算。 </w:t>
        </w:r>
      </w:ins>
    </w:p>
    <w:p w:rsidR="006358CB" w:rsidRPr="0017488E" w:rsidRDefault="006358CB" w:rsidP="006358CB">
      <w:pPr>
        <w:pStyle w:val="a5"/>
        <w:numPr>
          <w:ilvl w:val="0"/>
          <w:numId w:val="70"/>
        </w:numPr>
        <w:ind w:leftChars="0"/>
        <w:rPr>
          <w:ins w:id="271" w:author="Wayne.Tu" w:date="2019-11-12T11:36:00Z"/>
          <w:rFonts w:ascii="SimSun" w:eastAsia="SimSun" w:hAnsi="SimSun" w:cs="Arial"/>
          <w:szCs w:val="24"/>
        </w:rPr>
      </w:pPr>
      <w:ins w:id="272" w:author="Wayne.Tu" w:date="2019-11-12T11:36:00Z">
        <w:r w:rsidRPr="0017488E">
          <w:rPr>
            <w:rFonts w:ascii="SimSun" w:eastAsia="SimSun" w:hAnsi="SimSun" w:cs="Arial"/>
            <w:szCs w:val="24"/>
          </w:rPr>
          <w:t xml:space="preserve">檢視申請書及各項單據來確認申請是否符合公司政策及年度預算。 </w:t>
        </w:r>
      </w:ins>
    </w:p>
    <w:p w:rsidR="006358CB" w:rsidRPr="0017488E" w:rsidRDefault="006358CB" w:rsidP="006358CB">
      <w:pPr>
        <w:pStyle w:val="a5"/>
        <w:numPr>
          <w:ilvl w:val="0"/>
          <w:numId w:val="68"/>
        </w:numPr>
        <w:ind w:leftChars="0"/>
        <w:rPr>
          <w:ins w:id="273" w:author="Wayne.Tu" w:date="2019-11-12T11:36:00Z"/>
          <w:rFonts w:ascii="SimSun" w:eastAsia="SimSun" w:hAnsi="SimSun" w:cs="Arial"/>
          <w:szCs w:val="24"/>
        </w:rPr>
      </w:pPr>
      <w:ins w:id="274" w:author="Wayne.Tu" w:date="2019-11-12T11:36:00Z">
        <w:r w:rsidRPr="0017488E">
          <w:rPr>
            <w:rFonts w:ascii="SimSun" w:eastAsia="SimSun" w:hAnsi="SimSun" w:cs="Arial"/>
            <w:szCs w:val="24"/>
          </w:rPr>
          <w:t xml:space="preserve">財務部 </w:t>
        </w:r>
      </w:ins>
    </w:p>
    <w:p w:rsidR="006358CB" w:rsidRPr="0017488E" w:rsidRDefault="006358CB" w:rsidP="006358CB">
      <w:pPr>
        <w:pStyle w:val="a5"/>
        <w:numPr>
          <w:ilvl w:val="0"/>
          <w:numId w:val="71"/>
        </w:numPr>
        <w:ind w:leftChars="0"/>
        <w:rPr>
          <w:ins w:id="275" w:author="Wayne.Tu" w:date="2019-11-12T11:36:00Z"/>
          <w:rFonts w:ascii="SimSun" w:eastAsia="SimSun" w:hAnsi="SimSun" w:cs="Arial"/>
          <w:szCs w:val="24"/>
        </w:rPr>
      </w:pPr>
      <w:ins w:id="276" w:author="Wayne.Tu" w:date="2019-11-12T11:36:00Z">
        <w:r w:rsidRPr="0017488E">
          <w:rPr>
            <w:rFonts w:ascii="SimSun" w:eastAsia="SimSun" w:hAnsi="SimSun" w:cs="Arial"/>
            <w:szCs w:val="24"/>
          </w:rPr>
          <w:t xml:space="preserve">審核所有申請書和應備文件是否完整正確並符合公司政策。 </w:t>
        </w:r>
      </w:ins>
    </w:p>
    <w:p w:rsidR="006358CB" w:rsidRPr="0017488E" w:rsidRDefault="006358CB" w:rsidP="006358CB">
      <w:pPr>
        <w:pStyle w:val="a5"/>
        <w:numPr>
          <w:ilvl w:val="0"/>
          <w:numId w:val="100"/>
        </w:numPr>
        <w:ind w:leftChars="0"/>
        <w:rPr>
          <w:ins w:id="277" w:author="Wayne.Tu" w:date="2019-11-12T11:36:00Z"/>
          <w:rFonts w:ascii="SimSun" w:eastAsia="SimSun" w:hAnsi="SimSun" w:cs="Arial"/>
          <w:szCs w:val="24"/>
        </w:rPr>
      </w:pPr>
      <w:ins w:id="278" w:author="Wayne.Tu" w:date="2019-11-12T11:36:00Z">
        <w:r w:rsidRPr="0017488E">
          <w:rPr>
            <w:rFonts w:ascii="SimSun" w:eastAsia="SimSun" w:hAnsi="SimSun" w:cs="Arial"/>
            <w:szCs w:val="24"/>
          </w:rPr>
          <w:t>所有支出必須符合公司政策和正確記錄在公司</w:t>
        </w:r>
        <w:proofErr w:type="gramStart"/>
        <w:r w:rsidRPr="0017488E">
          <w:rPr>
            <w:rFonts w:ascii="SimSun" w:eastAsia="SimSun" w:hAnsi="SimSun" w:cs="Arial"/>
            <w:szCs w:val="24"/>
          </w:rPr>
          <w:t>帳冊</w:t>
        </w:r>
        <w:proofErr w:type="gramEnd"/>
        <w:r w:rsidRPr="0017488E">
          <w:rPr>
            <w:rFonts w:ascii="SimSun" w:eastAsia="SimSun" w:hAnsi="SimSun" w:cs="Arial"/>
            <w:szCs w:val="24"/>
          </w:rPr>
          <w:t xml:space="preserve">中。 </w:t>
        </w:r>
      </w:ins>
    </w:p>
    <w:p w:rsidR="006358CB" w:rsidRPr="0017488E" w:rsidRDefault="006358CB" w:rsidP="006358CB">
      <w:pPr>
        <w:pStyle w:val="a5"/>
        <w:numPr>
          <w:ilvl w:val="0"/>
          <w:numId w:val="100"/>
        </w:numPr>
        <w:ind w:leftChars="0"/>
        <w:rPr>
          <w:ins w:id="279" w:author="Wayne.Tu" w:date="2019-11-12T11:36:00Z"/>
          <w:rFonts w:ascii="SimSun" w:eastAsia="SimSun" w:hAnsi="SimSun" w:cs="Arial"/>
          <w:szCs w:val="24"/>
        </w:rPr>
      </w:pPr>
      <w:ins w:id="280" w:author="Wayne.Tu" w:date="2019-11-12T11:36:00Z">
        <w:r w:rsidRPr="0017488E">
          <w:rPr>
            <w:rFonts w:ascii="SimSun" w:eastAsia="SimSun" w:hAnsi="SimSun" w:cs="Arial"/>
            <w:szCs w:val="24"/>
          </w:rPr>
          <w:t xml:space="preserve">更正申請書中微小的計算錯誤，並調整到適當的數額。 </w:t>
        </w:r>
      </w:ins>
    </w:p>
    <w:p w:rsidR="006358CB" w:rsidRPr="0017488E" w:rsidRDefault="006358CB" w:rsidP="006358CB">
      <w:pPr>
        <w:pStyle w:val="a5"/>
        <w:numPr>
          <w:ilvl w:val="0"/>
          <w:numId w:val="100"/>
        </w:numPr>
        <w:ind w:leftChars="0"/>
        <w:rPr>
          <w:ins w:id="281" w:author="Wayne.Tu" w:date="2019-11-12T11:36:00Z"/>
          <w:rFonts w:ascii="SimSun" w:eastAsia="SimSun" w:hAnsi="SimSun" w:cs="Arial"/>
          <w:szCs w:val="24"/>
        </w:rPr>
      </w:pPr>
      <w:ins w:id="282" w:author="Wayne.Tu" w:date="2019-11-12T11:36:00Z">
        <w:r w:rsidRPr="0017488E">
          <w:rPr>
            <w:rFonts w:ascii="SimSun" w:eastAsia="SimSun" w:hAnsi="SimSun" w:cs="Arial"/>
            <w:szCs w:val="24"/>
          </w:rPr>
          <w:t>如果申請書中有巨大金額的計算錯誤，</w:t>
        </w:r>
        <w:proofErr w:type="gramStart"/>
        <w:r w:rsidRPr="0017488E">
          <w:rPr>
            <w:rFonts w:ascii="SimSun" w:eastAsia="SimSun" w:hAnsi="SimSun" w:cs="Arial"/>
            <w:szCs w:val="24"/>
          </w:rPr>
          <w:t>財務部有權</w:t>
        </w:r>
        <w:proofErr w:type="gramEnd"/>
        <w:r w:rsidRPr="0017488E">
          <w:rPr>
            <w:rFonts w:ascii="SimSun" w:eastAsia="SimSun" w:hAnsi="SimSun" w:cs="Arial"/>
            <w:szCs w:val="24"/>
          </w:rPr>
          <w:t xml:space="preserve">退回申請並要求重新核准。 </w:t>
        </w:r>
      </w:ins>
    </w:p>
    <w:p w:rsidR="006358CB" w:rsidRPr="0017488E" w:rsidRDefault="006358CB" w:rsidP="006358CB">
      <w:pPr>
        <w:pStyle w:val="a5"/>
        <w:numPr>
          <w:ilvl w:val="0"/>
          <w:numId w:val="100"/>
        </w:numPr>
        <w:ind w:leftChars="0"/>
        <w:rPr>
          <w:ins w:id="283" w:author="Wayne.Tu" w:date="2019-11-12T11:36:00Z"/>
          <w:rFonts w:ascii="SimSun" w:eastAsia="SimSun" w:hAnsi="SimSun" w:cs="Arial"/>
          <w:szCs w:val="24"/>
        </w:rPr>
      </w:pPr>
      <w:ins w:id="284" w:author="Wayne.Tu" w:date="2019-11-12T11:36:00Z">
        <w:r w:rsidRPr="0017488E">
          <w:rPr>
            <w:rFonts w:ascii="SimSun" w:eastAsia="SimSun" w:hAnsi="SimSun" w:cs="Arial"/>
            <w:szCs w:val="24"/>
          </w:rPr>
          <w:t>檢查所有申請書是否有完整的簽核及應備文件。</w:t>
        </w:r>
        <w:proofErr w:type="gramStart"/>
        <w:r w:rsidRPr="0017488E">
          <w:rPr>
            <w:rFonts w:ascii="SimSun" w:eastAsia="SimSun" w:hAnsi="SimSun" w:cs="Arial" w:hint="eastAsia"/>
            <w:szCs w:val="24"/>
          </w:rPr>
          <w:t>倘若缺件</w:t>
        </w:r>
        <w:proofErr w:type="gramEnd"/>
        <w:r w:rsidRPr="0017488E">
          <w:rPr>
            <w:rFonts w:ascii="SimSun" w:eastAsia="SimSun" w:hAnsi="SimSun" w:cs="Arial"/>
            <w:szCs w:val="24"/>
          </w:rPr>
          <w:t xml:space="preserve">，財務部將通知申請人重新申請。 </w:t>
        </w:r>
      </w:ins>
    </w:p>
    <w:p w:rsidR="006358CB" w:rsidRPr="0017488E" w:rsidRDefault="006358CB" w:rsidP="006358CB">
      <w:pPr>
        <w:pStyle w:val="a5"/>
        <w:numPr>
          <w:ilvl w:val="0"/>
          <w:numId w:val="71"/>
        </w:numPr>
        <w:ind w:leftChars="0"/>
        <w:rPr>
          <w:ins w:id="285" w:author="Wayne.Tu" w:date="2019-11-12T11:36:00Z"/>
          <w:rFonts w:ascii="SimSun" w:eastAsia="SimSun" w:hAnsi="SimSun" w:cs="Arial"/>
          <w:szCs w:val="24"/>
        </w:rPr>
      </w:pPr>
      <w:ins w:id="286" w:author="Wayne.Tu" w:date="2019-11-12T11:36:00Z">
        <w:r w:rsidRPr="0017488E">
          <w:rPr>
            <w:rFonts w:ascii="SimSun" w:eastAsia="SimSun" w:hAnsi="SimSun" w:cs="Arial"/>
            <w:szCs w:val="24"/>
          </w:rPr>
          <w:t>在指定時間內完成處理</w:t>
        </w:r>
        <w:r w:rsidRPr="0017488E">
          <w:rPr>
            <w:rFonts w:ascii="SimSun" w:eastAsia="SimSun" w:hAnsi="SimSun" w:cs="Arial" w:hint="eastAsia"/>
            <w:szCs w:val="24"/>
          </w:rPr>
          <w:t>；入賬及付款等後續動作。</w:t>
        </w:r>
      </w:ins>
    </w:p>
    <w:p w:rsidR="006358CB" w:rsidRPr="0017488E" w:rsidRDefault="006358CB" w:rsidP="006358CB">
      <w:pPr>
        <w:pStyle w:val="a5"/>
        <w:numPr>
          <w:ilvl w:val="0"/>
          <w:numId w:val="104"/>
        </w:numPr>
        <w:ind w:leftChars="0"/>
        <w:rPr>
          <w:ins w:id="287" w:author="Wayne.Tu" w:date="2019-11-12T11:36:00Z"/>
          <w:rFonts w:ascii="SimSun" w:eastAsia="SimSun" w:hAnsi="SimSun" w:cs="Arial"/>
          <w:szCs w:val="24"/>
        </w:rPr>
      </w:pPr>
      <w:ins w:id="288" w:author="Wayne.Tu" w:date="2019-11-12T11:36:00Z">
        <w:r w:rsidRPr="0017488E">
          <w:rPr>
            <w:rFonts w:ascii="SimSun" w:eastAsia="SimSun" w:hAnsi="SimSun" w:cs="Arial"/>
            <w:szCs w:val="24"/>
          </w:rPr>
          <w:t xml:space="preserve">採購 </w:t>
        </w:r>
      </w:ins>
    </w:p>
    <w:p w:rsidR="006358CB" w:rsidRPr="0017488E" w:rsidRDefault="006358CB" w:rsidP="006358CB">
      <w:pPr>
        <w:pStyle w:val="a5"/>
        <w:numPr>
          <w:ilvl w:val="0"/>
          <w:numId w:val="72"/>
        </w:numPr>
        <w:ind w:leftChars="0"/>
        <w:rPr>
          <w:ins w:id="289" w:author="Wayne.Tu" w:date="2019-11-12T11:36:00Z"/>
          <w:rFonts w:ascii="SimSun" w:eastAsia="SimSun" w:hAnsi="SimSun" w:cs="Arial"/>
          <w:szCs w:val="24"/>
        </w:rPr>
      </w:pPr>
      <w:ins w:id="290" w:author="Wayne.Tu" w:date="2019-11-12T11:36:00Z">
        <w:r w:rsidRPr="0017488E">
          <w:rPr>
            <w:rFonts w:ascii="SimSun" w:eastAsia="SimSun" w:hAnsi="SimSun" w:cs="Arial"/>
            <w:szCs w:val="24"/>
          </w:rPr>
          <w:t xml:space="preserve">填寫請款單 </w:t>
        </w:r>
      </w:ins>
    </w:p>
    <w:p w:rsidR="006358CB" w:rsidRPr="0017488E" w:rsidRDefault="006358CB" w:rsidP="006358CB">
      <w:pPr>
        <w:pStyle w:val="a5"/>
        <w:numPr>
          <w:ilvl w:val="0"/>
          <w:numId w:val="73"/>
        </w:numPr>
        <w:ind w:leftChars="0"/>
        <w:rPr>
          <w:ins w:id="291" w:author="Wayne.Tu" w:date="2019-11-12T11:36:00Z"/>
          <w:rFonts w:ascii="SimSun" w:eastAsia="SimSun" w:hAnsi="SimSun" w:cs="Arial"/>
          <w:szCs w:val="24"/>
        </w:rPr>
      </w:pPr>
      <w:ins w:id="292" w:author="Wayne.Tu" w:date="2019-11-12T11:36:00Z">
        <w:r w:rsidRPr="0017488E">
          <w:rPr>
            <w:rFonts w:ascii="SimSun" w:eastAsia="SimSun" w:hAnsi="SimSun" w:cs="Arial"/>
            <w:szCs w:val="24"/>
          </w:rPr>
          <w:t>任何採購申請必須填寫請款單（請參閱附錄</w:t>
        </w:r>
        <w:r w:rsidRPr="00EB418F">
          <w:rPr>
            <w:rFonts w:ascii="Arial" w:eastAsia="SimSun" w:hAnsi="Arial" w:cs="Arial"/>
            <w:szCs w:val="24"/>
            <w:rPrChange w:id="293" w:author="Wayne.Tu" w:date="2019-11-12T15:02:00Z">
              <w:rPr>
                <w:rFonts w:ascii="SimSun" w:eastAsia="SimSun" w:hAnsi="SimSun" w:cs="Arial"/>
                <w:szCs w:val="24"/>
              </w:rPr>
            </w:rPrChange>
          </w:rPr>
          <w:t xml:space="preserve"> 1</w:t>
        </w:r>
        <w:r w:rsidRPr="0017488E">
          <w:rPr>
            <w:rFonts w:ascii="SimSun" w:eastAsia="SimSun" w:hAnsi="SimSun" w:cs="Arial"/>
            <w:szCs w:val="24"/>
          </w:rPr>
          <w:t>）</w:t>
        </w:r>
        <w:r w:rsidRPr="0017488E">
          <w:rPr>
            <w:rFonts w:ascii="SimSun" w:eastAsia="SimSun" w:hAnsi="SimSun" w:cs="Arial" w:hint="eastAsia"/>
            <w:szCs w:val="24"/>
          </w:rPr>
          <w:t>。</w:t>
        </w:r>
      </w:ins>
    </w:p>
    <w:p w:rsidR="006358CB" w:rsidRPr="0017488E" w:rsidRDefault="006358CB" w:rsidP="006358CB">
      <w:pPr>
        <w:pStyle w:val="a5"/>
        <w:numPr>
          <w:ilvl w:val="0"/>
          <w:numId w:val="73"/>
        </w:numPr>
        <w:ind w:leftChars="0"/>
        <w:rPr>
          <w:ins w:id="294" w:author="Wayne.Tu" w:date="2019-11-12T11:36:00Z"/>
          <w:rFonts w:ascii="SimSun" w:eastAsia="SimSun" w:hAnsi="SimSun" w:cs="Arial"/>
          <w:szCs w:val="24"/>
        </w:rPr>
      </w:pPr>
      <w:ins w:id="295" w:author="Wayne.Tu" w:date="2019-11-12T11:36:00Z">
        <w:r w:rsidRPr="0017488E">
          <w:rPr>
            <w:rFonts w:ascii="SimSun" w:eastAsia="SimSun" w:hAnsi="SimSun" w:cs="Arial"/>
            <w:szCs w:val="24"/>
          </w:rPr>
          <w:t xml:space="preserve">請款單必須包括完整部門主管簽核和詳細的採購內容包括專案名稱、詳細的購買 目的及說明。 </w:t>
        </w:r>
      </w:ins>
    </w:p>
    <w:p w:rsidR="006358CB" w:rsidRPr="0017488E" w:rsidRDefault="006358CB" w:rsidP="006358CB">
      <w:pPr>
        <w:pStyle w:val="a5"/>
        <w:numPr>
          <w:ilvl w:val="0"/>
          <w:numId w:val="73"/>
        </w:numPr>
        <w:ind w:leftChars="0"/>
        <w:rPr>
          <w:ins w:id="296" w:author="Wayne.Tu" w:date="2019-11-12T11:36:00Z"/>
          <w:rFonts w:ascii="SimSun" w:eastAsia="SimSun" w:hAnsi="SimSun" w:cs="Arial"/>
          <w:szCs w:val="24"/>
        </w:rPr>
      </w:pPr>
      <w:ins w:id="297" w:author="Wayne.Tu" w:date="2019-11-12T11:36:00Z">
        <w:r w:rsidRPr="0017488E">
          <w:rPr>
            <w:rFonts w:ascii="SimSun" w:eastAsia="SimSun" w:hAnsi="SimSun" w:cs="Arial" w:hint="eastAsia"/>
            <w:szCs w:val="24"/>
          </w:rPr>
          <w:t>採購應由</w:t>
        </w:r>
        <w:r w:rsidRPr="00EB418F">
          <w:rPr>
            <w:rFonts w:ascii="Arial" w:eastAsia="SimSun" w:hAnsi="Arial" w:cs="Arial"/>
            <w:szCs w:val="24"/>
            <w:rPrChange w:id="298" w:author="Wayne.Tu" w:date="2019-11-12T15:02:00Z">
              <w:rPr>
                <w:rFonts w:ascii="SimSun" w:eastAsia="SimSun" w:hAnsi="SimSun" w:cs="Arial"/>
                <w:szCs w:val="24"/>
              </w:rPr>
            </w:rPrChange>
          </w:rPr>
          <w:t xml:space="preserve">OA / IT </w:t>
        </w:r>
        <w:r w:rsidRPr="0017488E">
          <w:rPr>
            <w:rFonts w:ascii="SimSun" w:eastAsia="SimSun" w:hAnsi="SimSun" w:cs="Arial"/>
            <w:szCs w:val="24"/>
          </w:rPr>
          <w:t xml:space="preserve">進行處理。 </w:t>
        </w:r>
      </w:ins>
    </w:p>
    <w:p w:rsidR="006358CB" w:rsidRPr="00EB418F" w:rsidRDefault="006358CB" w:rsidP="006358CB">
      <w:pPr>
        <w:pStyle w:val="a5"/>
        <w:numPr>
          <w:ilvl w:val="0"/>
          <w:numId w:val="72"/>
        </w:numPr>
        <w:ind w:leftChars="0"/>
        <w:rPr>
          <w:ins w:id="299" w:author="Wayne.Tu" w:date="2019-11-12T11:36:00Z"/>
          <w:rFonts w:ascii="Arial" w:eastAsia="SimSun" w:hAnsi="Arial" w:cs="Arial"/>
          <w:szCs w:val="24"/>
          <w:rPrChange w:id="300" w:author="Wayne.Tu" w:date="2019-11-12T15:02:00Z">
            <w:rPr>
              <w:ins w:id="301" w:author="Wayne.Tu" w:date="2019-11-12T11:36:00Z"/>
              <w:rFonts w:ascii="SimSun" w:eastAsia="SimSun" w:hAnsi="SimSun" w:cs="Arial"/>
              <w:szCs w:val="24"/>
            </w:rPr>
          </w:rPrChange>
        </w:rPr>
      </w:pPr>
      <w:ins w:id="302" w:author="Wayne.Tu" w:date="2019-11-12T11:36:00Z">
        <w:r w:rsidRPr="00EB418F">
          <w:rPr>
            <w:rFonts w:ascii="Arial" w:eastAsia="SimSun" w:hAnsi="Arial" w:cs="Arial"/>
            <w:szCs w:val="24"/>
            <w:rPrChange w:id="303" w:author="Wayne.Tu" w:date="2019-11-12T15:02:00Z">
              <w:rPr>
                <w:rFonts w:ascii="SimSun" w:eastAsia="SimSun" w:hAnsi="SimSun" w:cs="Arial"/>
                <w:szCs w:val="24"/>
              </w:rPr>
            </w:rPrChange>
          </w:rPr>
          <w:t xml:space="preserve">OA / IT </w:t>
        </w:r>
      </w:ins>
    </w:p>
    <w:p w:rsidR="006358CB" w:rsidRPr="0017488E" w:rsidRDefault="006358CB" w:rsidP="006358CB">
      <w:pPr>
        <w:pStyle w:val="a5"/>
        <w:numPr>
          <w:ilvl w:val="0"/>
          <w:numId w:val="74"/>
        </w:numPr>
        <w:ind w:leftChars="0"/>
        <w:rPr>
          <w:ins w:id="304" w:author="Wayne.Tu" w:date="2019-11-12T11:36:00Z"/>
          <w:rFonts w:ascii="SimSun" w:eastAsia="SimSun" w:hAnsi="SimSun" w:cs="Arial"/>
          <w:szCs w:val="24"/>
        </w:rPr>
      </w:pPr>
      <w:ins w:id="305" w:author="Wayne.Tu" w:date="2019-11-12T11:36:00Z">
        <w:r w:rsidRPr="0017488E">
          <w:rPr>
            <w:rFonts w:ascii="SimSun" w:eastAsia="SimSun" w:hAnsi="SimSun" w:cs="Arial"/>
            <w:szCs w:val="24"/>
          </w:rPr>
          <w:t>收到採購</w:t>
        </w:r>
        <w:r w:rsidRPr="0017488E">
          <w:rPr>
            <w:rFonts w:ascii="SimSun" w:eastAsia="SimSun" w:hAnsi="SimSun" w:cs="Arial" w:hint="eastAsia"/>
            <w:szCs w:val="24"/>
          </w:rPr>
          <w:t>需求通之後</w:t>
        </w:r>
        <w:r w:rsidRPr="0017488E">
          <w:rPr>
            <w:rFonts w:ascii="SimSun" w:eastAsia="SimSun" w:hAnsi="SimSun" w:cs="Arial"/>
            <w:szCs w:val="24"/>
          </w:rPr>
          <w:t>，進行採購</w:t>
        </w:r>
        <w:proofErr w:type="gramStart"/>
        <w:r w:rsidRPr="0017488E">
          <w:rPr>
            <w:rFonts w:ascii="SimSun" w:eastAsia="SimSun" w:hAnsi="SimSun" w:cs="Arial"/>
            <w:szCs w:val="24"/>
          </w:rPr>
          <w:t>詢</w:t>
        </w:r>
        <w:proofErr w:type="gramEnd"/>
        <w:r w:rsidRPr="0017488E">
          <w:rPr>
            <w:rFonts w:ascii="SimSun" w:eastAsia="SimSun" w:hAnsi="SimSun" w:cs="Arial"/>
            <w:szCs w:val="24"/>
          </w:rPr>
          <w:t xml:space="preserve">價。 </w:t>
        </w:r>
      </w:ins>
    </w:p>
    <w:p w:rsidR="006358CB" w:rsidRPr="0017488E" w:rsidRDefault="006358CB" w:rsidP="006358CB">
      <w:pPr>
        <w:pStyle w:val="a5"/>
        <w:numPr>
          <w:ilvl w:val="0"/>
          <w:numId w:val="74"/>
        </w:numPr>
        <w:ind w:leftChars="0"/>
        <w:rPr>
          <w:ins w:id="306" w:author="Wayne.Tu" w:date="2019-11-12T11:36:00Z"/>
          <w:rFonts w:ascii="SimSun" w:eastAsia="SimSun" w:hAnsi="SimSun" w:cs="Arial"/>
          <w:szCs w:val="24"/>
        </w:rPr>
      </w:pPr>
      <w:ins w:id="307" w:author="Wayne.Tu" w:date="2019-11-12T11:36:00Z">
        <w:r w:rsidRPr="0017488E">
          <w:rPr>
            <w:rFonts w:ascii="SimSun" w:eastAsia="SimSun" w:hAnsi="SimSun" w:cs="Arial"/>
            <w:szCs w:val="24"/>
          </w:rPr>
          <w:t>填寫</w:t>
        </w:r>
        <w:r w:rsidRPr="0017488E">
          <w:rPr>
            <w:rFonts w:ascii="SimSun" w:eastAsia="SimSun" w:hAnsi="SimSun" w:cs="Arial" w:hint="eastAsia"/>
            <w:szCs w:val="24"/>
          </w:rPr>
          <w:t>請款單</w:t>
        </w:r>
        <w:r w:rsidRPr="0017488E">
          <w:rPr>
            <w:rFonts w:ascii="SimSun" w:eastAsia="SimSun" w:hAnsi="SimSun" w:cs="Arial"/>
            <w:szCs w:val="24"/>
          </w:rPr>
          <w:t xml:space="preserve">，並提交財務部經理覆核採購流程並進行預算控制後方可下訂單。 </w:t>
        </w:r>
      </w:ins>
    </w:p>
    <w:p w:rsidR="006358CB" w:rsidRPr="0017488E" w:rsidRDefault="006358CB" w:rsidP="006358CB">
      <w:pPr>
        <w:pStyle w:val="a5"/>
        <w:numPr>
          <w:ilvl w:val="0"/>
          <w:numId w:val="74"/>
        </w:numPr>
        <w:ind w:leftChars="0"/>
        <w:rPr>
          <w:ins w:id="308" w:author="Wayne.Tu" w:date="2019-11-12T11:36:00Z"/>
          <w:rFonts w:ascii="SimSun" w:eastAsia="SimSun" w:hAnsi="SimSun" w:cs="Arial"/>
          <w:szCs w:val="24"/>
        </w:rPr>
      </w:pPr>
      <w:ins w:id="309" w:author="Wayne.Tu" w:date="2019-11-12T11:36:00Z">
        <w:r w:rsidRPr="0017488E">
          <w:rPr>
            <w:rFonts w:ascii="SimSun" w:eastAsia="SimSun" w:hAnsi="SimSun" w:cs="Arial"/>
            <w:szCs w:val="24"/>
          </w:rPr>
          <w:t xml:space="preserve">成採購訂單，並取得採購物品的交貨時間。 </w:t>
        </w:r>
      </w:ins>
    </w:p>
    <w:p w:rsidR="006358CB" w:rsidRPr="0017488E" w:rsidRDefault="006358CB" w:rsidP="006358CB">
      <w:pPr>
        <w:pStyle w:val="a5"/>
        <w:numPr>
          <w:ilvl w:val="0"/>
          <w:numId w:val="74"/>
        </w:numPr>
        <w:ind w:leftChars="0"/>
        <w:rPr>
          <w:ins w:id="310" w:author="Wayne.Tu" w:date="2019-11-12T11:36:00Z"/>
          <w:rFonts w:ascii="SimSun" w:eastAsia="SimSun" w:hAnsi="SimSun" w:cs="Arial"/>
          <w:szCs w:val="24"/>
        </w:rPr>
      </w:pPr>
      <w:ins w:id="311" w:author="Wayne.Tu" w:date="2019-11-12T11:36:00Z">
        <w:r w:rsidRPr="0017488E">
          <w:rPr>
            <w:rFonts w:ascii="SimSun" w:eastAsia="SimSun" w:hAnsi="SimSun" w:cs="Arial"/>
            <w:szCs w:val="24"/>
          </w:rPr>
          <w:t>將驗收後的採購物品交付給</w:t>
        </w:r>
        <w:r w:rsidRPr="0017488E">
          <w:rPr>
            <w:rFonts w:ascii="SimSun" w:eastAsia="SimSun" w:hAnsi="SimSun" w:cs="Arial" w:hint="eastAsia"/>
            <w:szCs w:val="24"/>
          </w:rPr>
          <w:t>需求人；通知財務並檢附財務相關憑證</w:t>
        </w:r>
        <w:r w:rsidRPr="0017488E">
          <w:rPr>
            <w:rFonts w:ascii="SimSun" w:eastAsia="SimSun" w:hAnsi="SimSun" w:cs="Arial"/>
            <w:szCs w:val="24"/>
          </w:rPr>
          <w:t>（</w:t>
        </w:r>
        <w:r w:rsidRPr="0017488E">
          <w:rPr>
            <w:rFonts w:ascii="SimSun" w:eastAsia="SimSun" w:hAnsi="SimSun" w:cs="Arial" w:hint="eastAsia"/>
            <w:szCs w:val="24"/>
          </w:rPr>
          <w:t>統一發票、收據或驗收單等</w:t>
        </w:r>
        <w:r w:rsidRPr="0017488E">
          <w:rPr>
            <w:rFonts w:ascii="SimSun" w:eastAsia="SimSun" w:hAnsi="SimSun" w:cs="Arial"/>
            <w:szCs w:val="24"/>
          </w:rPr>
          <w:t>）</w:t>
        </w:r>
        <w:r w:rsidRPr="0017488E">
          <w:rPr>
            <w:rFonts w:ascii="SimSun" w:eastAsia="SimSun" w:hAnsi="SimSun" w:cs="Arial" w:hint="eastAsia"/>
            <w:szCs w:val="24"/>
          </w:rPr>
          <w:t>，財務使得支付款項於供應商。</w:t>
        </w:r>
      </w:ins>
    </w:p>
    <w:p w:rsidR="006358CB" w:rsidRPr="0017488E" w:rsidRDefault="006358CB" w:rsidP="006358CB">
      <w:pPr>
        <w:pStyle w:val="a5"/>
        <w:numPr>
          <w:ilvl w:val="0"/>
          <w:numId w:val="104"/>
        </w:numPr>
        <w:ind w:leftChars="0"/>
        <w:rPr>
          <w:ins w:id="312" w:author="Wayne.Tu" w:date="2019-11-12T11:36:00Z"/>
          <w:rFonts w:ascii="SimSun" w:eastAsia="SimSun" w:hAnsi="SimSun" w:cs="Arial"/>
          <w:szCs w:val="24"/>
        </w:rPr>
      </w:pPr>
      <w:ins w:id="313" w:author="Wayne.Tu" w:date="2019-11-12T11:36:00Z">
        <w:r w:rsidRPr="0017488E">
          <w:rPr>
            <w:rFonts w:ascii="SimSun" w:eastAsia="SimSun" w:hAnsi="SimSun" w:cs="Arial" w:hint="eastAsia"/>
            <w:szCs w:val="24"/>
          </w:rPr>
          <w:lastRenderedPageBreak/>
          <w:t>請</w:t>
        </w:r>
        <w:r w:rsidRPr="0017488E">
          <w:rPr>
            <w:rFonts w:ascii="SimSun" w:eastAsia="SimSun" w:hAnsi="SimSun" w:cs="Arial"/>
            <w:szCs w:val="24"/>
          </w:rPr>
          <w:t xml:space="preserve">款規定 </w:t>
        </w:r>
      </w:ins>
    </w:p>
    <w:p w:rsidR="006358CB" w:rsidRPr="0017488E" w:rsidRDefault="006358CB" w:rsidP="006358CB">
      <w:pPr>
        <w:pStyle w:val="a5"/>
        <w:numPr>
          <w:ilvl w:val="0"/>
          <w:numId w:val="75"/>
        </w:numPr>
        <w:ind w:leftChars="0"/>
        <w:rPr>
          <w:ins w:id="314" w:author="Wayne.Tu" w:date="2019-11-12T11:36:00Z"/>
          <w:rFonts w:ascii="SimSun" w:eastAsia="SimSun" w:hAnsi="SimSun" w:cs="Arial"/>
          <w:szCs w:val="24"/>
        </w:rPr>
      </w:pPr>
      <w:ins w:id="315" w:author="Wayne.Tu" w:date="2019-11-12T11:36:00Z">
        <w:r w:rsidRPr="0017488E">
          <w:rPr>
            <w:rFonts w:ascii="SimSun" w:eastAsia="SimSun" w:hAnsi="SimSun" w:cs="Arial"/>
            <w:szCs w:val="24"/>
          </w:rPr>
          <w:t xml:space="preserve">請款單 </w:t>
        </w:r>
      </w:ins>
    </w:p>
    <w:p w:rsidR="006358CB" w:rsidRPr="0017488E" w:rsidRDefault="006358CB" w:rsidP="006358CB">
      <w:pPr>
        <w:pStyle w:val="a5"/>
        <w:numPr>
          <w:ilvl w:val="0"/>
          <w:numId w:val="76"/>
        </w:numPr>
        <w:ind w:leftChars="0"/>
        <w:rPr>
          <w:ins w:id="316" w:author="Wayne.Tu" w:date="2019-11-12T11:36:00Z"/>
          <w:rFonts w:ascii="SimSun" w:eastAsia="SimSun" w:hAnsi="SimSun" w:cs="Arial"/>
          <w:szCs w:val="24"/>
        </w:rPr>
      </w:pPr>
      <w:ins w:id="317" w:author="Wayne.Tu" w:date="2019-11-12T11:36:00Z">
        <w:r w:rsidRPr="0017488E">
          <w:rPr>
            <w:rFonts w:ascii="SimSun" w:eastAsia="SimSun" w:hAnsi="SimSun" w:cs="Arial"/>
            <w:szCs w:val="24"/>
          </w:rPr>
          <w:t>所有的報銷及付款申請必須提交請款單（</w:t>
        </w:r>
        <w:r>
          <w:rPr>
            <w:rFonts w:asciiTheme="minorEastAsia" w:hAnsiTheme="minorEastAsia" w:cs="Arial" w:hint="eastAsia"/>
            <w:szCs w:val="24"/>
          </w:rPr>
          <w:t>附件</w:t>
        </w:r>
        <w:r w:rsidRPr="00671654">
          <w:rPr>
            <w:rFonts w:ascii="SimSun" w:eastAsia="SimSun" w:hAnsi="SimSun" w:cs="Arial"/>
            <w:szCs w:val="24"/>
          </w:rPr>
          <w:t>TWFM001</w:t>
        </w:r>
        <w:r w:rsidRPr="0017488E">
          <w:rPr>
            <w:rFonts w:ascii="SimSun" w:eastAsia="SimSun" w:hAnsi="SimSun" w:cs="Arial"/>
            <w:szCs w:val="24"/>
          </w:rPr>
          <w:t xml:space="preserve">）。  </w:t>
        </w:r>
      </w:ins>
    </w:p>
    <w:p w:rsidR="006358CB" w:rsidRPr="0017488E" w:rsidRDefault="006358CB" w:rsidP="006358CB">
      <w:pPr>
        <w:pStyle w:val="a5"/>
        <w:numPr>
          <w:ilvl w:val="0"/>
          <w:numId w:val="76"/>
        </w:numPr>
        <w:ind w:leftChars="0"/>
        <w:rPr>
          <w:ins w:id="318" w:author="Wayne.Tu" w:date="2019-11-12T11:36:00Z"/>
          <w:rFonts w:ascii="SimSun" w:eastAsia="SimSun" w:hAnsi="SimSun" w:cs="Arial"/>
          <w:szCs w:val="24"/>
        </w:rPr>
      </w:pPr>
      <w:ins w:id="319" w:author="Wayne.Tu" w:date="2019-11-12T11:36:00Z">
        <w:r w:rsidRPr="0017488E">
          <w:rPr>
            <w:rFonts w:ascii="SimSun" w:eastAsia="SimSun" w:hAnsi="SimSun" w:cs="Arial"/>
            <w:szCs w:val="24"/>
          </w:rPr>
          <w:t>請款單必須包括</w:t>
        </w:r>
        <w:proofErr w:type="gramStart"/>
        <w:r w:rsidRPr="0017488E">
          <w:rPr>
            <w:rFonts w:ascii="SimSun" w:eastAsia="SimSun" w:hAnsi="SimSun" w:cs="Arial"/>
            <w:szCs w:val="24"/>
          </w:rPr>
          <w:t>完整簽</w:t>
        </w:r>
        <w:proofErr w:type="gramEnd"/>
        <w:r w:rsidRPr="0017488E">
          <w:rPr>
            <w:rFonts w:ascii="SimSun" w:eastAsia="SimSun" w:hAnsi="SimSun" w:cs="Arial"/>
            <w:szCs w:val="24"/>
          </w:rPr>
          <w:t xml:space="preserve">核和付款內容包括專案名稱、詳細描述有關費用和支出目的，並附上完整憑證。 </w:t>
        </w:r>
      </w:ins>
    </w:p>
    <w:p w:rsidR="006358CB" w:rsidRPr="0017488E" w:rsidRDefault="006358CB" w:rsidP="006358CB">
      <w:pPr>
        <w:pStyle w:val="a5"/>
        <w:numPr>
          <w:ilvl w:val="0"/>
          <w:numId w:val="75"/>
        </w:numPr>
        <w:ind w:leftChars="0"/>
        <w:rPr>
          <w:ins w:id="320" w:author="Wayne.Tu" w:date="2019-11-12T11:36:00Z"/>
          <w:rFonts w:ascii="SimSun" w:eastAsia="SimSun" w:hAnsi="SimSun" w:cs="Arial"/>
          <w:szCs w:val="24"/>
        </w:rPr>
      </w:pPr>
      <w:ins w:id="321" w:author="Wayne.Tu" w:date="2019-11-12T11:36:00Z">
        <w:r w:rsidRPr="0017488E">
          <w:rPr>
            <w:rFonts w:ascii="SimSun" w:eastAsia="SimSun" w:hAnsi="SimSun" w:cs="Arial"/>
            <w:szCs w:val="24"/>
          </w:rPr>
          <w:t xml:space="preserve">發票或收據 </w:t>
        </w:r>
      </w:ins>
    </w:p>
    <w:p w:rsidR="006358CB" w:rsidRPr="0017488E" w:rsidRDefault="006358CB" w:rsidP="006358CB">
      <w:pPr>
        <w:pStyle w:val="a5"/>
        <w:numPr>
          <w:ilvl w:val="0"/>
          <w:numId w:val="77"/>
        </w:numPr>
        <w:ind w:leftChars="0"/>
        <w:rPr>
          <w:ins w:id="322" w:author="Wayne.Tu" w:date="2019-11-12T11:36:00Z"/>
          <w:rFonts w:ascii="SimSun" w:eastAsia="SimSun" w:hAnsi="SimSun" w:cs="Arial"/>
          <w:szCs w:val="24"/>
        </w:rPr>
      </w:pPr>
      <w:ins w:id="323" w:author="Wayne.Tu" w:date="2019-11-12T11:36:00Z">
        <w:r w:rsidRPr="0017488E">
          <w:rPr>
            <w:rFonts w:ascii="SimSun" w:eastAsia="SimSun" w:hAnsi="SimSun" w:cs="Arial"/>
            <w:szCs w:val="24"/>
          </w:rPr>
          <w:t>完整的費用憑證，包括原始的三聯式</w:t>
        </w:r>
        <w:r w:rsidRPr="0017488E">
          <w:rPr>
            <w:rFonts w:ascii="SimSun" w:eastAsia="SimSun" w:hAnsi="SimSun" w:cs="Arial" w:hint="eastAsia"/>
            <w:szCs w:val="24"/>
          </w:rPr>
          <w:t>統一</w:t>
        </w:r>
        <w:r w:rsidRPr="0017488E">
          <w:rPr>
            <w:rFonts w:ascii="SimSun" w:eastAsia="SimSun" w:hAnsi="SimSun" w:cs="Arial"/>
            <w:szCs w:val="24"/>
          </w:rPr>
          <w:t xml:space="preserve">發票或收據。 </w:t>
        </w:r>
      </w:ins>
    </w:p>
    <w:p w:rsidR="006358CB" w:rsidRPr="0017488E" w:rsidRDefault="006358CB" w:rsidP="006358CB">
      <w:pPr>
        <w:pStyle w:val="a5"/>
        <w:numPr>
          <w:ilvl w:val="0"/>
          <w:numId w:val="77"/>
        </w:numPr>
        <w:ind w:leftChars="0"/>
        <w:rPr>
          <w:ins w:id="324" w:author="Wayne.Tu" w:date="2019-11-12T11:36:00Z"/>
          <w:rFonts w:ascii="SimSun" w:eastAsia="SimSun" w:hAnsi="SimSun" w:cs="Arial"/>
          <w:szCs w:val="24"/>
        </w:rPr>
      </w:pPr>
      <w:ins w:id="325" w:author="Wayne.Tu" w:date="2019-11-12T11:36:00Z">
        <w:r w:rsidRPr="0017488E">
          <w:rPr>
            <w:rFonts w:ascii="SimSun" w:eastAsia="SimSun" w:hAnsi="SimSun" w:cs="Arial"/>
            <w:szCs w:val="24"/>
          </w:rPr>
          <w:t>發票必須有公司統一編號「55797570」和公司</w:t>
        </w:r>
        <w:r w:rsidRPr="0017488E">
          <w:rPr>
            <w:rFonts w:ascii="SimSun" w:eastAsia="SimSun" w:hAnsi="SimSun" w:cs="Arial" w:hint="eastAsia"/>
            <w:szCs w:val="24"/>
          </w:rPr>
          <w:t>名稱之抬頭</w:t>
        </w:r>
        <w:r w:rsidRPr="0017488E">
          <w:rPr>
            <w:rFonts w:ascii="SimSun" w:eastAsia="SimSun" w:hAnsi="SimSun" w:cs="Arial"/>
            <w:szCs w:val="24"/>
          </w:rPr>
          <w:t>「</w:t>
        </w:r>
        <w:proofErr w:type="gramStart"/>
        <w:r w:rsidRPr="0017488E">
          <w:rPr>
            <w:rFonts w:ascii="SimSun" w:eastAsia="SimSun" w:hAnsi="SimSun" w:cs="Arial"/>
            <w:szCs w:val="24"/>
          </w:rPr>
          <w:t>睿世</w:t>
        </w:r>
        <w:proofErr w:type="gramEnd"/>
        <w:r w:rsidRPr="0017488E">
          <w:rPr>
            <w:rFonts w:ascii="SimSun" w:eastAsia="SimSun" w:hAnsi="SimSun" w:cs="Arial"/>
            <w:szCs w:val="24"/>
          </w:rPr>
          <w:t xml:space="preserve">軟體科技股份有限公司」。 </w:t>
        </w:r>
      </w:ins>
    </w:p>
    <w:p w:rsidR="006358CB" w:rsidRPr="0017488E" w:rsidRDefault="006358CB" w:rsidP="006358CB">
      <w:pPr>
        <w:pStyle w:val="a5"/>
        <w:numPr>
          <w:ilvl w:val="0"/>
          <w:numId w:val="77"/>
        </w:numPr>
        <w:ind w:leftChars="0"/>
        <w:rPr>
          <w:ins w:id="326" w:author="Wayne.Tu" w:date="2019-11-12T11:36:00Z"/>
          <w:rFonts w:ascii="SimSun" w:eastAsia="SimSun" w:hAnsi="SimSun" w:cs="Arial"/>
          <w:szCs w:val="24"/>
        </w:rPr>
      </w:pPr>
      <w:ins w:id="327" w:author="Wayne.Tu" w:date="2019-11-12T11:36:00Z">
        <w:r w:rsidRPr="0017488E">
          <w:rPr>
            <w:rFonts w:ascii="SimSun" w:eastAsia="SimSun" w:hAnsi="SimSun" w:cs="Arial" w:hint="eastAsia"/>
            <w:szCs w:val="24"/>
          </w:rPr>
          <w:t>免用統一發票之供應商，其</w:t>
        </w:r>
        <w:r w:rsidRPr="0017488E">
          <w:rPr>
            <w:rFonts w:ascii="SimSun" w:eastAsia="SimSun" w:hAnsi="SimSun" w:cs="Arial"/>
            <w:szCs w:val="24"/>
          </w:rPr>
          <w:t xml:space="preserve">收據必須包含正式的發票印章（發票印章須包含供應商的統一編號）。 </w:t>
        </w:r>
      </w:ins>
    </w:p>
    <w:p w:rsidR="006358CB" w:rsidRPr="0017488E" w:rsidRDefault="006358CB" w:rsidP="006358CB">
      <w:pPr>
        <w:pStyle w:val="a5"/>
        <w:numPr>
          <w:ilvl w:val="0"/>
          <w:numId w:val="77"/>
        </w:numPr>
        <w:ind w:leftChars="0"/>
        <w:rPr>
          <w:ins w:id="328" w:author="Wayne.Tu" w:date="2019-11-12T11:36:00Z"/>
          <w:rFonts w:ascii="SimSun" w:eastAsia="SimSun" w:hAnsi="SimSun" w:cs="Arial"/>
          <w:szCs w:val="24"/>
        </w:rPr>
      </w:pPr>
      <w:ins w:id="329" w:author="Wayne.Tu" w:date="2019-11-12T11:36:00Z">
        <w:r w:rsidRPr="0017488E">
          <w:rPr>
            <w:rFonts w:ascii="SimSun" w:eastAsia="SimSun" w:hAnsi="SimSun" w:cs="Arial"/>
            <w:szCs w:val="24"/>
          </w:rPr>
          <w:t xml:space="preserve">請款項目如係有關合約和活動，請提交合約副本或活動照片作為附件。 </w:t>
        </w:r>
      </w:ins>
    </w:p>
    <w:p w:rsidR="006358CB" w:rsidRPr="0017488E" w:rsidRDefault="006358CB" w:rsidP="006358CB">
      <w:pPr>
        <w:pStyle w:val="a5"/>
        <w:numPr>
          <w:ilvl w:val="0"/>
          <w:numId w:val="77"/>
        </w:numPr>
        <w:ind w:leftChars="0"/>
        <w:rPr>
          <w:ins w:id="330" w:author="Wayne.Tu" w:date="2019-11-12T11:36:00Z"/>
          <w:rFonts w:ascii="SimSun" w:eastAsia="SimSun" w:hAnsi="SimSun" w:cs="Arial"/>
          <w:szCs w:val="24"/>
        </w:rPr>
      </w:pPr>
      <w:ins w:id="331" w:author="Wayne.Tu" w:date="2019-11-12T11:36:00Z">
        <w:r w:rsidRPr="0017488E">
          <w:rPr>
            <w:rFonts w:ascii="SimSun" w:eastAsia="SimSun" w:hAnsi="SimSun" w:cs="Arial"/>
            <w:szCs w:val="24"/>
          </w:rPr>
          <w:t>快遞單、報關單、發票或收據影本</w:t>
        </w:r>
        <w:r w:rsidRPr="0017488E">
          <w:rPr>
            <w:rFonts w:ascii="SimSun" w:eastAsia="SimSun" w:hAnsi="SimSun" w:cs="Arial" w:hint="eastAsia"/>
            <w:szCs w:val="24"/>
          </w:rPr>
          <w:t>、</w:t>
        </w:r>
        <w:r w:rsidRPr="0017488E">
          <w:rPr>
            <w:rFonts w:ascii="SimSun" w:eastAsia="SimSun" w:hAnsi="SimSun" w:cs="Arial"/>
            <w:szCs w:val="24"/>
          </w:rPr>
          <w:t>內容不全的發票或收據，無法做為正式付款憑證。如果原始憑證已遺失或毀壞，傳真或複製可接受為證明檔，並必須在請款單上解釋。</w:t>
        </w:r>
      </w:ins>
    </w:p>
    <w:p w:rsidR="006358CB" w:rsidRPr="0017488E" w:rsidRDefault="006358CB" w:rsidP="006358CB">
      <w:pPr>
        <w:pStyle w:val="a5"/>
        <w:numPr>
          <w:ilvl w:val="0"/>
          <w:numId w:val="75"/>
        </w:numPr>
        <w:ind w:leftChars="0"/>
        <w:rPr>
          <w:ins w:id="332" w:author="Wayne.Tu" w:date="2019-11-12T11:36:00Z"/>
          <w:rFonts w:ascii="SimSun" w:eastAsia="SimSun" w:hAnsi="SimSun" w:cs="Arial"/>
          <w:szCs w:val="24"/>
        </w:rPr>
      </w:pPr>
      <w:ins w:id="333" w:author="Wayne.Tu" w:date="2019-11-12T11:36:00Z">
        <w:r w:rsidRPr="0017488E">
          <w:rPr>
            <w:rFonts w:ascii="SimSun" w:eastAsia="SimSun" w:hAnsi="SimSun" w:cs="Arial" w:hint="eastAsia"/>
            <w:szCs w:val="24"/>
          </w:rPr>
          <w:t>無</w:t>
        </w:r>
        <w:r w:rsidRPr="0017488E">
          <w:rPr>
            <w:rFonts w:ascii="SimSun" w:eastAsia="SimSun" w:hAnsi="SimSun" w:cs="Arial"/>
            <w:szCs w:val="24"/>
          </w:rPr>
          <w:t>發票或收據</w:t>
        </w:r>
        <w:r w:rsidRPr="0017488E">
          <w:rPr>
            <w:rFonts w:ascii="SimSun" w:eastAsia="SimSun" w:hAnsi="SimSun" w:cs="Arial" w:hint="eastAsia"/>
            <w:szCs w:val="24"/>
          </w:rPr>
          <w:t>提供之供應商，</w:t>
        </w:r>
        <w:r w:rsidRPr="0017488E">
          <w:rPr>
            <w:rFonts w:ascii="SimSun" w:eastAsia="SimSun" w:hAnsi="SimSun" w:cs="Arial"/>
            <w:szCs w:val="24"/>
          </w:rPr>
          <w:t>請</w:t>
        </w:r>
        <w:r>
          <w:rPr>
            <w:rFonts w:asciiTheme="minorEastAsia" w:hAnsiTheme="minorEastAsia" w:cs="Arial" w:hint="eastAsia"/>
            <w:szCs w:val="24"/>
          </w:rPr>
          <w:t>填寫勞務報酬單</w:t>
        </w:r>
        <w:r w:rsidRPr="0017488E">
          <w:rPr>
            <w:rFonts w:ascii="SimSun" w:eastAsia="SimSun" w:hAnsi="SimSun" w:cs="Arial"/>
            <w:szCs w:val="24"/>
          </w:rPr>
          <w:t>（</w:t>
        </w:r>
        <w:r>
          <w:rPr>
            <w:rFonts w:asciiTheme="minorEastAsia" w:hAnsiTheme="minorEastAsia" w:cs="Arial" w:hint="eastAsia"/>
            <w:szCs w:val="24"/>
          </w:rPr>
          <w:t>附件</w:t>
        </w:r>
        <w:r>
          <w:rPr>
            <w:rFonts w:ascii="SimSun" w:eastAsia="SimSun" w:hAnsi="SimSun" w:cs="Arial"/>
            <w:szCs w:val="24"/>
          </w:rPr>
          <w:t>TWFM00</w:t>
        </w:r>
        <w:r>
          <w:rPr>
            <w:rFonts w:asciiTheme="minorEastAsia" w:hAnsiTheme="minorEastAsia" w:cs="Arial" w:hint="eastAsia"/>
            <w:szCs w:val="24"/>
          </w:rPr>
          <w:t>4</w:t>
        </w:r>
        <w:r w:rsidRPr="0017488E">
          <w:rPr>
            <w:rFonts w:ascii="SimSun" w:eastAsia="SimSun" w:hAnsi="SimSun" w:cs="Arial"/>
            <w:szCs w:val="24"/>
          </w:rPr>
          <w:t>）</w:t>
        </w:r>
        <w:r>
          <w:rPr>
            <w:rFonts w:asciiTheme="minorEastAsia" w:hAnsiTheme="minorEastAsia" w:cs="Arial" w:hint="eastAsia"/>
            <w:szCs w:val="24"/>
          </w:rPr>
          <w:t>並</w:t>
        </w:r>
        <w:r w:rsidRPr="0017488E">
          <w:rPr>
            <w:rFonts w:ascii="SimSun" w:eastAsia="SimSun" w:hAnsi="SimSun" w:cs="Arial"/>
            <w:szCs w:val="24"/>
          </w:rPr>
          <w:t>附上受款人的身份證</w:t>
        </w:r>
        <w:r w:rsidRPr="0017488E">
          <w:rPr>
            <w:rFonts w:ascii="SimSun" w:eastAsia="SimSun" w:hAnsi="SimSun" w:cs="Arial" w:hint="eastAsia"/>
            <w:szCs w:val="24"/>
          </w:rPr>
          <w:t>明</w:t>
        </w:r>
        <w:r w:rsidRPr="0017488E">
          <w:rPr>
            <w:rFonts w:ascii="SimSun" w:eastAsia="SimSun" w:hAnsi="SimSun" w:cs="Arial"/>
            <w:szCs w:val="24"/>
          </w:rPr>
          <w:t>影本（</w:t>
        </w:r>
        <w:r w:rsidRPr="0017488E">
          <w:rPr>
            <w:rFonts w:ascii="SimSun" w:eastAsia="SimSun" w:hAnsi="SimSun" w:cs="Arial" w:hint="eastAsia"/>
            <w:szCs w:val="24"/>
          </w:rPr>
          <w:t>本國人為身分證，外國人為護照</w:t>
        </w:r>
        <w:r w:rsidRPr="0017488E">
          <w:rPr>
            <w:rFonts w:ascii="SimSun" w:eastAsia="SimSun" w:hAnsi="SimSun" w:cs="Arial"/>
            <w:szCs w:val="24"/>
          </w:rPr>
          <w:t xml:space="preserve">），作為個人綜合所得稅課稅所得依據。 </w:t>
        </w:r>
      </w:ins>
    </w:p>
    <w:p w:rsidR="006358CB" w:rsidRPr="005877FF" w:rsidRDefault="006358CB" w:rsidP="006358CB">
      <w:pPr>
        <w:pStyle w:val="a5"/>
        <w:numPr>
          <w:ilvl w:val="0"/>
          <w:numId w:val="78"/>
        </w:numPr>
        <w:ind w:leftChars="0"/>
        <w:rPr>
          <w:ins w:id="334" w:author="Wayne.Tu" w:date="2019-11-12T11:36:00Z"/>
          <w:rFonts w:ascii="SimSun" w:eastAsia="SimSun" w:hAnsi="SimSun" w:cs="Arial"/>
          <w:szCs w:val="24"/>
        </w:rPr>
      </w:pPr>
      <w:ins w:id="335" w:author="Wayne.Tu" w:date="2019-11-12T11:36:00Z">
        <w:r w:rsidRPr="0017488E">
          <w:rPr>
            <w:rFonts w:ascii="SimSun" w:eastAsia="SimSun" w:hAnsi="SimSun" w:cs="Arial" w:hint="eastAsia"/>
            <w:szCs w:val="24"/>
          </w:rPr>
          <w:t>個人所得</w:t>
        </w:r>
        <w:r w:rsidRPr="0017488E">
          <w:rPr>
            <w:rFonts w:ascii="SimSun" w:eastAsia="SimSun" w:hAnsi="SimSun" w:cs="Arial"/>
            <w:szCs w:val="24"/>
          </w:rPr>
          <w:t xml:space="preserve">稅款 : </w:t>
        </w:r>
        <w:r w:rsidRPr="005877FF">
          <w:rPr>
            <w:rFonts w:ascii="SimSun" w:eastAsia="SimSun" w:hAnsi="SimSun" w:cs="Arial"/>
            <w:szCs w:val="24"/>
          </w:rPr>
          <w:t>中華民國居住</w:t>
        </w:r>
        <w:r w:rsidRPr="005877FF">
          <w:rPr>
            <w:rFonts w:ascii="SimSun" w:eastAsia="SimSun" w:hAnsi="SimSun" w:cs="Arial" w:hint="eastAsia"/>
            <w:szCs w:val="24"/>
          </w:rPr>
          <w:t>者</w:t>
        </w:r>
        <w:r w:rsidRPr="005877FF">
          <w:rPr>
            <w:rFonts w:ascii="SimSun" w:eastAsia="SimSun" w:hAnsi="SimSun" w:cs="Arial"/>
            <w:szCs w:val="24"/>
          </w:rPr>
          <w:t xml:space="preserve">須扣繳5%或10%稅款; 非中華民國居住者必須扣繳20%稅款。 </w:t>
        </w:r>
      </w:ins>
    </w:p>
    <w:p w:rsidR="006358CB" w:rsidRPr="005877FF" w:rsidRDefault="006358CB" w:rsidP="006358CB">
      <w:pPr>
        <w:pStyle w:val="a5"/>
        <w:numPr>
          <w:ilvl w:val="0"/>
          <w:numId w:val="78"/>
        </w:numPr>
        <w:ind w:leftChars="0"/>
        <w:rPr>
          <w:ins w:id="336" w:author="Wayne.Tu" w:date="2019-11-12T11:36:00Z"/>
          <w:rFonts w:ascii="SimSun" w:eastAsia="SimSun" w:hAnsi="SimSun" w:cs="Arial"/>
          <w:szCs w:val="24"/>
        </w:rPr>
      </w:pPr>
      <w:ins w:id="337" w:author="Wayne.Tu" w:date="2019-11-12T11:36:00Z">
        <w:r w:rsidRPr="005877FF">
          <w:rPr>
            <w:rFonts w:ascii="SimSun" w:eastAsia="SimSun" w:hAnsi="SimSun" w:cs="Arial"/>
            <w:szCs w:val="24"/>
          </w:rPr>
          <w:t xml:space="preserve">二代健康保險費用 : </w:t>
        </w:r>
        <w:r w:rsidRPr="005877FF">
          <w:rPr>
            <w:rFonts w:ascii="SimSun" w:eastAsia="SimSun" w:hAnsi="SimSun" w:cs="Arial" w:hint="eastAsia"/>
            <w:szCs w:val="24"/>
          </w:rPr>
          <w:t>其所得或收入，按費率</w:t>
        </w:r>
        <w:r w:rsidRPr="005877FF">
          <w:rPr>
            <w:rFonts w:ascii="SimSun" w:eastAsia="SimSun" w:hAnsi="SimSun" w:cs="Arial"/>
            <w:szCs w:val="24"/>
          </w:rPr>
          <w:t>1.91%</w:t>
        </w:r>
        <w:proofErr w:type="gramStart"/>
        <w:r w:rsidRPr="005877FF">
          <w:rPr>
            <w:rFonts w:ascii="SimSun" w:eastAsia="SimSun" w:hAnsi="SimSun" w:cs="Arial" w:hint="eastAsia"/>
            <w:szCs w:val="24"/>
          </w:rPr>
          <w:t>就源扣取</w:t>
        </w:r>
        <w:proofErr w:type="gramEnd"/>
        <w:r w:rsidRPr="005877FF">
          <w:rPr>
            <w:rFonts w:ascii="SimSun" w:eastAsia="SimSun" w:hAnsi="SimSun" w:cs="Arial" w:hint="eastAsia"/>
            <w:szCs w:val="24"/>
          </w:rPr>
          <w:t>並繳納補充保險費。</w:t>
        </w:r>
      </w:ins>
    </w:p>
    <w:p w:rsidR="006358CB" w:rsidRPr="005877FF" w:rsidRDefault="006358CB" w:rsidP="006358CB">
      <w:pPr>
        <w:ind w:left="960"/>
        <w:rPr>
          <w:ins w:id="338" w:author="Wayne.Tu" w:date="2019-11-12T11:36:00Z"/>
          <w:rFonts w:ascii="SimSun" w:eastAsia="SimSun" w:hAnsi="SimSun" w:cs="Arial"/>
          <w:szCs w:val="24"/>
        </w:rPr>
      </w:pPr>
      <w:ins w:id="339" w:author="Wayne.Tu" w:date="2019-11-12T11:36:00Z">
        <w:r w:rsidRPr="005877FF">
          <w:rPr>
            <w:rFonts w:ascii="SimSun" w:eastAsia="SimSun" w:hAnsi="SimSun" w:cs="Arial"/>
            <w:szCs w:val="24"/>
          </w:rPr>
          <w:t>上述</w:t>
        </w:r>
        <w:r w:rsidRPr="005877FF">
          <w:rPr>
            <w:rFonts w:ascii="SimSun" w:eastAsia="SimSun" w:hAnsi="SimSun" w:cs="Arial" w:hint="eastAsia"/>
            <w:szCs w:val="24"/>
          </w:rPr>
          <w:t>2項詳細</w:t>
        </w:r>
        <w:r w:rsidRPr="005877FF">
          <w:rPr>
            <w:rFonts w:ascii="SimSun" w:eastAsia="SimSun" w:hAnsi="SimSun" w:cs="Arial"/>
            <w:szCs w:val="24"/>
          </w:rPr>
          <w:t>稅款之計算方式，請</w:t>
        </w:r>
        <w:proofErr w:type="gramStart"/>
        <w:r w:rsidRPr="005877FF">
          <w:rPr>
            <w:rFonts w:ascii="SimSun" w:eastAsia="SimSun" w:hAnsi="SimSun" w:cs="Arial" w:hint="eastAsia"/>
            <w:szCs w:val="24"/>
          </w:rPr>
          <w:t>逕</w:t>
        </w:r>
        <w:proofErr w:type="gramEnd"/>
        <w:r w:rsidRPr="005877FF">
          <w:rPr>
            <w:rFonts w:ascii="SimSun" w:eastAsia="SimSun" w:hAnsi="SimSun" w:cs="Arial"/>
            <w:szCs w:val="24"/>
          </w:rPr>
          <w:t>向財務部查詢。</w:t>
        </w:r>
      </w:ins>
    </w:p>
    <w:p w:rsidR="006358CB" w:rsidRPr="005877FF" w:rsidRDefault="006358CB" w:rsidP="006358CB">
      <w:pPr>
        <w:pStyle w:val="a5"/>
        <w:numPr>
          <w:ilvl w:val="0"/>
          <w:numId w:val="75"/>
        </w:numPr>
        <w:ind w:leftChars="0"/>
        <w:rPr>
          <w:ins w:id="340" w:author="Wayne.Tu" w:date="2019-11-12T11:36:00Z"/>
          <w:rFonts w:ascii="SimSun" w:eastAsia="SimSun" w:hAnsi="SimSun" w:cs="Arial"/>
          <w:szCs w:val="24"/>
        </w:rPr>
      </w:pPr>
      <w:ins w:id="341" w:author="Wayne.Tu" w:date="2019-11-12T11:36:00Z">
        <w:r w:rsidRPr="005877FF">
          <w:rPr>
            <w:rFonts w:ascii="SimSun" w:eastAsia="SimSun" w:hAnsi="SimSun" w:cs="Arial"/>
            <w:szCs w:val="24"/>
          </w:rPr>
          <w:t>付款處理期限</w:t>
        </w:r>
        <w:r w:rsidRPr="005877FF">
          <w:rPr>
            <w:rFonts w:ascii="SimSun" w:eastAsia="SimSun" w:hAnsi="SimSun" w:cs="Arial" w:hint="eastAsia"/>
            <w:szCs w:val="24"/>
          </w:rPr>
          <w:t xml:space="preserve">        </w:t>
        </w:r>
      </w:ins>
    </w:p>
    <w:tbl>
      <w:tblPr>
        <w:tblStyle w:val="af8"/>
        <w:tblW w:w="0" w:type="auto"/>
        <w:tblInd w:w="988" w:type="dxa"/>
        <w:tblLook w:val="04A0" w:firstRow="1" w:lastRow="0" w:firstColumn="1" w:lastColumn="0" w:noHBand="0" w:noVBand="1"/>
      </w:tblPr>
      <w:tblGrid>
        <w:gridCol w:w="567"/>
        <w:gridCol w:w="2407"/>
        <w:gridCol w:w="2243"/>
        <w:gridCol w:w="2091"/>
      </w:tblGrid>
      <w:tr w:rsidR="006358CB" w:rsidRPr="005877FF" w:rsidTr="006358CB">
        <w:trPr>
          <w:ins w:id="342" w:author="Wayne.Tu" w:date="2019-11-12T11:36:00Z"/>
        </w:trPr>
        <w:tc>
          <w:tcPr>
            <w:tcW w:w="567" w:type="dxa"/>
          </w:tcPr>
          <w:p w:rsidR="006358CB" w:rsidRPr="005877FF" w:rsidRDefault="006358CB" w:rsidP="006358CB">
            <w:pPr>
              <w:rPr>
                <w:ins w:id="343" w:author="Wayne.Tu" w:date="2019-11-12T11:36:00Z"/>
                <w:rFonts w:ascii="SimSun" w:eastAsia="SimSun" w:hAnsi="SimSun" w:cs="Arial"/>
                <w:szCs w:val="24"/>
              </w:rPr>
            </w:pPr>
          </w:p>
        </w:tc>
        <w:tc>
          <w:tcPr>
            <w:tcW w:w="2409" w:type="dxa"/>
          </w:tcPr>
          <w:p w:rsidR="006358CB" w:rsidRPr="005877FF" w:rsidRDefault="006358CB" w:rsidP="006358CB">
            <w:pPr>
              <w:rPr>
                <w:ins w:id="344" w:author="Wayne.Tu" w:date="2019-11-12T11:36:00Z"/>
                <w:rFonts w:ascii="SimSun" w:eastAsia="SimSun" w:hAnsi="SimSun" w:cs="Arial"/>
                <w:b/>
                <w:szCs w:val="24"/>
                <w:u w:val="single"/>
              </w:rPr>
            </w:pPr>
            <w:ins w:id="345" w:author="Wayne.Tu" w:date="2019-11-12T11:36:00Z">
              <w:r w:rsidRPr="005877FF">
                <w:rPr>
                  <w:rFonts w:ascii="SimSun" w:eastAsia="SimSun" w:hAnsi="SimSun" w:cs="Arial" w:hint="eastAsia"/>
                  <w:b/>
                  <w:szCs w:val="24"/>
                  <w:u w:val="single"/>
                </w:rPr>
                <w:t>項目</w:t>
              </w:r>
            </w:ins>
          </w:p>
        </w:tc>
        <w:tc>
          <w:tcPr>
            <w:tcW w:w="2245" w:type="dxa"/>
          </w:tcPr>
          <w:p w:rsidR="006358CB" w:rsidRPr="005877FF" w:rsidRDefault="006358CB" w:rsidP="006358CB">
            <w:pPr>
              <w:rPr>
                <w:ins w:id="346" w:author="Wayne.Tu" w:date="2019-11-12T11:36:00Z"/>
                <w:rFonts w:ascii="SimSun" w:eastAsia="SimSun" w:hAnsi="SimSun" w:cs="Arial"/>
                <w:b/>
                <w:szCs w:val="24"/>
                <w:u w:val="single"/>
              </w:rPr>
            </w:pPr>
            <w:ins w:id="347" w:author="Wayne.Tu" w:date="2019-11-12T11:36:00Z">
              <w:r w:rsidRPr="005877FF">
                <w:rPr>
                  <w:rFonts w:ascii="SimSun" w:eastAsia="SimSun" w:hAnsi="SimSun" w:cs="Arial" w:hint="eastAsia"/>
                  <w:b/>
                  <w:szCs w:val="24"/>
                  <w:u w:val="single"/>
                </w:rPr>
                <w:t>收件期限 *</w:t>
              </w:r>
            </w:ins>
          </w:p>
        </w:tc>
        <w:tc>
          <w:tcPr>
            <w:tcW w:w="2093" w:type="dxa"/>
          </w:tcPr>
          <w:p w:rsidR="006358CB" w:rsidRPr="005877FF" w:rsidRDefault="006358CB" w:rsidP="006358CB">
            <w:pPr>
              <w:rPr>
                <w:ins w:id="348" w:author="Wayne.Tu" w:date="2019-11-12T11:36:00Z"/>
                <w:rFonts w:ascii="SimSun" w:eastAsia="SimSun" w:hAnsi="SimSun" w:cs="Arial"/>
                <w:b/>
                <w:szCs w:val="24"/>
                <w:u w:val="single"/>
              </w:rPr>
            </w:pPr>
            <w:ins w:id="349" w:author="Wayne.Tu" w:date="2019-11-12T11:36:00Z">
              <w:r w:rsidRPr="005877FF">
                <w:rPr>
                  <w:rFonts w:ascii="SimSun" w:eastAsia="SimSun" w:hAnsi="SimSun" w:cs="Arial" w:hint="eastAsia"/>
                  <w:b/>
                  <w:szCs w:val="24"/>
                  <w:u w:val="single"/>
                </w:rPr>
                <w:t>付款日</w:t>
              </w:r>
            </w:ins>
          </w:p>
        </w:tc>
      </w:tr>
      <w:tr w:rsidR="006358CB" w:rsidRPr="005877FF" w:rsidTr="006358CB">
        <w:trPr>
          <w:ins w:id="350" w:author="Wayne.Tu" w:date="2019-11-12T11:36:00Z"/>
        </w:trPr>
        <w:tc>
          <w:tcPr>
            <w:tcW w:w="567" w:type="dxa"/>
          </w:tcPr>
          <w:p w:rsidR="006358CB" w:rsidRPr="00EB418F" w:rsidRDefault="006358CB" w:rsidP="006358CB">
            <w:pPr>
              <w:rPr>
                <w:ins w:id="351" w:author="Wayne.Tu" w:date="2019-11-12T11:36:00Z"/>
                <w:rFonts w:ascii="Arial" w:eastAsia="SimSun" w:hAnsi="Arial" w:cs="Arial"/>
                <w:szCs w:val="24"/>
                <w:rPrChange w:id="352" w:author="Wayne.Tu" w:date="2019-11-12T15:03:00Z">
                  <w:rPr>
                    <w:ins w:id="353" w:author="Wayne.Tu" w:date="2019-11-12T11:36:00Z"/>
                    <w:rFonts w:ascii="SimSun" w:eastAsia="SimSun" w:hAnsi="SimSun" w:cs="Arial"/>
                    <w:szCs w:val="24"/>
                  </w:rPr>
                </w:rPrChange>
              </w:rPr>
            </w:pPr>
            <w:ins w:id="354" w:author="Wayne.Tu" w:date="2019-11-12T11:36:00Z">
              <w:r w:rsidRPr="00EB418F">
                <w:rPr>
                  <w:rFonts w:ascii="Arial" w:eastAsia="SimSun" w:hAnsi="Arial" w:cs="Arial"/>
                  <w:szCs w:val="24"/>
                  <w:rPrChange w:id="355" w:author="Wayne.Tu" w:date="2019-11-12T15:03:00Z">
                    <w:rPr>
                      <w:rFonts w:ascii="SimSun" w:eastAsia="SimSun" w:hAnsi="SimSun" w:cs="Arial" w:hint="eastAsia"/>
                      <w:szCs w:val="24"/>
                    </w:rPr>
                  </w:rPrChange>
                </w:rPr>
                <w:t>A.</w:t>
              </w:r>
            </w:ins>
          </w:p>
        </w:tc>
        <w:tc>
          <w:tcPr>
            <w:tcW w:w="2409" w:type="dxa"/>
          </w:tcPr>
          <w:p w:rsidR="006358CB" w:rsidRPr="005877FF" w:rsidRDefault="006358CB" w:rsidP="006358CB">
            <w:pPr>
              <w:rPr>
                <w:ins w:id="356" w:author="Wayne.Tu" w:date="2019-11-12T11:36:00Z"/>
                <w:rFonts w:ascii="SimSun" w:eastAsia="SimSun" w:hAnsi="SimSun" w:cs="Arial"/>
                <w:szCs w:val="24"/>
              </w:rPr>
            </w:pPr>
            <w:ins w:id="357" w:author="Wayne.Tu" w:date="2019-11-12T11:36:00Z">
              <w:r w:rsidRPr="005877FF">
                <w:rPr>
                  <w:rFonts w:ascii="SimSun" w:eastAsia="SimSun" w:hAnsi="SimSun" w:cs="Arial" w:hint="eastAsia"/>
                  <w:szCs w:val="24"/>
                </w:rPr>
                <w:t>員工費用</w:t>
              </w:r>
            </w:ins>
          </w:p>
        </w:tc>
        <w:tc>
          <w:tcPr>
            <w:tcW w:w="2245" w:type="dxa"/>
          </w:tcPr>
          <w:p w:rsidR="006358CB" w:rsidRPr="005877FF" w:rsidRDefault="006358CB" w:rsidP="006358CB">
            <w:pPr>
              <w:rPr>
                <w:ins w:id="358" w:author="Wayne.Tu" w:date="2019-11-12T11:36:00Z"/>
                <w:rFonts w:ascii="SimSun" w:eastAsia="SimSun" w:hAnsi="SimSun" w:cs="Arial"/>
                <w:szCs w:val="24"/>
              </w:rPr>
            </w:pPr>
            <w:ins w:id="359" w:author="Wayne.Tu" w:date="2019-11-12T11:36:00Z">
              <w:r w:rsidRPr="005877FF">
                <w:rPr>
                  <w:rFonts w:ascii="SimSun" w:eastAsia="SimSun" w:hAnsi="SimSun" w:cs="Arial" w:hint="eastAsia"/>
                  <w:szCs w:val="24"/>
                </w:rPr>
                <w:t>隨時</w:t>
              </w:r>
            </w:ins>
          </w:p>
        </w:tc>
        <w:tc>
          <w:tcPr>
            <w:tcW w:w="2093" w:type="dxa"/>
          </w:tcPr>
          <w:p w:rsidR="006358CB" w:rsidRPr="005877FF" w:rsidRDefault="006358CB" w:rsidP="006358CB">
            <w:pPr>
              <w:rPr>
                <w:ins w:id="360" w:author="Wayne.Tu" w:date="2019-11-12T11:36:00Z"/>
                <w:rFonts w:ascii="SimSun" w:eastAsia="SimSun" w:hAnsi="SimSun" w:cs="Arial"/>
                <w:szCs w:val="24"/>
              </w:rPr>
            </w:pPr>
            <w:ins w:id="361" w:author="Wayne.Tu" w:date="2019-11-12T11:36:00Z">
              <w:r w:rsidRPr="005877FF">
                <w:rPr>
                  <w:rFonts w:ascii="SimSun" w:eastAsia="SimSun" w:hAnsi="SimSun" w:cs="Arial" w:hint="eastAsia"/>
                  <w:szCs w:val="24"/>
                </w:rPr>
                <w:t>最近一日付款日</w:t>
              </w:r>
            </w:ins>
          </w:p>
        </w:tc>
      </w:tr>
      <w:tr w:rsidR="006358CB" w:rsidRPr="0017488E" w:rsidTr="006358CB">
        <w:trPr>
          <w:ins w:id="362" w:author="Wayne.Tu" w:date="2019-11-12T11:36:00Z"/>
        </w:trPr>
        <w:tc>
          <w:tcPr>
            <w:tcW w:w="567" w:type="dxa"/>
          </w:tcPr>
          <w:p w:rsidR="006358CB" w:rsidRPr="00EB418F" w:rsidRDefault="006358CB" w:rsidP="006358CB">
            <w:pPr>
              <w:rPr>
                <w:ins w:id="363" w:author="Wayne.Tu" w:date="2019-11-12T11:36:00Z"/>
                <w:rFonts w:ascii="Arial" w:eastAsia="SimSun" w:hAnsi="Arial" w:cs="Arial"/>
                <w:szCs w:val="24"/>
                <w:rPrChange w:id="364" w:author="Wayne.Tu" w:date="2019-11-12T15:03:00Z">
                  <w:rPr>
                    <w:ins w:id="365" w:author="Wayne.Tu" w:date="2019-11-12T11:36:00Z"/>
                    <w:rFonts w:ascii="SimSun" w:eastAsia="SimSun" w:hAnsi="SimSun" w:cs="Arial"/>
                    <w:szCs w:val="24"/>
                  </w:rPr>
                </w:rPrChange>
              </w:rPr>
            </w:pPr>
            <w:ins w:id="366" w:author="Wayne.Tu" w:date="2019-11-12T11:36:00Z">
              <w:r w:rsidRPr="00EB418F">
                <w:rPr>
                  <w:rFonts w:ascii="Arial" w:eastAsia="SimSun" w:hAnsi="Arial" w:cs="Arial"/>
                  <w:szCs w:val="24"/>
                  <w:rPrChange w:id="367" w:author="Wayne.Tu" w:date="2019-11-12T15:03:00Z">
                    <w:rPr>
                      <w:rFonts w:ascii="SimSun" w:eastAsia="SimSun" w:hAnsi="SimSun" w:cs="Arial" w:hint="eastAsia"/>
                      <w:szCs w:val="24"/>
                    </w:rPr>
                  </w:rPrChange>
                </w:rPr>
                <w:t>B.</w:t>
              </w:r>
            </w:ins>
          </w:p>
        </w:tc>
        <w:tc>
          <w:tcPr>
            <w:tcW w:w="2409" w:type="dxa"/>
          </w:tcPr>
          <w:p w:rsidR="006358CB" w:rsidRPr="0017488E" w:rsidRDefault="006358CB" w:rsidP="006358CB">
            <w:pPr>
              <w:rPr>
                <w:ins w:id="368" w:author="Wayne.Tu" w:date="2019-11-12T11:36:00Z"/>
                <w:rFonts w:ascii="SimSun" w:eastAsia="SimSun" w:hAnsi="SimSun" w:cs="Arial"/>
                <w:szCs w:val="24"/>
              </w:rPr>
            </w:pPr>
            <w:ins w:id="369" w:author="Wayne.Tu" w:date="2019-11-12T11:36:00Z">
              <w:r w:rsidRPr="0017488E">
                <w:rPr>
                  <w:rFonts w:ascii="SimSun" w:eastAsia="SimSun" w:hAnsi="SimSun" w:cs="Arial" w:hint="eastAsia"/>
                  <w:szCs w:val="24"/>
                </w:rPr>
                <w:t>國內廠商</w:t>
              </w:r>
            </w:ins>
          </w:p>
        </w:tc>
        <w:tc>
          <w:tcPr>
            <w:tcW w:w="2245" w:type="dxa"/>
          </w:tcPr>
          <w:p w:rsidR="006358CB" w:rsidRPr="0017488E" w:rsidRDefault="006358CB" w:rsidP="006358CB">
            <w:pPr>
              <w:rPr>
                <w:ins w:id="370" w:author="Wayne.Tu" w:date="2019-11-12T11:36:00Z"/>
                <w:rFonts w:ascii="SimSun" w:eastAsia="SimSun" w:hAnsi="SimSun" w:cs="Arial"/>
                <w:szCs w:val="24"/>
              </w:rPr>
            </w:pPr>
            <w:ins w:id="371" w:author="Wayne.Tu" w:date="2019-11-12T11:36:00Z">
              <w:r w:rsidRPr="0017488E">
                <w:rPr>
                  <w:rFonts w:ascii="SimSun" w:eastAsia="SimSun" w:hAnsi="SimSun" w:cs="Arial" w:hint="eastAsia"/>
                  <w:szCs w:val="24"/>
                </w:rPr>
                <w:t>每月</w:t>
              </w:r>
              <w:r w:rsidRPr="00EB418F">
                <w:rPr>
                  <w:rFonts w:ascii="Arial" w:eastAsia="SimSun" w:hAnsi="Arial" w:cs="Arial"/>
                  <w:szCs w:val="24"/>
                  <w:rPrChange w:id="372" w:author="Wayne.Tu" w:date="2019-11-12T15:03:00Z">
                    <w:rPr>
                      <w:rFonts w:ascii="SimSun" w:eastAsia="SimSun" w:hAnsi="SimSun" w:cs="Arial" w:hint="eastAsia"/>
                      <w:szCs w:val="24"/>
                    </w:rPr>
                  </w:rPrChange>
                </w:rPr>
                <w:t>25</w:t>
              </w:r>
              <w:r w:rsidRPr="0017488E">
                <w:rPr>
                  <w:rFonts w:ascii="SimSun" w:eastAsia="SimSun" w:hAnsi="SimSun" w:cs="Arial" w:hint="eastAsia"/>
                  <w:szCs w:val="24"/>
                </w:rPr>
                <w:t>日</w:t>
              </w:r>
            </w:ins>
          </w:p>
        </w:tc>
        <w:tc>
          <w:tcPr>
            <w:tcW w:w="2093" w:type="dxa"/>
          </w:tcPr>
          <w:p w:rsidR="006358CB" w:rsidRPr="0017488E" w:rsidRDefault="006358CB" w:rsidP="006358CB">
            <w:pPr>
              <w:rPr>
                <w:ins w:id="373" w:author="Wayne.Tu" w:date="2019-11-12T11:36:00Z"/>
                <w:rFonts w:ascii="SimSun" w:eastAsia="SimSun" w:hAnsi="SimSun" w:cs="Arial"/>
                <w:szCs w:val="24"/>
              </w:rPr>
            </w:pPr>
            <w:ins w:id="374" w:author="Wayne.Tu" w:date="2019-11-12T11:36:00Z">
              <w:r w:rsidRPr="0017488E">
                <w:rPr>
                  <w:rFonts w:ascii="SimSun" w:eastAsia="SimSun" w:hAnsi="SimSun" w:cs="Arial" w:hint="eastAsia"/>
                  <w:szCs w:val="24"/>
                </w:rPr>
                <w:t>隔月</w:t>
              </w:r>
              <w:r w:rsidRPr="00EB418F">
                <w:rPr>
                  <w:rFonts w:ascii="Arial" w:eastAsia="SimSun" w:hAnsi="Arial" w:cs="Arial"/>
                  <w:szCs w:val="24"/>
                  <w:rPrChange w:id="375" w:author="Wayne.Tu" w:date="2019-11-12T15:03:00Z">
                    <w:rPr>
                      <w:rFonts w:ascii="SimSun" w:eastAsia="SimSun" w:hAnsi="SimSun" w:cs="Arial" w:hint="eastAsia"/>
                      <w:szCs w:val="24"/>
                    </w:rPr>
                  </w:rPrChange>
                </w:rPr>
                <w:t>25</w:t>
              </w:r>
              <w:r w:rsidRPr="0017488E">
                <w:rPr>
                  <w:rFonts w:ascii="SimSun" w:eastAsia="SimSun" w:hAnsi="SimSun" w:cs="Arial" w:hint="eastAsia"/>
                  <w:szCs w:val="24"/>
                </w:rPr>
                <w:t>日</w:t>
              </w:r>
            </w:ins>
          </w:p>
        </w:tc>
      </w:tr>
      <w:tr w:rsidR="006358CB" w:rsidRPr="0017488E" w:rsidTr="006358CB">
        <w:trPr>
          <w:ins w:id="376" w:author="Wayne.Tu" w:date="2019-11-12T11:36:00Z"/>
        </w:trPr>
        <w:tc>
          <w:tcPr>
            <w:tcW w:w="567" w:type="dxa"/>
          </w:tcPr>
          <w:p w:rsidR="006358CB" w:rsidRPr="00EB418F" w:rsidRDefault="006358CB" w:rsidP="006358CB">
            <w:pPr>
              <w:rPr>
                <w:ins w:id="377" w:author="Wayne.Tu" w:date="2019-11-12T11:36:00Z"/>
                <w:rFonts w:ascii="Arial" w:eastAsia="SimSun" w:hAnsi="Arial" w:cs="Arial"/>
                <w:szCs w:val="24"/>
                <w:rPrChange w:id="378" w:author="Wayne.Tu" w:date="2019-11-12T15:03:00Z">
                  <w:rPr>
                    <w:ins w:id="379" w:author="Wayne.Tu" w:date="2019-11-12T11:36:00Z"/>
                    <w:rFonts w:ascii="SimSun" w:eastAsia="SimSun" w:hAnsi="SimSun" w:cs="Arial"/>
                    <w:szCs w:val="24"/>
                  </w:rPr>
                </w:rPrChange>
              </w:rPr>
            </w:pPr>
            <w:ins w:id="380" w:author="Wayne.Tu" w:date="2019-11-12T11:36:00Z">
              <w:r w:rsidRPr="00EB418F">
                <w:rPr>
                  <w:rFonts w:ascii="Arial" w:eastAsia="SimSun" w:hAnsi="Arial" w:cs="Arial"/>
                  <w:szCs w:val="24"/>
                  <w:rPrChange w:id="381" w:author="Wayne.Tu" w:date="2019-11-12T15:03:00Z">
                    <w:rPr>
                      <w:rFonts w:ascii="SimSun" w:eastAsia="SimSun" w:hAnsi="SimSun" w:cs="Arial" w:hint="eastAsia"/>
                      <w:szCs w:val="24"/>
                    </w:rPr>
                  </w:rPrChange>
                </w:rPr>
                <w:t>C.</w:t>
              </w:r>
            </w:ins>
          </w:p>
        </w:tc>
        <w:tc>
          <w:tcPr>
            <w:tcW w:w="2409" w:type="dxa"/>
          </w:tcPr>
          <w:p w:rsidR="006358CB" w:rsidRPr="0017488E" w:rsidRDefault="006358CB" w:rsidP="006358CB">
            <w:pPr>
              <w:rPr>
                <w:ins w:id="382" w:author="Wayne.Tu" w:date="2019-11-12T11:36:00Z"/>
                <w:rFonts w:ascii="SimSun" w:eastAsia="SimSun" w:hAnsi="SimSun" w:cs="Arial"/>
                <w:szCs w:val="24"/>
              </w:rPr>
            </w:pPr>
            <w:ins w:id="383" w:author="Wayne.Tu" w:date="2019-11-12T11:36:00Z">
              <w:r w:rsidRPr="0017488E">
                <w:rPr>
                  <w:rFonts w:ascii="SimSun" w:eastAsia="SimSun" w:hAnsi="SimSun" w:cs="Arial" w:hint="eastAsia"/>
                  <w:szCs w:val="24"/>
                </w:rPr>
                <w:t>國外廠商</w:t>
              </w:r>
            </w:ins>
          </w:p>
        </w:tc>
        <w:tc>
          <w:tcPr>
            <w:tcW w:w="2245" w:type="dxa"/>
          </w:tcPr>
          <w:p w:rsidR="006358CB" w:rsidRPr="0017488E" w:rsidRDefault="006358CB" w:rsidP="006358CB">
            <w:pPr>
              <w:rPr>
                <w:ins w:id="384" w:author="Wayne.Tu" w:date="2019-11-12T11:36:00Z"/>
                <w:rFonts w:ascii="SimSun" w:eastAsia="SimSun" w:hAnsi="SimSun" w:cs="Arial"/>
                <w:szCs w:val="24"/>
              </w:rPr>
            </w:pPr>
            <w:ins w:id="385" w:author="Wayne.Tu" w:date="2019-11-12T11:36:00Z">
              <w:r w:rsidRPr="0017488E">
                <w:rPr>
                  <w:rFonts w:ascii="SimSun" w:eastAsia="SimSun" w:hAnsi="SimSun" w:cs="Arial" w:hint="eastAsia"/>
                  <w:szCs w:val="24"/>
                </w:rPr>
                <w:t>每月</w:t>
              </w:r>
              <w:r w:rsidRPr="00EB418F">
                <w:rPr>
                  <w:rFonts w:ascii="Arial" w:eastAsia="SimSun" w:hAnsi="Arial" w:cs="Arial"/>
                  <w:szCs w:val="24"/>
                  <w:rPrChange w:id="386" w:author="Wayne.Tu" w:date="2019-11-12T15:03:00Z">
                    <w:rPr>
                      <w:rFonts w:ascii="SimSun" w:eastAsia="SimSun" w:hAnsi="SimSun" w:cs="Arial" w:hint="eastAsia"/>
                      <w:szCs w:val="24"/>
                    </w:rPr>
                  </w:rPrChange>
                </w:rPr>
                <w:t>5</w:t>
              </w:r>
              <w:r w:rsidRPr="0017488E">
                <w:rPr>
                  <w:rFonts w:ascii="SimSun" w:eastAsia="SimSun" w:hAnsi="SimSun" w:cs="Arial" w:hint="eastAsia"/>
                  <w:szCs w:val="24"/>
                </w:rPr>
                <w:t>日</w:t>
              </w:r>
            </w:ins>
          </w:p>
        </w:tc>
        <w:tc>
          <w:tcPr>
            <w:tcW w:w="2093" w:type="dxa"/>
          </w:tcPr>
          <w:p w:rsidR="006358CB" w:rsidRPr="0017488E" w:rsidRDefault="006358CB" w:rsidP="006358CB">
            <w:pPr>
              <w:rPr>
                <w:ins w:id="387" w:author="Wayne.Tu" w:date="2019-11-12T11:36:00Z"/>
                <w:rFonts w:ascii="SimSun" w:eastAsia="SimSun" w:hAnsi="SimSun" w:cs="Arial"/>
                <w:szCs w:val="24"/>
              </w:rPr>
            </w:pPr>
            <w:ins w:id="388" w:author="Wayne.Tu" w:date="2019-11-12T11:36:00Z">
              <w:r w:rsidRPr="0017488E">
                <w:rPr>
                  <w:rFonts w:ascii="SimSun" w:eastAsia="SimSun" w:hAnsi="SimSun" w:cs="Arial" w:hint="eastAsia"/>
                  <w:szCs w:val="24"/>
                </w:rPr>
                <w:t>當月</w:t>
              </w:r>
              <w:r w:rsidRPr="00EB418F">
                <w:rPr>
                  <w:rFonts w:ascii="Arial" w:eastAsia="SimSun" w:hAnsi="Arial" w:cs="Arial"/>
                  <w:szCs w:val="24"/>
                  <w:rPrChange w:id="389" w:author="Wayne.Tu" w:date="2019-11-12T15:03:00Z">
                    <w:rPr>
                      <w:rFonts w:ascii="SimSun" w:eastAsia="SimSun" w:hAnsi="SimSun" w:cs="Arial" w:hint="eastAsia"/>
                      <w:szCs w:val="24"/>
                    </w:rPr>
                  </w:rPrChange>
                </w:rPr>
                <w:t>25</w:t>
              </w:r>
              <w:r w:rsidRPr="0017488E">
                <w:rPr>
                  <w:rFonts w:ascii="SimSun" w:eastAsia="SimSun" w:hAnsi="SimSun" w:cs="Arial" w:hint="eastAsia"/>
                  <w:szCs w:val="24"/>
                </w:rPr>
                <w:t>日</w:t>
              </w:r>
            </w:ins>
          </w:p>
        </w:tc>
      </w:tr>
      <w:tr w:rsidR="006358CB" w:rsidRPr="0017488E" w:rsidTr="006358CB">
        <w:trPr>
          <w:ins w:id="390" w:author="Wayne.Tu" w:date="2019-11-12T11:36:00Z"/>
        </w:trPr>
        <w:tc>
          <w:tcPr>
            <w:tcW w:w="567" w:type="dxa"/>
          </w:tcPr>
          <w:p w:rsidR="006358CB" w:rsidRPr="00EB418F" w:rsidRDefault="006358CB" w:rsidP="006358CB">
            <w:pPr>
              <w:rPr>
                <w:ins w:id="391" w:author="Wayne.Tu" w:date="2019-11-12T11:36:00Z"/>
                <w:rFonts w:ascii="Arial" w:eastAsia="SimSun" w:hAnsi="Arial" w:cs="Arial"/>
                <w:szCs w:val="24"/>
                <w:rPrChange w:id="392" w:author="Wayne.Tu" w:date="2019-11-12T15:03:00Z">
                  <w:rPr>
                    <w:ins w:id="393" w:author="Wayne.Tu" w:date="2019-11-12T11:36:00Z"/>
                    <w:rFonts w:ascii="SimSun" w:eastAsia="SimSun" w:hAnsi="SimSun" w:cs="Arial"/>
                    <w:szCs w:val="24"/>
                  </w:rPr>
                </w:rPrChange>
              </w:rPr>
            </w:pPr>
            <w:ins w:id="394" w:author="Wayne.Tu" w:date="2019-11-12T11:36:00Z">
              <w:r w:rsidRPr="00EB418F">
                <w:rPr>
                  <w:rFonts w:ascii="Arial" w:eastAsia="SimSun" w:hAnsi="Arial" w:cs="Arial"/>
                  <w:szCs w:val="24"/>
                  <w:rPrChange w:id="395" w:author="Wayne.Tu" w:date="2019-11-12T15:03:00Z">
                    <w:rPr>
                      <w:rFonts w:ascii="SimSun" w:eastAsia="SimSun" w:hAnsi="SimSun" w:cs="Arial" w:hint="eastAsia"/>
                      <w:szCs w:val="24"/>
                    </w:rPr>
                  </w:rPrChange>
                </w:rPr>
                <w:t>D.</w:t>
              </w:r>
            </w:ins>
          </w:p>
        </w:tc>
        <w:tc>
          <w:tcPr>
            <w:tcW w:w="2409" w:type="dxa"/>
          </w:tcPr>
          <w:p w:rsidR="006358CB" w:rsidRPr="0017488E" w:rsidRDefault="006358CB" w:rsidP="006358CB">
            <w:pPr>
              <w:rPr>
                <w:ins w:id="396" w:author="Wayne.Tu" w:date="2019-11-12T11:36:00Z"/>
                <w:rFonts w:ascii="SimSun" w:eastAsia="SimSun" w:hAnsi="SimSun" w:cs="Arial"/>
                <w:szCs w:val="24"/>
              </w:rPr>
            </w:pPr>
            <w:ins w:id="397" w:author="Wayne.Tu" w:date="2019-11-12T11:36:00Z">
              <w:r w:rsidRPr="0017488E">
                <w:rPr>
                  <w:rFonts w:ascii="SimSun" w:eastAsia="SimSun" w:hAnsi="SimSun" w:cs="Arial" w:hint="eastAsia"/>
                  <w:szCs w:val="24"/>
                </w:rPr>
                <w:t>緊急付款</w:t>
              </w:r>
            </w:ins>
          </w:p>
        </w:tc>
        <w:tc>
          <w:tcPr>
            <w:tcW w:w="2245" w:type="dxa"/>
          </w:tcPr>
          <w:p w:rsidR="006358CB" w:rsidRPr="0017488E" w:rsidRDefault="006358CB" w:rsidP="006358CB">
            <w:pPr>
              <w:rPr>
                <w:ins w:id="398" w:author="Wayne.Tu" w:date="2019-11-12T11:36:00Z"/>
                <w:rFonts w:ascii="SimSun" w:eastAsia="SimSun" w:hAnsi="SimSun" w:cs="Arial"/>
                <w:szCs w:val="24"/>
              </w:rPr>
            </w:pPr>
            <w:ins w:id="399" w:author="Wayne.Tu" w:date="2019-11-12T11:36:00Z">
              <w:r w:rsidRPr="0017488E">
                <w:rPr>
                  <w:rFonts w:ascii="SimSun" w:eastAsia="SimSun" w:hAnsi="SimSun" w:cs="Arial" w:hint="eastAsia"/>
                  <w:szCs w:val="24"/>
                </w:rPr>
                <w:t>隨時</w:t>
              </w:r>
            </w:ins>
          </w:p>
        </w:tc>
        <w:tc>
          <w:tcPr>
            <w:tcW w:w="2093" w:type="dxa"/>
          </w:tcPr>
          <w:p w:rsidR="006358CB" w:rsidRPr="0017488E" w:rsidRDefault="006358CB" w:rsidP="006358CB">
            <w:pPr>
              <w:rPr>
                <w:ins w:id="400" w:author="Wayne.Tu" w:date="2019-11-12T11:36:00Z"/>
                <w:rFonts w:ascii="SimSun" w:eastAsia="SimSun" w:hAnsi="SimSun" w:cs="Arial"/>
                <w:szCs w:val="24"/>
              </w:rPr>
            </w:pPr>
            <w:ins w:id="401" w:author="Wayne.Tu" w:date="2019-11-12T11:36:00Z">
              <w:r w:rsidRPr="00EB418F">
                <w:rPr>
                  <w:rFonts w:ascii="Arial" w:eastAsia="SimSun" w:hAnsi="Arial" w:cs="Arial"/>
                  <w:szCs w:val="24"/>
                  <w:rPrChange w:id="402" w:author="Wayne.Tu" w:date="2019-11-12T15:03:00Z">
                    <w:rPr>
                      <w:rFonts w:ascii="SimSun" w:eastAsia="SimSun" w:hAnsi="SimSun" w:cs="Arial" w:hint="eastAsia"/>
                      <w:szCs w:val="24"/>
                    </w:rPr>
                  </w:rPrChange>
                </w:rPr>
                <w:t xml:space="preserve">2 </w:t>
              </w:r>
              <w:proofErr w:type="gramStart"/>
              <w:r w:rsidRPr="0017488E">
                <w:rPr>
                  <w:rFonts w:ascii="SimSun" w:eastAsia="SimSun" w:hAnsi="SimSun" w:cs="Arial" w:hint="eastAsia"/>
                  <w:szCs w:val="24"/>
                </w:rPr>
                <w:t>個</w:t>
              </w:r>
              <w:proofErr w:type="gramEnd"/>
              <w:r w:rsidRPr="0017488E">
                <w:rPr>
                  <w:rFonts w:ascii="SimSun" w:eastAsia="SimSun" w:hAnsi="SimSun" w:cs="Arial" w:hint="eastAsia"/>
                  <w:szCs w:val="24"/>
                </w:rPr>
                <w:t>工作天</w:t>
              </w:r>
            </w:ins>
          </w:p>
        </w:tc>
      </w:tr>
      <w:tr w:rsidR="006358CB" w:rsidRPr="0017488E" w:rsidTr="006358CB">
        <w:trPr>
          <w:ins w:id="403" w:author="Wayne.Tu" w:date="2019-11-12T11:36:00Z"/>
        </w:trPr>
        <w:tc>
          <w:tcPr>
            <w:tcW w:w="567" w:type="dxa"/>
          </w:tcPr>
          <w:p w:rsidR="006358CB" w:rsidRPr="00EB418F" w:rsidRDefault="006358CB" w:rsidP="006358CB">
            <w:pPr>
              <w:rPr>
                <w:ins w:id="404" w:author="Wayne.Tu" w:date="2019-11-12T11:36:00Z"/>
                <w:rFonts w:ascii="Arial" w:eastAsia="SimSun" w:hAnsi="Arial" w:cs="Arial"/>
                <w:szCs w:val="24"/>
                <w:rPrChange w:id="405" w:author="Wayne.Tu" w:date="2019-11-12T15:03:00Z">
                  <w:rPr>
                    <w:ins w:id="406" w:author="Wayne.Tu" w:date="2019-11-12T11:36:00Z"/>
                    <w:rFonts w:ascii="SimSun" w:eastAsia="SimSun" w:hAnsi="SimSun" w:cs="Arial"/>
                    <w:szCs w:val="24"/>
                  </w:rPr>
                </w:rPrChange>
              </w:rPr>
            </w:pPr>
            <w:ins w:id="407" w:author="Wayne.Tu" w:date="2019-11-12T11:36:00Z">
              <w:r w:rsidRPr="00EB418F">
                <w:rPr>
                  <w:rFonts w:ascii="Arial" w:eastAsia="SimSun" w:hAnsi="Arial" w:cs="Arial"/>
                  <w:szCs w:val="24"/>
                  <w:rPrChange w:id="408" w:author="Wayne.Tu" w:date="2019-11-12T15:03:00Z">
                    <w:rPr>
                      <w:rFonts w:ascii="SimSun" w:eastAsia="SimSun" w:hAnsi="SimSun" w:cs="Arial" w:hint="eastAsia"/>
                      <w:szCs w:val="24"/>
                    </w:rPr>
                  </w:rPrChange>
                </w:rPr>
                <w:t>E</w:t>
              </w:r>
            </w:ins>
          </w:p>
        </w:tc>
        <w:tc>
          <w:tcPr>
            <w:tcW w:w="2409" w:type="dxa"/>
          </w:tcPr>
          <w:p w:rsidR="006358CB" w:rsidRPr="0017488E" w:rsidRDefault="006358CB" w:rsidP="006358CB">
            <w:pPr>
              <w:rPr>
                <w:ins w:id="409" w:author="Wayne.Tu" w:date="2019-11-12T11:36:00Z"/>
                <w:rFonts w:ascii="SimSun" w:eastAsia="SimSun" w:hAnsi="SimSun" w:cs="Arial"/>
                <w:szCs w:val="24"/>
              </w:rPr>
            </w:pPr>
            <w:ins w:id="410" w:author="Wayne.Tu" w:date="2019-11-12T11:36:00Z">
              <w:r w:rsidRPr="0017488E">
                <w:rPr>
                  <w:rFonts w:ascii="SimSun" w:eastAsia="SimSun" w:hAnsi="SimSun" w:cs="Arial" w:hint="eastAsia"/>
                  <w:szCs w:val="24"/>
                </w:rPr>
                <w:t>指定日期之合約付款</w:t>
              </w:r>
            </w:ins>
          </w:p>
        </w:tc>
        <w:tc>
          <w:tcPr>
            <w:tcW w:w="2245" w:type="dxa"/>
          </w:tcPr>
          <w:p w:rsidR="006358CB" w:rsidRPr="0017488E" w:rsidRDefault="006358CB" w:rsidP="006358CB">
            <w:pPr>
              <w:rPr>
                <w:ins w:id="411" w:author="Wayne.Tu" w:date="2019-11-12T11:36:00Z"/>
                <w:rFonts w:ascii="SimSun" w:eastAsia="SimSun" w:hAnsi="SimSun" w:cs="Arial"/>
                <w:szCs w:val="24"/>
              </w:rPr>
            </w:pPr>
            <w:ins w:id="412" w:author="Wayne.Tu" w:date="2019-11-12T11:36:00Z">
              <w:r w:rsidRPr="0017488E">
                <w:rPr>
                  <w:rFonts w:ascii="SimSun" w:eastAsia="SimSun" w:hAnsi="SimSun" w:cs="Arial" w:hint="eastAsia"/>
                  <w:szCs w:val="24"/>
                </w:rPr>
                <w:t>合約或</w:t>
              </w:r>
              <w:proofErr w:type="gramStart"/>
              <w:r w:rsidRPr="0017488E">
                <w:rPr>
                  <w:rFonts w:ascii="SimSun" w:eastAsia="SimSun" w:hAnsi="SimSun" w:cs="Arial" w:hint="eastAsia"/>
                  <w:szCs w:val="24"/>
                </w:rPr>
                <w:t>帳單</w:t>
              </w:r>
              <w:proofErr w:type="gramEnd"/>
              <w:r w:rsidRPr="0017488E">
                <w:rPr>
                  <w:rFonts w:ascii="SimSun" w:eastAsia="SimSun" w:hAnsi="SimSun" w:cs="Arial" w:hint="eastAsia"/>
                  <w:szCs w:val="24"/>
                </w:rPr>
                <w:t>收受日</w:t>
              </w:r>
            </w:ins>
          </w:p>
        </w:tc>
        <w:tc>
          <w:tcPr>
            <w:tcW w:w="2093" w:type="dxa"/>
          </w:tcPr>
          <w:p w:rsidR="006358CB" w:rsidRPr="0017488E" w:rsidRDefault="006358CB" w:rsidP="006358CB">
            <w:pPr>
              <w:rPr>
                <w:ins w:id="413" w:author="Wayne.Tu" w:date="2019-11-12T11:36:00Z"/>
                <w:rFonts w:ascii="SimSun" w:eastAsia="SimSun" w:hAnsi="SimSun" w:cs="Arial"/>
                <w:szCs w:val="24"/>
              </w:rPr>
            </w:pPr>
            <w:ins w:id="414" w:author="Wayne.Tu" w:date="2019-11-12T11:36:00Z">
              <w:r w:rsidRPr="0017488E">
                <w:rPr>
                  <w:rFonts w:ascii="SimSun" w:eastAsia="SimSun" w:hAnsi="SimSun" w:cs="Arial" w:hint="eastAsia"/>
                  <w:szCs w:val="24"/>
                </w:rPr>
                <w:t>依合約日期</w:t>
              </w:r>
            </w:ins>
          </w:p>
        </w:tc>
      </w:tr>
      <w:tr w:rsidR="006358CB" w:rsidRPr="0017488E" w:rsidTr="006358CB">
        <w:trPr>
          <w:ins w:id="415" w:author="Wayne.Tu" w:date="2019-11-12T11:36:00Z"/>
        </w:trPr>
        <w:tc>
          <w:tcPr>
            <w:tcW w:w="7314" w:type="dxa"/>
            <w:gridSpan w:val="4"/>
          </w:tcPr>
          <w:p w:rsidR="006358CB" w:rsidRPr="0017488E" w:rsidRDefault="006358CB" w:rsidP="006358CB">
            <w:pPr>
              <w:rPr>
                <w:ins w:id="416" w:author="Wayne.Tu" w:date="2019-11-12T11:36:00Z"/>
                <w:rFonts w:ascii="SimSun" w:eastAsia="SimSun" w:hAnsi="SimSun" w:cs="Arial"/>
                <w:szCs w:val="24"/>
              </w:rPr>
            </w:pPr>
            <w:ins w:id="417" w:author="Wayne.Tu" w:date="2019-11-12T11:36:00Z">
              <w:r w:rsidRPr="0017488E">
                <w:rPr>
                  <w:rFonts w:ascii="SimSun" w:eastAsia="SimSun" w:hAnsi="SimSun" w:cs="Arial" w:hint="eastAsia"/>
                  <w:szCs w:val="24"/>
                </w:rPr>
                <w:t>*收件期限係指財務部收到</w:t>
              </w:r>
              <w:proofErr w:type="gramStart"/>
              <w:r w:rsidRPr="0017488E">
                <w:rPr>
                  <w:rFonts w:ascii="SimSun" w:eastAsia="SimSun" w:hAnsi="SimSun" w:cs="Arial" w:hint="eastAsia"/>
                  <w:szCs w:val="24"/>
                </w:rPr>
                <w:t>完整簽</w:t>
              </w:r>
              <w:proofErr w:type="gramEnd"/>
              <w:r w:rsidRPr="0017488E">
                <w:rPr>
                  <w:rFonts w:ascii="SimSun" w:eastAsia="SimSun" w:hAnsi="SimSun" w:cs="Arial" w:hint="eastAsia"/>
                  <w:szCs w:val="24"/>
                </w:rPr>
                <w:t>核及正確的申請書及其附件日。</w:t>
              </w:r>
            </w:ins>
          </w:p>
        </w:tc>
      </w:tr>
    </w:tbl>
    <w:p w:rsidR="006358CB" w:rsidRPr="0017488E" w:rsidRDefault="006358CB" w:rsidP="006358CB">
      <w:pPr>
        <w:pStyle w:val="a5"/>
        <w:numPr>
          <w:ilvl w:val="0"/>
          <w:numId w:val="75"/>
        </w:numPr>
        <w:ind w:leftChars="0"/>
        <w:rPr>
          <w:ins w:id="418" w:author="Wayne.Tu" w:date="2019-11-12T11:36:00Z"/>
          <w:rFonts w:ascii="SimSun" w:eastAsia="SimSun" w:hAnsi="SimSun" w:cs="Arial"/>
          <w:szCs w:val="24"/>
        </w:rPr>
      </w:pPr>
      <w:ins w:id="419" w:author="Wayne.Tu" w:date="2019-11-12T11:36:00Z">
        <w:r w:rsidRPr="0017488E">
          <w:rPr>
            <w:rFonts w:ascii="SimSun" w:eastAsia="SimSun" w:hAnsi="SimSun" w:cs="Arial"/>
            <w:szCs w:val="24"/>
          </w:rPr>
          <w:t>付款方</w:t>
        </w:r>
        <w:r w:rsidRPr="0017488E">
          <w:rPr>
            <w:rFonts w:ascii="SimSun" w:eastAsia="SimSun" w:hAnsi="SimSun" w:cs="Arial" w:hint="eastAsia"/>
            <w:szCs w:val="24"/>
          </w:rPr>
          <w:t>式</w:t>
        </w:r>
      </w:ins>
    </w:p>
    <w:p w:rsidR="006358CB" w:rsidRPr="0017488E" w:rsidRDefault="006358CB" w:rsidP="006358CB">
      <w:pPr>
        <w:pStyle w:val="a5"/>
        <w:numPr>
          <w:ilvl w:val="0"/>
          <w:numId w:val="79"/>
        </w:numPr>
        <w:ind w:leftChars="0"/>
        <w:rPr>
          <w:ins w:id="420" w:author="Wayne.Tu" w:date="2019-11-12T11:36:00Z"/>
          <w:rFonts w:ascii="SimSun" w:eastAsia="SimSun" w:hAnsi="SimSun" w:cs="Arial"/>
          <w:szCs w:val="24"/>
        </w:rPr>
      </w:pPr>
      <w:ins w:id="421" w:author="Wayne.Tu" w:date="2019-11-12T11:36:00Z">
        <w:r w:rsidRPr="0017488E">
          <w:rPr>
            <w:rFonts w:ascii="SimSun" w:eastAsia="SimSun" w:hAnsi="SimSun" w:cs="Arial"/>
            <w:szCs w:val="24"/>
          </w:rPr>
          <w:t>支票</w:t>
        </w:r>
      </w:ins>
    </w:p>
    <w:p w:rsidR="006358CB" w:rsidRPr="005877FF" w:rsidRDefault="006358CB" w:rsidP="006358CB">
      <w:pPr>
        <w:pStyle w:val="a5"/>
        <w:numPr>
          <w:ilvl w:val="0"/>
          <w:numId w:val="79"/>
        </w:numPr>
        <w:ind w:leftChars="0"/>
        <w:rPr>
          <w:ins w:id="422" w:author="Wayne.Tu" w:date="2019-11-12T11:36:00Z"/>
          <w:rFonts w:ascii="SimSun" w:eastAsia="SimSun" w:hAnsi="SimSun" w:cs="Arial"/>
          <w:szCs w:val="24"/>
        </w:rPr>
      </w:pPr>
      <w:ins w:id="423" w:author="Wayne.Tu" w:date="2019-11-12T11:36:00Z">
        <w:r w:rsidRPr="005877FF">
          <w:rPr>
            <w:rFonts w:ascii="SimSun" w:eastAsia="SimSun" w:hAnsi="SimSun" w:cs="Arial"/>
            <w:szCs w:val="24"/>
          </w:rPr>
          <w:t>匯款 : 若為第一次付款的廠商</w:t>
        </w:r>
        <w:r w:rsidRPr="005877FF">
          <w:rPr>
            <w:rFonts w:ascii="SimSun" w:eastAsia="SimSun" w:hAnsi="SimSun" w:cs="Arial" w:hint="eastAsia"/>
            <w:szCs w:val="24"/>
          </w:rPr>
          <w:t>或廠商資料有異動</w:t>
        </w:r>
        <w:r w:rsidRPr="005877FF">
          <w:rPr>
            <w:rFonts w:ascii="SimSun" w:eastAsia="SimSun" w:hAnsi="SimSun" w:cs="Arial"/>
            <w:szCs w:val="24"/>
          </w:rPr>
          <w:t>，請提供廠商資料表（</w:t>
        </w:r>
        <w:r w:rsidRPr="005877FF">
          <w:rPr>
            <w:rFonts w:ascii="SimSun" w:eastAsia="SimSun" w:hAnsi="SimSun" w:cs="Arial" w:hint="eastAsia"/>
            <w:szCs w:val="24"/>
          </w:rPr>
          <w:t>附件</w:t>
        </w:r>
        <w:r w:rsidRPr="005877FF">
          <w:rPr>
            <w:rFonts w:ascii="SimSun" w:eastAsia="SimSun" w:hAnsi="SimSun" w:cs="Arial"/>
            <w:szCs w:val="24"/>
          </w:rPr>
          <w:t>TWFM00</w:t>
        </w:r>
        <w:r w:rsidRPr="005877FF">
          <w:rPr>
            <w:rFonts w:ascii="SimSun" w:eastAsia="SimSun" w:hAnsi="SimSun" w:cs="Arial" w:hint="eastAsia"/>
            <w:szCs w:val="24"/>
          </w:rPr>
          <w:t>3</w:t>
        </w:r>
        <w:r w:rsidRPr="005877FF">
          <w:rPr>
            <w:rFonts w:ascii="SimSun" w:eastAsia="SimSun" w:hAnsi="SimSun" w:cs="Arial"/>
            <w:szCs w:val="24"/>
          </w:rPr>
          <w:t>）</w:t>
        </w:r>
        <w:r w:rsidRPr="0017488E">
          <w:rPr>
            <w:rFonts w:ascii="SimSun" w:eastAsia="SimSun" w:hAnsi="SimSun" w:cs="Arial" w:hint="eastAsia"/>
            <w:szCs w:val="24"/>
          </w:rPr>
          <w:t>。</w:t>
        </w:r>
      </w:ins>
    </w:p>
    <w:p w:rsidR="006358CB" w:rsidRPr="005877FF" w:rsidRDefault="006358CB" w:rsidP="006358CB">
      <w:pPr>
        <w:pStyle w:val="a5"/>
        <w:numPr>
          <w:ilvl w:val="0"/>
          <w:numId w:val="79"/>
        </w:numPr>
        <w:ind w:leftChars="0"/>
        <w:rPr>
          <w:ins w:id="424" w:author="Wayne.Tu" w:date="2019-11-12T11:36:00Z"/>
          <w:rFonts w:ascii="SimSun" w:eastAsia="SimSun" w:hAnsi="SimSun" w:cs="Arial"/>
          <w:szCs w:val="24"/>
        </w:rPr>
      </w:pPr>
      <w:ins w:id="425" w:author="Wayne.Tu" w:date="2019-11-12T11:36:00Z">
        <w:r w:rsidRPr="005877FF">
          <w:rPr>
            <w:rFonts w:ascii="SimSun" w:eastAsia="SimSun" w:hAnsi="SimSun" w:cs="Arial"/>
            <w:szCs w:val="24"/>
          </w:rPr>
          <w:t>公司卡</w:t>
        </w:r>
      </w:ins>
    </w:p>
    <w:p w:rsidR="006358CB" w:rsidRPr="005877FF" w:rsidRDefault="006358CB" w:rsidP="006358CB">
      <w:pPr>
        <w:pStyle w:val="a5"/>
        <w:numPr>
          <w:ilvl w:val="0"/>
          <w:numId w:val="79"/>
        </w:numPr>
        <w:ind w:leftChars="0"/>
        <w:rPr>
          <w:ins w:id="426" w:author="Wayne.Tu" w:date="2019-11-12T11:36:00Z"/>
          <w:rFonts w:ascii="SimSun" w:eastAsia="SimSun" w:hAnsi="SimSun" w:cs="Arial"/>
          <w:szCs w:val="24"/>
        </w:rPr>
      </w:pPr>
      <w:ins w:id="427" w:author="Wayne.Tu" w:date="2019-11-12T11:36:00Z">
        <w:r w:rsidRPr="005877FF">
          <w:rPr>
            <w:rFonts w:ascii="SimSun" w:eastAsia="SimSun" w:hAnsi="SimSun" w:cs="Arial"/>
            <w:szCs w:val="24"/>
          </w:rPr>
          <w:t xml:space="preserve">零用金 : </w:t>
        </w:r>
        <w:r w:rsidRPr="005877FF">
          <w:rPr>
            <w:rFonts w:ascii="SimSun" w:eastAsia="SimSun" w:hAnsi="SimSun" w:cs="Arial" w:hint="eastAsia"/>
            <w:szCs w:val="24"/>
          </w:rPr>
          <w:t>請款總額</w:t>
        </w:r>
        <w:r w:rsidRPr="005877FF">
          <w:rPr>
            <w:rFonts w:ascii="SimSun" w:eastAsia="SimSun" w:hAnsi="SimSun" w:cs="Arial"/>
            <w:szCs w:val="24"/>
          </w:rPr>
          <w:t>小於新台幣一千元之員工費用報銷，可使用公</w:t>
        </w:r>
        <w:r w:rsidRPr="005877FF">
          <w:rPr>
            <w:rFonts w:ascii="SimSun" w:eastAsia="SimSun" w:hAnsi="SimSun" w:cs="Arial"/>
            <w:szCs w:val="24"/>
          </w:rPr>
          <w:lastRenderedPageBreak/>
          <w:t xml:space="preserve">司零用金支付。 </w:t>
        </w:r>
      </w:ins>
    </w:p>
    <w:p w:rsidR="006358CB" w:rsidRPr="005877FF" w:rsidRDefault="006358CB" w:rsidP="006358CB">
      <w:pPr>
        <w:pStyle w:val="a5"/>
        <w:numPr>
          <w:ilvl w:val="0"/>
          <w:numId w:val="75"/>
        </w:numPr>
        <w:ind w:leftChars="0"/>
        <w:rPr>
          <w:ins w:id="428" w:author="Wayne.Tu" w:date="2019-11-12T11:36:00Z"/>
          <w:rFonts w:ascii="SimSun" w:eastAsia="SimSun" w:hAnsi="SimSun" w:cs="Arial"/>
          <w:szCs w:val="24"/>
        </w:rPr>
      </w:pPr>
      <w:ins w:id="429" w:author="Wayne.Tu" w:date="2019-11-12T11:36:00Z">
        <w:r w:rsidRPr="005877FF">
          <w:rPr>
            <w:rFonts w:ascii="SimSun" w:eastAsia="SimSun" w:hAnsi="SimSun" w:cs="Arial"/>
            <w:szCs w:val="24"/>
          </w:rPr>
          <w:t xml:space="preserve">銀行手續費 </w:t>
        </w:r>
      </w:ins>
    </w:p>
    <w:p w:rsidR="006358CB" w:rsidRPr="005877FF" w:rsidRDefault="006358CB" w:rsidP="006358CB">
      <w:pPr>
        <w:pStyle w:val="a5"/>
        <w:numPr>
          <w:ilvl w:val="0"/>
          <w:numId w:val="80"/>
        </w:numPr>
        <w:ind w:leftChars="0"/>
        <w:rPr>
          <w:ins w:id="430" w:author="Wayne.Tu" w:date="2019-11-12T11:36:00Z"/>
          <w:rFonts w:ascii="SimSun" w:eastAsia="SimSun" w:hAnsi="SimSun" w:cs="Arial"/>
          <w:szCs w:val="24"/>
        </w:rPr>
      </w:pPr>
      <w:ins w:id="431" w:author="Wayne.Tu" w:date="2019-11-12T11:36:00Z">
        <w:r w:rsidRPr="005877FF">
          <w:rPr>
            <w:rFonts w:ascii="SimSun" w:eastAsia="SimSun" w:hAnsi="SimSun" w:cs="Arial"/>
            <w:szCs w:val="24"/>
          </w:rPr>
          <w:t xml:space="preserve">以新台幣支付給當地廠商會另外扣取新台幣 </w:t>
        </w:r>
        <w:r w:rsidRPr="005877FF">
          <w:rPr>
            <w:rFonts w:ascii="SimSun" w:eastAsia="SimSun" w:hAnsi="SimSun" w:cs="Arial" w:hint="eastAsia"/>
            <w:szCs w:val="24"/>
          </w:rPr>
          <w:t>15</w:t>
        </w:r>
        <w:r w:rsidRPr="005877FF">
          <w:rPr>
            <w:rFonts w:ascii="SimSun" w:eastAsia="SimSun" w:hAnsi="SimSun" w:cs="Arial"/>
            <w:szCs w:val="24"/>
          </w:rPr>
          <w:t xml:space="preserve"> 至 </w:t>
        </w:r>
        <w:r w:rsidRPr="005877FF">
          <w:rPr>
            <w:rFonts w:ascii="SimSun" w:eastAsia="SimSun" w:hAnsi="SimSun" w:cs="Arial" w:hint="eastAsia"/>
            <w:szCs w:val="24"/>
          </w:rPr>
          <w:t>6</w:t>
        </w:r>
        <w:r w:rsidRPr="005877FF">
          <w:rPr>
            <w:rFonts w:ascii="SimSun" w:eastAsia="SimSun" w:hAnsi="SimSun" w:cs="Arial"/>
            <w:szCs w:val="24"/>
          </w:rPr>
          <w:t>0 元之銀行手續費。</w:t>
        </w:r>
      </w:ins>
    </w:p>
    <w:p w:rsidR="006358CB" w:rsidRPr="005877FF" w:rsidRDefault="006358CB" w:rsidP="006358CB">
      <w:pPr>
        <w:pStyle w:val="a5"/>
        <w:numPr>
          <w:ilvl w:val="0"/>
          <w:numId w:val="80"/>
        </w:numPr>
        <w:ind w:leftChars="0"/>
        <w:rPr>
          <w:ins w:id="432" w:author="Wayne.Tu" w:date="2019-11-12T11:36:00Z"/>
          <w:rFonts w:ascii="SimSun" w:eastAsia="SimSun" w:hAnsi="SimSun" w:cs="Arial"/>
          <w:szCs w:val="24"/>
        </w:rPr>
      </w:pPr>
      <w:ins w:id="433" w:author="Wayne.Tu" w:date="2019-11-12T11:36:00Z">
        <w:r w:rsidRPr="005877FF">
          <w:rPr>
            <w:rFonts w:ascii="SimSun" w:eastAsia="SimSun" w:hAnsi="SimSun" w:cs="Arial"/>
            <w:szCs w:val="24"/>
          </w:rPr>
          <w:t>外國貨幣付款</w:t>
        </w:r>
        <w:proofErr w:type="gramStart"/>
        <w:r w:rsidRPr="005877FF">
          <w:rPr>
            <w:rFonts w:ascii="SimSun" w:eastAsia="SimSun" w:hAnsi="SimSun" w:cs="Arial"/>
            <w:szCs w:val="24"/>
          </w:rPr>
          <w:t>︰</w:t>
        </w:r>
        <w:proofErr w:type="gramEnd"/>
        <w:r w:rsidRPr="005877FF">
          <w:rPr>
            <w:rFonts w:ascii="SimSun" w:eastAsia="SimSun" w:hAnsi="SimSun" w:cs="Arial"/>
            <w:szCs w:val="24"/>
          </w:rPr>
          <w:t xml:space="preserve"> 公司將支付臺灣的銀行收費，但外國銀行收費將</w:t>
        </w:r>
        <w:r w:rsidRPr="005877FF">
          <w:rPr>
            <w:rFonts w:ascii="SimSun" w:eastAsia="SimSun" w:hAnsi="SimSun" w:cs="Arial" w:hint="eastAsia"/>
            <w:szCs w:val="24"/>
          </w:rPr>
          <w:t>由受款</w:t>
        </w:r>
        <w:r w:rsidRPr="005877FF">
          <w:rPr>
            <w:rFonts w:ascii="SimSun" w:eastAsia="SimSun" w:hAnsi="SimSun" w:cs="Arial"/>
            <w:szCs w:val="24"/>
          </w:rPr>
          <w:t xml:space="preserve">人收取。 </w:t>
        </w:r>
      </w:ins>
    </w:p>
    <w:p w:rsidR="006358CB" w:rsidRPr="005877FF" w:rsidRDefault="006358CB" w:rsidP="006358CB">
      <w:pPr>
        <w:pStyle w:val="a5"/>
        <w:numPr>
          <w:ilvl w:val="0"/>
          <w:numId w:val="75"/>
        </w:numPr>
        <w:ind w:leftChars="0"/>
        <w:rPr>
          <w:ins w:id="434" w:author="Wayne.Tu" w:date="2019-11-12T11:36:00Z"/>
          <w:rFonts w:ascii="SimSun" w:eastAsia="SimSun" w:hAnsi="SimSun" w:cs="Arial"/>
          <w:szCs w:val="24"/>
        </w:rPr>
      </w:pPr>
      <w:ins w:id="435" w:author="Wayne.Tu" w:date="2019-11-12T11:36:00Z">
        <w:r w:rsidRPr="005877FF">
          <w:rPr>
            <w:rFonts w:ascii="SimSun" w:eastAsia="SimSun" w:hAnsi="SimSun" w:cs="Arial"/>
            <w:szCs w:val="24"/>
          </w:rPr>
          <w:t xml:space="preserve">因公出差報銷 </w:t>
        </w:r>
      </w:ins>
    </w:p>
    <w:p w:rsidR="006358CB" w:rsidRPr="005877FF" w:rsidRDefault="006358CB" w:rsidP="006358CB">
      <w:pPr>
        <w:pStyle w:val="a5"/>
        <w:numPr>
          <w:ilvl w:val="0"/>
          <w:numId w:val="81"/>
        </w:numPr>
        <w:ind w:leftChars="0"/>
        <w:rPr>
          <w:ins w:id="436" w:author="Wayne.Tu" w:date="2019-11-12T11:36:00Z"/>
          <w:rFonts w:ascii="SimSun" w:eastAsia="SimSun" w:hAnsi="SimSun" w:cs="Arial"/>
          <w:szCs w:val="24"/>
        </w:rPr>
      </w:pPr>
      <w:ins w:id="437" w:author="Wayne.Tu" w:date="2019-11-12T11:36:00Z">
        <w:r w:rsidRPr="005877FF">
          <w:rPr>
            <w:rFonts w:ascii="SimSun" w:eastAsia="SimSun" w:hAnsi="SimSun" w:cs="Arial"/>
            <w:szCs w:val="24"/>
          </w:rPr>
          <w:t>因公出差報銷需使用旅費報告單（</w:t>
        </w:r>
        <w:r w:rsidRPr="005877FF">
          <w:rPr>
            <w:rFonts w:ascii="SimSun" w:eastAsia="SimSun" w:hAnsi="SimSun" w:cs="Arial" w:hint="eastAsia"/>
            <w:szCs w:val="24"/>
          </w:rPr>
          <w:t>附件</w:t>
        </w:r>
        <w:r w:rsidRPr="005877FF">
          <w:rPr>
            <w:rFonts w:ascii="SimSun" w:eastAsia="SimSun" w:hAnsi="SimSun" w:cs="Arial"/>
            <w:szCs w:val="24"/>
          </w:rPr>
          <w:t>TWFM00</w:t>
        </w:r>
        <w:r w:rsidRPr="005877FF">
          <w:rPr>
            <w:rFonts w:ascii="SimSun" w:eastAsia="SimSun" w:hAnsi="SimSun" w:cs="Arial" w:hint="eastAsia"/>
            <w:szCs w:val="24"/>
          </w:rPr>
          <w:t>2</w:t>
        </w:r>
        <w:r w:rsidRPr="005877FF">
          <w:rPr>
            <w:rFonts w:ascii="SimSun" w:eastAsia="SimSun" w:hAnsi="SimSun" w:cs="Arial"/>
            <w:szCs w:val="24"/>
          </w:rPr>
          <w:t>），詳細填寫相關資料並附上適當的原始支出憑證。沒有適當的支出憑證，將退回旅費報告單。</w:t>
        </w:r>
      </w:ins>
    </w:p>
    <w:p w:rsidR="006358CB" w:rsidRPr="005877FF" w:rsidRDefault="006358CB" w:rsidP="006358CB">
      <w:pPr>
        <w:pStyle w:val="a5"/>
        <w:numPr>
          <w:ilvl w:val="0"/>
          <w:numId w:val="81"/>
        </w:numPr>
        <w:ind w:leftChars="0"/>
        <w:rPr>
          <w:ins w:id="438" w:author="Wayne.Tu" w:date="2019-11-12T11:36:00Z"/>
          <w:rFonts w:ascii="SimSun" w:eastAsia="SimSun" w:hAnsi="SimSun" w:cs="Arial"/>
          <w:szCs w:val="24"/>
        </w:rPr>
      </w:pPr>
      <w:ins w:id="439" w:author="Wayne.Tu" w:date="2019-11-12T11:36:00Z">
        <w:r w:rsidRPr="005877FF">
          <w:rPr>
            <w:rFonts w:ascii="SimSun" w:eastAsia="SimSun" w:hAnsi="SimSun" w:cs="Arial" w:hint="eastAsia"/>
            <w:szCs w:val="24"/>
          </w:rPr>
          <w:t>住宿、交通或公務費等</w:t>
        </w:r>
        <w:r w:rsidRPr="005877FF">
          <w:rPr>
            <w:rFonts w:ascii="SimSun" w:eastAsia="SimSun" w:hAnsi="SimSun" w:cs="Arial"/>
            <w:szCs w:val="24"/>
          </w:rPr>
          <w:t>請遵循人資部門相關規定。</w:t>
        </w:r>
      </w:ins>
    </w:p>
    <w:p w:rsidR="006358CB" w:rsidRPr="005877FF" w:rsidRDefault="006358CB" w:rsidP="006358CB">
      <w:pPr>
        <w:pStyle w:val="a5"/>
        <w:numPr>
          <w:ilvl w:val="0"/>
          <w:numId w:val="75"/>
        </w:numPr>
        <w:ind w:leftChars="0"/>
        <w:rPr>
          <w:ins w:id="440" w:author="Wayne.Tu" w:date="2019-11-12T11:36:00Z"/>
          <w:rFonts w:ascii="SimSun" w:eastAsia="SimSun" w:hAnsi="SimSun" w:cs="Arial"/>
          <w:szCs w:val="24"/>
        </w:rPr>
      </w:pPr>
      <w:ins w:id="441" w:author="Wayne.Tu" w:date="2019-11-12T11:36:00Z">
        <w:r w:rsidRPr="005877FF">
          <w:rPr>
            <w:rFonts w:ascii="SimSun" w:eastAsia="SimSun" w:hAnsi="SimSun" w:cs="Arial"/>
            <w:szCs w:val="24"/>
          </w:rPr>
          <w:t>交際費</w:t>
        </w:r>
      </w:ins>
    </w:p>
    <w:p w:rsidR="006358CB" w:rsidRPr="005877FF" w:rsidRDefault="006358CB" w:rsidP="006358CB">
      <w:pPr>
        <w:pStyle w:val="a5"/>
        <w:ind w:leftChars="0" w:left="960"/>
        <w:rPr>
          <w:ins w:id="442" w:author="Wayne.Tu" w:date="2019-11-12T11:36:00Z"/>
          <w:rFonts w:ascii="SimSun" w:eastAsia="SimSun" w:hAnsi="SimSun" w:cs="Arial"/>
          <w:szCs w:val="24"/>
        </w:rPr>
      </w:pPr>
      <w:ins w:id="443" w:author="Wayne.Tu" w:date="2019-11-12T11:36:00Z">
        <w:r w:rsidRPr="005877FF">
          <w:rPr>
            <w:rFonts w:ascii="SimSun" w:eastAsia="SimSun" w:hAnsi="SimSun" w:cs="Arial"/>
            <w:szCs w:val="24"/>
          </w:rPr>
          <w:t xml:space="preserve">交際費應屬接待公司客戶為主。下列明細必須詳實記載，以供合乎為營業行為的費用詳細描述有關支出的金額、日期、地點及交際的目的和性質、所有出席人的公司、姓名、職稱及與本公司的關係，並提供報銷收據，收據上必須載明相關描述。 </w:t>
        </w:r>
      </w:ins>
    </w:p>
    <w:p w:rsidR="006358CB" w:rsidRPr="005877FF" w:rsidRDefault="006358CB" w:rsidP="006358CB">
      <w:pPr>
        <w:pStyle w:val="a5"/>
        <w:numPr>
          <w:ilvl w:val="0"/>
          <w:numId w:val="75"/>
        </w:numPr>
        <w:ind w:leftChars="0"/>
        <w:rPr>
          <w:ins w:id="444" w:author="Wayne.Tu" w:date="2019-11-12T11:36:00Z"/>
          <w:rFonts w:ascii="SimSun" w:eastAsia="SimSun" w:hAnsi="SimSun" w:cs="Arial"/>
          <w:szCs w:val="24"/>
        </w:rPr>
      </w:pPr>
      <w:ins w:id="445" w:author="Wayne.Tu" w:date="2019-11-12T11:36:00Z">
        <w:r w:rsidRPr="005877FF">
          <w:rPr>
            <w:rFonts w:ascii="SimSun" w:eastAsia="SimSun" w:hAnsi="SimSun" w:cs="Arial"/>
            <w:szCs w:val="24"/>
          </w:rPr>
          <w:t>雜項報銷費用</w:t>
        </w:r>
      </w:ins>
    </w:p>
    <w:p w:rsidR="006358CB" w:rsidRPr="005877FF" w:rsidRDefault="006358CB" w:rsidP="006358CB">
      <w:pPr>
        <w:pStyle w:val="a5"/>
        <w:ind w:leftChars="0" w:left="960"/>
        <w:rPr>
          <w:ins w:id="446" w:author="Wayne.Tu" w:date="2019-11-12T11:36:00Z"/>
          <w:rFonts w:ascii="SimSun" w:eastAsia="SimSun" w:hAnsi="SimSun" w:cs="Arial"/>
          <w:szCs w:val="24"/>
        </w:rPr>
      </w:pPr>
      <w:ins w:id="447" w:author="Wayne.Tu" w:date="2019-11-12T11:36:00Z">
        <w:r w:rsidRPr="005877FF">
          <w:rPr>
            <w:rFonts w:ascii="SimSun" w:eastAsia="SimSun" w:hAnsi="SimSun" w:cs="Arial"/>
            <w:szCs w:val="24"/>
          </w:rPr>
          <w:t>雜項的可報銷費用包括郵寄</w:t>
        </w:r>
        <w:r w:rsidRPr="005877FF">
          <w:rPr>
            <w:rFonts w:ascii="SimSun" w:eastAsia="SimSun" w:hAnsi="SimSun" w:cs="Arial" w:hint="eastAsia"/>
            <w:szCs w:val="24"/>
          </w:rPr>
          <w:t>快遞</w:t>
        </w:r>
        <w:r w:rsidRPr="005877FF">
          <w:rPr>
            <w:rFonts w:ascii="SimSun" w:eastAsia="SimSun" w:hAnsi="SimSun" w:cs="Arial"/>
            <w:szCs w:val="24"/>
          </w:rPr>
          <w:t>費</w:t>
        </w:r>
        <w:r w:rsidRPr="005877FF">
          <w:rPr>
            <w:rFonts w:ascii="SimSun" w:eastAsia="SimSun" w:hAnsi="SimSun" w:cs="Arial" w:hint="eastAsia"/>
            <w:szCs w:val="24"/>
          </w:rPr>
          <w:t>或文具</w:t>
        </w:r>
        <w:r w:rsidRPr="005877FF">
          <w:rPr>
            <w:rFonts w:ascii="SimSun" w:eastAsia="SimSun" w:hAnsi="SimSun" w:cs="Arial"/>
            <w:szCs w:val="24"/>
          </w:rPr>
          <w:t xml:space="preserve">等。 </w:t>
        </w:r>
      </w:ins>
    </w:p>
    <w:p w:rsidR="006358CB" w:rsidRPr="005877FF" w:rsidRDefault="006358CB" w:rsidP="006358CB">
      <w:pPr>
        <w:pStyle w:val="a5"/>
        <w:numPr>
          <w:ilvl w:val="0"/>
          <w:numId w:val="75"/>
        </w:numPr>
        <w:ind w:leftChars="0"/>
        <w:rPr>
          <w:ins w:id="448" w:author="Wayne.Tu" w:date="2019-11-12T11:36:00Z"/>
          <w:rFonts w:ascii="SimSun" w:eastAsia="SimSun" w:hAnsi="SimSun" w:cs="Arial"/>
          <w:szCs w:val="24"/>
        </w:rPr>
      </w:pPr>
      <w:ins w:id="449" w:author="Wayne.Tu" w:date="2019-11-12T11:36:00Z">
        <w:r w:rsidRPr="005877FF">
          <w:rPr>
            <w:rFonts w:ascii="SimSun" w:eastAsia="SimSun" w:hAnsi="SimSun" w:cs="Arial"/>
            <w:szCs w:val="24"/>
          </w:rPr>
          <w:t>不可報銷</w:t>
        </w:r>
        <w:r w:rsidRPr="005877FF">
          <w:rPr>
            <w:rFonts w:ascii="SimSun" w:eastAsia="SimSun" w:hAnsi="SimSun" w:cs="Arial" w:hint="eastAsia"/>
            <w:szCs w:val="24"/>
          </w:rPr>
          <w:t>之</w:t>
        </w:r>
        <w:r w:rsidRPr="005877FF">
          <w:rPr>
            <w:rFonts w:ascii="SimSun" w:eastAsia="SimSun" w:hAnsi="SimSun" w:cs="Arial"/>
            <w:szCs w:val="24"/>
          </w:rPr>
          <w:t>費用</w:t>
        </w:r>
      </w:ins>
    </w:p>
    <w:p w:rsidR="006358CB" w:rsidRPr="005877FF" w:rsidRDefault="006358CB" w:rsidP="006358CB">
      <w:pPr>
        <w:pStyle w:val="a5"/>
        <w:ind w:leftChars="0" w:left="960"/>
        <w:rPr>
          <w:ins w:id="450" w:author="Wayne.Tu" w:date="2019-11-12T11:36:00Z"/>
          <w:rFonts w:ascii="SimSun" w:eastAsia="SimSun" w:hAnsi="SimSun" w:cs="Arial"/>
          <w:szCs w:val="24"/>
        </w:rPr>
      </w:pPr>
      <w:ins w:id="451" w:author="Wayne.Tu" w:date="2019-11-12T11:36:00Z">
        <w:r w:rsidRPr="005877FF">
          <w:rPr>
            <w:rFonts w:ascii="SimSun" w:eastAsia="SimSun" w:hAnsi="SimSun" w:cs="Arial" w:hint="eastAsia"/>
            <w:szCs w:val="24"/>
          </w:rPr>
          <w:t>個人</w:t>
        </w:r>
        <w:proofErr w:type="gramStart"/>
        <w:r w:rsidRPr="005877FF">
          <w:rPr>
            <w:rFonts w:ascii="SimSun" w:eastAsia="SimSun" w:hAnsi="SimSun" w:cs="Arial"/>
            <w:szCs w:val="24"/>
          </w:rPr>
          <w:t>人</w:t>
        </w:r>
        <w:proofErr w:type="gramEnd"/>
        <w:r w:rsidRPr="005877FF">
          <w:rPr>
            <w:rFonts w:ascii="SimSun" w:eastAsia="SimSun" w:hAnsi="SimSun" w:cs="Arial"/>
            <w:szCs w:val="24"/>
          </w:rPr>
          <w:t>費用</w:t>
        </w:r>
        <w:r w:rsidRPr="005877FF">
          <w:rPr>
            <w:rFonts w:ascii="SimSun" w:eastAsia="SimSun" w:hAnsi="SimSun" w:cs="Arial" w:hint="eastAsia"/>
            <w:szCs w:val="24"/>
          </w:rPr>
          <w:t>或</w:t>
        </w:r>
        <w:r w:rsidRPr="005877FF">
          <w:rPr>
            <w:rFonts w:ascii="SimSun" w:eastAsia="SimSun" w:hAnsi="SimSun" w:cs="Arial"/>
            <w:szCs w:val="24"/>
          </w:rPr>
          <w:t>與公司業務無關等相關費用將不予報銷。</w:t>
        </w:r>
      </w:ins>
    </w:p>
    <w:p w:rsidR="006358CB" w:rsidRPr="005877FF" w:rsidRDefault="006358CB" w:rsidP="006358CB">
      <w:pPr>
        <w:pStyle w:val="a5"/>
        <w:numPr>
          <w:ilvl w:val="0"/>
          <w:numId w:val="104"/>
        </w:numPr>
        <w:ind w:leftChars="0"/>
        <w:rPr>
          <w:ins w:id="452" w:author="Wayne.Tu" w:date="2019-11-12T11:36:00Z"/>
          <w:rFonts w:ascii="SimSun" w:eastAsia="SimSun" w:hAnsi="SimSun" w:cs="Arial"/>
          <w:szCs w:val="24"/>
        </w:rPr>
      </w:pPr>
      <w:ins w:id="453" w:author="Wayne.Tu" w:date="2019-11-12T11:36:00Z">
        <w:r w:rsidRPr="005877FF">
          <w:rPr>
            <w:rFonts w:ascii="SimSun" w:eastAsia="SimSun" w:hAnsi="SimSun" w:cs="Arial" w:hint="eastAsia"/>
            <w:szCs w:val="24"/>
          </w:rPr>
          <w:t xml:space="preserve">簽核權限    </w:t>
        </w:r>
      </w:ins>
    </w:p>
    <w:tbl>
      <w:tblPr>
        <w:tblStyle w:val="af8"/>
        <w:tblW w:w="9072" w:type="dxa"/>
        <w:tblInd w:w="562" w:type="dxa"/>
        <w:tblLook w:val="04A0" w:firstRow="1" w:lastRow="0" w:firstColumn="1" w:lastColumn="0" w:noHBand="0" w:noVBand="1"/>
      </w:tblPr>
      <w:tblGrid>
        <w:gridCol w:w="456"/>
        <w:gridCol w:w="3372"/>
        <w:gridCol w:w="1275"/>
        <w:gridCol w:w="1418"/>
        <w:gridCol w:w="1276"/>
        <w:gridCol w:w="1275"/>
      </w:tblGrid>
      <w:tr w:rsidR="006358CB" w:rsidRPr="005877FF" w:rsidTr="006358CB">
        <w:trPr>
          <w:ins w:id="454" w:author="Wayne.Tu" w:date="2019-11-12T11:36:00Z"/>
        </w:trPr>
        <w:tc>
          <w:tcPr>
            <w:tcW w:w="456" w:type="dxa"/>
          </w:tcPr>
          <w:p w:rsidR="006358CB" w:rsidRPr="005877FF" w:rsidRDefault="006358CB" w:rsidP="006358CB">
            <w:pPr>
              <w:rPr>
                <w:ins w:id="455" w:author="Wayne.Tu" w:date="2019-11-12T11:36:00Z"/>
                <w:rFonts w:ascii="SimSun" w:eastAsia="SimSun" w:hAnsi="SimSun" w:cs="Arial"/>
                <w:szCs w:val="24"/>
              </w:rPr>
            </w:pPr>
          </w:p>
        </w:tc>
        <w:tc>
          <w:tcPr>
            <w:tcW w:w="3372" w:type="dxa"/>
          </w:tcPr>
          <w:p w:rsidR="006358CB" w:rsidRPr="005877FF" w:rsidRDefault="006358CB" w:rsidP="006358CB">
            <w:pPr>
              <w:rPr>
                <w:ins w:id="456" w:author="Wayne.Tu" w:date="2019-11-12T11:36:00Z"/>
                <w:rFonts w:ascii="SimSun" w:eastAsia="SimSun" w:hAnsi="SimSun" w:cs="Arial"/>
                <w:szCs w:val="24"/>
              </w:rPr>
            </w:pPr>
            <w:ins w:id="457" w:author="Wayne.Tu" w:date="2019-11-12T11:36:00Z">
              <w:r w:rsidRPr="005877FF">
                <w:rPr>
                  <w:rFonts w:ascii="SimSun" w:eastAsia="SimSun" w:hAnsi="SimSun" w:cs="Arial" w:hint="eastAsia"/>
                  <w:b/>
                  <w:szCs w:val="24"/>
                  <w:u w:val="single"/>
                </w:rPr>
                <w:t>金額</w:t>
              </w:r>
              <w:r w:rsidRPr="005877FF">
                <w:rPr>
                  <w:rFonts w:ascii="SimSun" w:eastAsia="SimSun" w:hAnsi="SimSun" w:cs="Arial"/>
                  <w:szCs w:val="24"/>
                </w:rPr>
                <w:t>（</w:t>
              </w:r>
              <w:r w:rsidRPr="005877FF">
                <w:rPr>
                  <w:rFonts w:ascii="SimSun" w:eastAsia="SimSun" w:hAnsi="SimSun" w:cs="Arial" w:hint="eastAsia"/>
                  <w:szCs w:val="24"/>
                </w:rPr>
                <w:t>新台幣</w:t>
              </w:r>
              <w:r w:rsidRPr="005877FF">
                <w:rPr>
                  <w:rFonts w:ascii="SimSun" w:eastAsia="SimSun" w:hAnsi="SimSun" w:cs="Arial"/>
                  <w:szCs w:val="24"/>
                </w:rPr>
                <w:t>）</w:t>
              </w:r>
            </w:ins>
          </w:p>
        </w:tc>
        <w:tc>
          <w:tcPr>
            <w:tcW w:w="1275" w:type="dxa"/>
          </w:tcPr>
          <w:p w:rsidR="006358CB" w:rsidRPr="005877FF" w:rsidRDefault="006358CB" w:rsidP="006358CB">
            <w:pPr>
              <w:jc w:val="center"/>
              <w:rPr>
                <w:ins w:id="458" w:author="Wayne.Tu" w:date="2019-11-12T11:36:00Z"/>
                <w:rFonts w:ascii="SimSun" w:eastAsia="SimSun" w:hAnsi="SimSun" w:cs="Arial"/>
                <w:b/>
                <w:szCs w:val="24"/>
                <w:u w:val="single"/>
              </w:rPr>
            </w:pPr>
            <w:ins w:id="459" w:author="Wayne.Tu" w:date="2019-11-12T11:36:00Z">
              <w:r w:rsidRPr="005877FF">
                <w:rPr>
                  <w:rFonts w:ascii="SimSun" w:eastAsia="SimSun" w:hAnsi="SimSun" w:cs="Arial" w:hint="eastAsia"/>
                  <w:b/>
                  <w:szCs w:val="24"/>
                  <w:u w:val="single"/>
                </w:rPr>
                <w:t>部門組長</w:t>
              </w:r>
            </w:ins>
          </w:p>
        </w:tc>
        <w:tc>
          <w:tcPr>
            <w:tcW w:w="1418" w:type="dxa"/>
          </w:tcPr>
          <w:p w:rsidR="006358CB" w:rsidRPr="005877FF" w:rsidRDefault="006358CB" w:rsidP="006358CB">
            <w:pPr>
              <w:jc w:val="center"/>
              <w:rPr>
                <w:ins w:id="460" w:author="Wayne.Tu" w:date="2019-11-12T11:36:00Z"/>
                <w:rFonts w:ascii="SimSun" w:eastAsia="SimSun" w:hAnsi="SimSun" w:cs="Arial"/>
                <w:b/>
                <w:szCs w:val="24"/>
                <w:u w:val="single"/>
              </w:rPr>
            </w:pPr>
            <w:ins w:id="461" w:author="Wayne.Tu" w:date="2019-11-12T11:36:00Z">
              <w:r w:rsidRPr="005877FF">
                <w:rPr>
                  <w:rFonts w:ascii="SimSun" w:eastAsia="SimSun" w:hAnsi="SimSun" w:cs="Arial" w:hint="eastAsia"/>
                  <w:b/>
                  <w:szCs w:val="24"/>
                  <w:u w:val="single"/>
                </w:rPr>
                <w:t>部門主管</w:t>
              </w:r>
            </w:ins>
          </w:p>
        </w:tc>
        <w:tc>
          <w:tcPr>
            <w:tcW w:w="1276" w:type="dxa"/>
          </w:tcPr>
          <w:p w:rsidR="006358CB" w:rsidRPr="005877FF" w:rsidRDefault="006358CB" w:rsidP="006358CB">
            <w:pPr>
              <w:jc w:val="center"/>
              <w:rPr>
                <w:ins w:id="462" w:author="Wayne.Tu" w:date="2019-11-12T11:36:00Z"/>
                <w:rFonts w:ascii="SimSun" w:eastAsia="SimSun" w:hAnsi="SimSun" w:cs="Arial"/>
                <w:b/>
                <w:szCs w:val="24"/>
                <w:u w:val="single"/>
              </w:rPr>
            </w:pPr>
            <w:ins w:id="463" w:author="Wayne.Tu" w:date="2019-11-12T11:36:00Z">
              <w:r w:rsidRPr="005877FF">
                <w:rPr>
                  <w:rFonts w:ascii="SimSun" w:eastAsia="SimSun" w:hAnsi="SimSun" w:cs="Arial" w:hint="eastAsia"/>
                  <w:b/>
                  <w:szCs w:val="24"/>
                  <w:u w:val="single"/>
                </w:rPr>
                <w:t>財務經理</w:t>
              </w:r>
            </w:ins>
          </w:p>
        </w:tc>
        <w:tc>
          <w:tcPr>
            <w:tcW w:w="1275" w:type="dxa"/>
          </w:tcPr>
          <w:p w:rsidR="006358CB" w:rsidRPr="005877FF" w:rsidRDefault="006358CB" w:rsidP="006358CB">
            <w:pPr>
              <w:jc w:val="center"/>
              <w:rPr>
                <w:ins w:id="464" w:author="Wayne.Tu" w:date="2019-11-12T11:36:00Z"/>
                <w:rFonts w:ascii="SimSun" w:eastAsia="SimSun" w:hAnsi="SimSun" w:cs="Arial"/>
                <w:b/>
                <w:szCs w:val="24"/>
                <w:u w:val="single"/>
              </w:rPr>
            </w:pPr>
            <w:ins w:id="465" w:author="Wayne.Tu" w:date="2019-11-12T11:36:00Z">
              <w:r w:rsidRPr="005877FF">
                <w:rPr>
                  <w:rFonts w:ascii="SimSun" w:eastAsia="SimSun" w:hAnsi="SimSun" w:cs="Arial" w:hint="eastAsia"/>
                  <w:b/>
                  <w:szCs w:val="24"/>
                  <w:u w:val="single"/>
                </w:rPr>
                <w:t>總經理</w:t>
              </w:r>
            </w:ins>
          </w:p>
        </w:tc>
      </w:tr>
      <w:tr w:rsidR="006358CB" w:rsidRPr="005877FF" w:rsidTr="006358CB">
        <w:trPr>
          <w:ins w:id="466" w:author="Wayne.Tu" w:date="2019-11-12T11:36:00Z"/>
        </w:trPr>
        <w:tc>
          <w:tcPr>
            <w:tcW w:w="456" w:type="dxa"/>
          </w:tcPr>
          <w:p w:rsidR="006358CB" w:rsidRPr="005877FF" w:rsidRDefault="006358CB" w:rsidP="006358CB">
            <w:pPr>
              <w:rPr>
                <w:ins w:id="467" w:author="Wayne.Tu" w:date="2019-11-12T11:36:00Z"/>
                <w:rFonts w:ascii="SimSun" w:eastAsia="SimSun" w:hAnsi="SimSun" w:cs="Arial"/>
                <w:szCs w:val="24"/>
              </w:rPr>
            </w:pPr>
            <w:ins w:id="468" w:author="Wayne.Tu" w:date="2019-11-12T11:36:00Z">
              <w:r w:rsidRPr="005877FF">
                <w:rPr>
                  <w:rFonts w:ascii="SimSun" w:eastAsia="SimSun" w:hAnsi="SimSun" w:cs="Arial" w:hint="eastAsia"/>
                  <w:szCs w:val="24"/>
                </w:rPr>
                <w:t>1.</w:t>
              </w:r>
            </w:ins>
          </w:p>
        </w:tc>
        <w:tc>
          <w:tcPr>
            <w:tcW w:w="3372" w:type="dxa"/>
          </w:tcPr>
          <w:p w:rsidR="006358CB" w:rsidRPr="005877FF" w:rsidRDefault="006358CB" w:rsidP="006358CB">
            <w:pPr>
              <w:rPr>
                <w:ins w:id="469" w:author="Wayne.Tu" w:date="2019-11-12T11:36:00Z"/>
                <w:rFonts w:ascii="SimSun" w:eastAsia="SimSun" w:hAnsi="SimSun" w:cs="Arial"/>
                <w:szCs w:val="24"/>
              </w:rPr>
            </w:pPr>
            <w:ins w:id="470" w:author="Wayne.Tu" w:date="2019-11-12T11:36:00Z">
              <w:r w:rsidRPr="005877FF">
                <w:rPr>
                  <w:rFonts w:ascii="SimSun" w:eastAsia="SimSun" w:hAnsi="SimSun" w:cs="Arial" w:hint="eastAsia"/>
                  <w:szCs w:val="24"/>
                </w:rPr>
                <w:t>金額&lt;=</w:t>
              </w:r>
              <w:r w:rsidRPr="00EB418F">
                <w:rPr>
                  <w:rFonts w:ascii="Arial" w:eastAsia="SimSun" w:hAnsi="Arial" w:cs="Arial"/>
                  <w:szCs w:val="24"/>
                  <w:rPrChange w:id="471" w:author="Wayne.Tu" w:date="2019-11-12T15:04:00Z">
                    <w:rPr>
                      <w:rFonts w:ascii="SimSun" w:eastAsia="SimSun" w:hAnsi="SimSun" w:cs="Arial" w:hint="eastAsia"/>
                      <w:szCs w:val="24"/>
                    </w:rPr>
                  </w:rPrChange>
                </w:rPr>
                <w:t>10,000</w:t>
              </w:r>
            </w:ins>
          </w:p>
        </w:tc>
        <w:tc>
          <w:tcPr>
            <w:tcW w:w="1275" w:type="dxa"/>
          </w:tcPr>
          <w:p w:rsidR="006358CB" w:rsidRPr="00EB418F" w:rsidRDefault="006358CB" w:rsidP="006358CB">
            <w:pPr>
              <w:jc w:val="center"/>
              <w:rPr>
                <w:ins w:id="472" w:author="Wayne.Tu" w:date="2019-11-12T11:36:00Z"/>
                <w:rFonts w:ascii="Arial" w:eastAsia="SimSun" w:hAnsi="Arial" w:cs="Arial"/>
                <w:szCs w:val="24"/>
                <w:rPrChange w:id="473" w:author="Wayne.Tu" w:date="2019-11-12T15:04:00Z">
                  <w:rPr>
                    <w:ins w:id="474" w:author="Wayne.Tu" w:date="2019-11-12T11:36:00Z"/>
                    <w:rFonts w:ascii="SimSun" w:eastAsia="SimSun" w:hAnsi="SimSun" w:cs="Arial"/>
                    <w:szCs w:val="24"/>
                  </w:rPr>
                </w:rPrChange>
              </w:rPr>
            </w:pPr>
            <w:ins w:id="475" w:author="Wayne.Tu" w:date="2019-11-12T11:36:00Z">
              <w:r w:rsidRPr="00EB418F">
                <w:rPr>
                  <w:rFonts w:ascii="Arial" w:eastAsia="SimSun" w:hAnsi="Arial" w:cs="Arial"/>
                  <w:szCs w:val="24"/>
                  <w:rPrChange w:id="476" w:author="Wayne.Tu" w:date="2019-11-12T15:04:00Z">
                    <w:rPr>
                      <w:rFonts w:ascii="SimSun" w:eastAsia="SimSun" w:hAnsi="SimSun" w:cs="Arial"/>
                      <w:szCs w:val="24"/>
                    </w:rPr>
                  </w:rPrChange>
                </w:rPr>
                <w:t>V</w:t>
              </w:r>
            </w:ins>
          </w:p>
        </w:tc>
        <w:tc>
          <w:tcPr>
            <w:tcW w:w="1418" w:type="dxa"/>
          </w:tcPr>
          <w:p w:rsidR="006358CB" w:rsidRPr="00EB418F" w:rsidRDefault="006358CB" w:rsidP="006358CB">
            <w:pPr>
              <w:jc w:val="center"/>
              <w:rPr>
                <w:ins w:id="477" w:author="Wayne.Tu" w:date="2019-11-12T11:36:00Z"/>
                <w:rFonts w:ascii="Arial" w:eastAsia="SimSun" w:hAnsi="Arial" w:cs="Arial"/>
                <w:szCs w:val="24"/>
                <w:rPrChange w:id="478" w:author="Wayne.Tu" w:date="2019-11-12T15:04:00Z">
                  <w:rPr>
                    <w:ins w:id="479" w:author="Wayne.Tu" w:date="2019-11-12T11:36:00Z"/>
                    <w:rFonts w:ascii="SimSun" w:eastAsia="SimSun" w:hAnsi="SimSun" w:cs="Arial"/>
                    <w:szCs w:val="24"/>
                  </w:rPr>
                </w:rPrChange>
              </w:rPr>
            </w:pPr>
          </w:p>
        </w:tc>
        <w:tc>
          <w:tcPr>
            <w:tcW w:w="1276" w:type="dxa"/>
          </w:tcPr>
          <w:p w:rsidR="006358CB" w:rsidRPr="00EB418F" w:rsidRDefault="006358CB" w:rsidP="006358CB">
            <w:pPr>
              <w:jc w:val="center"/>
              <w:rPr>
                <w:ins w:id="480" w:author="Wayne.Tu" w:date="2019-11-12T11:36:00Z"/>
                <w:rFonts w:ascii="Arial" w:eastAsia="SimSun" w:hAnsi="Arial" w:cs="Arial"/>
                <w:szCs w:val="24"/>
                <w:rPrChange w:id="481" w:author="Wayne.Tu" w:date="2019-11-12T15:04:00Z">
                  <w:rPr>
                    <w:ins w:id="482" w:author="Wayne.Tu" w:date="2019-11-12T11:36:00Z"/>
                    <w:rFonts w:ascii="SimSun" w:eastAsia="SimSun" w:hAnsi="SimSun" w:cs="Arial"/>
                    <w:szCs w:val="24"/>
                  </w:rPr>
                </w:rPrChange>
              </w:rPr>
            </w:pPr>
            <w:ins w:id="483" w:author="Wayne.Tu" w:date="2019-11-12T11:36:00Z">
              <w:r w:rsidRPr="00EB418F">
                <w:rPr>
                  <w:rFonts w:ascii="Arial" w:eastAsia="SimSun" w:hAnsi="Arial" w:cs="Arial"/>
                  <w:szCs w:val="24"/>
                  <w:rPrChange w:id="484" w:author="Wayne.Tu" w:date="2019-11-12T15:04:00Z">
                    <w:rPr>
                      <w:rFonts w:ascii="SimSun" w:eastAsia="SimSun" w:hAnsi="SimSun" w:cs="Arial"/>
                      <w:szCs w:val="24"/>
                    </w:rPr>
                  </w:rPrChange>
                </w:rPr>
                <w:t>V</w:t>
              </w:r>
            </w:ins>
          </w:p>
        </w:tc>
        <w:tc>
          <w:tcPr>
            <w:tcW w:w="1275" w:type="dxa"/>
          </w:tcPr>
          <w:p w:rsidR="006358CB" w:rsidRPr="00EB418F" w:rsidRDefault="006358CB" w:rsidP="006358CB">
            <w:pPr>
              <w:jc w:val="center"/>
              <w:rPr>
                <w:ins w:id="485" w:author="Wayne.Tu" w:date="2019-11-12T11:36:00Z"/>
                <w:rFonts w:ascii="Arial" w:eastAsia="SimSun" w:hAnsi="Arial" w:cs="Arial"/>
                <w:szCs w:val="24"/>
                <w:rPrChange w:id="486" w:author="Wayne.Tu" w:date="2019-11-12T15:04:00Z">
                  <w:rPr>
                    <w:ins w:id="487" w:author="Wayne.Tu" w:date="2019-11-12T11:36:00Z"/>
                    <w:rFonts w:ascii="SimSun" w:eastAsia="SimSun" w:hAnsi="SimSun" w:cs="Arial"/>
                    <w:szCs w:val="24"/>
                  </w:rPr>
                </w:rPrChange>
              </w:rPr>
            </w:pPr>
          </w:p>
        </w:tc>
      </w:tr>
      <w:tr w:rsidR="006358CB" w:rsidRPr="005877FF" w:rsidTr="006358CB">
        <w:trPr>
          <w:ins w:id="488" w:author="Wayne.Tu" w:date="2019-11-12T11:36:00Z"/>
        </w:trPr>
        <w:tc>
          <w:tcPr>
            <w:tcW w:w="456" w:type="dxa"/>
          </w:tcPr>
          <w:p w:rsidR="006358CB" w:rsidRPr="005877FF" w:rsidRDefault="006358CB" w:rsidP="006358CB">
            <w:pPr>
              <w:rPr>
                <w:ins w:id="489" w:author="Wayne.Tu" w:date="2019-11-12T11:36:00Z"/>
                <w:rFonts w:ascii="SimSun" w:eastAsia="SimSun" w:hAnsi="SimSun" w:cs="Arial"/>
                <w:szCs w:val="24"/>
              </w:rPr>
            </w:pPr>
            <w:ins w:id="490" w:author="Wayne.Tu" w:date="2019-11-12T11:36:00Z">
              <w:r w:rsidRPr="005877FF">
                <w:rPr>
                  <w:rFonts w:ascii="SimSun" w:eastAsia="SimSun" w:hAnsi="SimSun" w:cs="Arial" w:hint="eastAsia"/>
                  <w:szCs w:val="24"/>
                </w:rPr>
                <w:t>2.</w:t>
              </w:r>
            </w:ins>
          </w:p>
        </w:tc>
        <w:tc>
          <w:tcPr>
            <w:tcW w:w="3372" w:type="dxa"/>
          </w:tcPr>
          <w:p w:rsidR="006358CB" w:rsidRPr="005877FF" w:rsidRDefault="006358CB" w:rsidP="006358CB">
            <w:pPr>
              <w:rPr>
                <w:ins w:id="491" w:author="Wayne.Tu" w:date="2019-11-12T11:36:00Z"/>
                <w:rFonts w:ascii="SimSun" w:eastAsia="SimSun" w:hAnsi="SimSun" w:cs="Arial"/>
                <w:szCs w:val="24"/>
              </w:rPr>
            </w:pPr>
            <w:ins w:id="492" w:author="Wayne.Tu" w:date="2019-11-12T11:36:00Z">
              <w:r w:rsidRPr="005877FF">
                <w:rPr>
                  <w:rFonts w:ascii="SimSun" w:eastAsia="SimSun" w:hAnsi="SimSun" w:cs="Arial" w:hint="eastAsia"/>
                  <w:szCs w:val="24"/>
                </w:rPr>
                <w:t>金額介於</w:t>
              </w:r>
              <w:r w:rsidRPr="00EB418F">
                <w:rPr>
                  <w:rFonts w:ascii="Arial" w:eastAsia="SimSun" w:hAnsi="Arial" w:cs="Arial"/>
                  <w:szCs w:val="24"/>
                  <w:rPrChange w:id="493" w:author="Wayne.Tu" w:date="2019-11-12T15:04:00Z">
                    <w:rPr>
                      <w:rFonts w:ascii="SimSun" w:eastAsia="SimSun" w:hAnsi="SimSun" w:cs="Arial" w:hint="eastAsia"/>
                      <w:szCs w:val="24"/>
                    </w:rPr>
                  </w:rPrChange>
                </w:rPr>
                <w:t>10,001</w:t>
              </w:r>
              <w:r w:rsidRPr="005877FF">
                <w:rPr>
                  <w:rFonts w:ascii="SimSun" w:eastAsia="SimSun" w:hAnsi="SimSun" w:cs="Arial" w:hint="eastAsia"/>
                  <w:szCs w:val="24"/>
                </w:rPr>
                <w:t xml:space="preserve"> ～ </w:t>
              </w:r>
              <w:r w:rsidRPr="00EB418F">
                <w:rPr>
                  <w:rFonts w:ascii="Arial" w:eastAsia="SimSun" w:hAnsi="Arial" w:cs="Arial"/>
                  <w:szCs w:val="24"/>
                  <w:rPrChange w:id="494" w:author="Wayne.Tu" w:date="2019-11-12T15:04:00Z">
                    <w:rPr>
                      <w:rFonts w:ascii="SimSun" w:eastAsia="SimSun" w:hAnsi="SimSun" w:cs="Arial" w:hint="eastAsia"/>
                      <w:szCs w:val="24"/>
                    </w:rPr>
                  </w:rPrChange>
                </w:rPr>
                <w:t>100,000</w:t>
              </w:r>
            </w:ins>
          </w:p>
        </w:tc>
        <w:tc>
          <w:tcPr>
            <w:tcW w:w="1275" w:type="dxa"/>
          </w:tcPr>
          <w:p w:rsidR="006358CB" w:rsidRPr="00EB418F" w:rsidRDefault="006358CB" w:rsidP="006358CB">
            <w:pPr>
              <w:jc w:val="center"/>
              <w:rPr>
                <w:ins w:id="495" w:author="Wayne.Tu" w:date="2019-11-12T11:36:00Z"/>
                <w:rFonts w:ascii="Arial" w:eastAsia="SimSun" w:hAnsi="Arial" w:cs="Arial"/>
                <w:szCs w:val="24"/>
                <w:rPrChange w:id="496" w:author="Wayne.Tu" w:date="2019-11-12T15:04:00Z">
                  <w:rPr>
                    <w:ins w:id="497" w:author="Wayne.Tu" w:date="2019-11-12T11:36:00Z"/>
                    <w:rFonts w:ascii="SimSun" w:eastAsia="SimSun" w:hAnsi="SimSun" w:cs="Arial"/>
                    <w:szCs w:val="24"/>
                  </w:rPr>
                </w:rPrChange>
              </w:rPr>
            </w:pPr>
          </w:p>
        </w:tc>
        <w:tc>
          <w:tcPr>
            <w:tcW w:w="1418" w:type="dxa"/>
          </w:tcPr>
          <w:p w:rsidR="006358CB" w:rsidRPr="00EB418F" w:rsidRDefault="006358CB" w:rsidP="006358CB">
            <w:pPr>
              <w:jc w:val="center"/>
              <w:rPr>
                <w:ins w:id="498" w:author="Wayne.Tu" w:date="2019-11-12T11:36:00Z"/>
                <w:rFonts w:ascii="Arial" w:eastAsia="SimSun" w:hAnsi="Arial" w:cs="Arial"/>
                <w:szCs w:val="24"/>
                <w:rPrChange w:id="499" w:author="Wayne.Tu" w:date="2019-11-12T15:04:00Z">
                  <w:rPr>
                    <w:ins w:id="500" w:author="Wayne.Tu" w:date="2019-11-12T11:36:00Z"/>
                    <w:rFonts w:ascii="SimSun" w:eastAsia="SimSun" w:hAnsi="SimSun" w:cs="Arial"/>
                    <w:szCs w:val="24"/>
                  </w:rPr>
                </w:rPrChange>
              </w:rPr>
            </w:pPr>
            <w:ins w:id="501" w:author="Wayne.Tu" w:date="2019-11-12T11:36:00Z">
              <w:r w:rsidRPr="00EB418F">
                <w:rPr>
                  <w:rFonts w:ascii="Arial" w:eastAsia="SimSun" w:hAnsi="Arial" w:cs="Arial"/>
                  <w:szCs w:val="24"/>
                  <w:rPrChange w:id="502" w:author="Wayne.Tu" w:date="2019-11-12T15:04:00Z">
                    <w:rPr>
                      <w:rFonts w:ascii="SimSun" w:eastAsia="SimSun" w:hAnsi="SimSun" w:cs="Arial"/>
                      <w:szCs w:val="24"/>
                    </w:rPr>
                  </w:rPrChange>
                </w:rPr>
                <w:t>V</w:t>
              </w:r>
            </w:ins>
          </w:p>
        </w:tc>
        <w:tc>
          <w:tcPr>
            <w:tcW w:w="1276" w:type="dxa"/>
          </w:tcPr>
          <w:p w:rsidR="006358CB" w:rsidRPr="00EB418F" w:rsidRDefault="006358CB" w:rsidP="006358CB">
            <w:pPr>
              <w:jc w:val="center"/>
              <w:rPr>
                <w:ins w:id="503" w:author="Wayne.Tu" w:date="2019-11-12T11:36:00Z"/>
                <w:rFonts w:ascii="Arial" w:eastAsia="SimSun" w:hAnsi="Arial" w:cs="Arial"/>
                <w:szCs w:val="24"/>
                <w:rPrChange w:id="504" w:author="Wayne.Tu" w:date="2019-11-12T15:04:00Z">
                  <w:rPr>
                    <w:ins w:id="505" w:author="Wayne.Tu" w:date="2019-11-12T11:36:00Z"/>
                    <w:rFonts w:ascii="SimSun" w:eastAsia="SimSun" w:hAnsi="SimSun" w:cs="Arial"/>
                    <w:szCs w:val="24"/>
                  </w:rPr>
                </w:rPrChange>
              </w:rPr>
            </w:pPr>
            <w:ins w:id="506" w:author="Wayne.Tu" w:date="2019-11-12T11:36:00Z">
              <w:r w:rsidRPr="00EB418F">
                <w:rPr>
                  <w:rFonts w:ascii="Arial" w:eastAsia="SimSun" w:hAnsi="Arial" w:cs="Arial"/>
                  <w:szCs w:val="24"/>
                  <w:rPrChange w:id="507" w:author="Wayne.Tu" w:date="2019-11-12T15:04:00Z">
                    <w:rPr>
                      <w:rFonts w:ascii="SimSun" w:eastAsia="SimSun" w:hAnsi="SimSun" w:cs="Arial"/>
                      <w:szCs w:val="24"/>
                    </w:rPr>
                  </w:rPrChange>
                </w:rPr>
                <w:t>V</w:t>
              </w:r>
            </w:ins>
          </w:p>
        </w:tc>
        <w:tc>
          <w:tcPr>
            <w:tcW w:w="1275" w:type="dxa"/>
          </w:tcPr>
          <w:p w:rsidR="006358CB" w:rsidRPr="00EB418F" w:rsidRDefault="006358CB" w:rsidP="006358CB">
            <w:pPr>
              <w:jc w:val="center"/>
              <w:rPr>
                <w:ins w:id="508" w:author="Wayne.Tu" w:date="2019-11-12T11:36:00Z"/>
                <w:rFonts w:ascii="Arial" w:eastAsia="SimSun" w:hAnsi="Arial" w:cs="Arial"/>
                <w:szCs w:val="24"/>
                <w:rPrChange w:id="509" w:author="Wayne.Tu" w:date="2019-11-12T15:04:00Z">
                  <w:rPr>
                    <w:ins w:id="510" w:author="Wayne.Tu" w:date="2019-11-12T11:36:00Z"/>
                    <w:rFonts w:ascii="SimSun" w:eastAsia="SimSun" w:hAnsi="SimSun" w:cs="Arial"/>
                    <w:szCs w:val="24"/>
                  </w:rPr>
                </w:rPrChange>
              </w:rPr>
            </w:pPr>
          </w:p>
        </w:tc>
      </w:tr>
      <w:tr w:rsidR="006358CB" w:rsidRPr="005877FF" w:rsidTr="006358CB">
        <w:trPr>
          <w:ins w:id="511" w:author="Wayne.Tu" w:date="2019-11-12T11:36:00Z"/>
        </w:trPr>
        <w:tc>
          <w:tcPr>
            <w:tcW w:w="456" w:type="dxa"/>
          </w:tcPr>
          <w:p w:rsidR="006358CB" w:rsidRPr="005877FF" w:rsidRDefault="006358CB" w:rsidP="006358CB">
            <w:pPr>
              <w:rPr>
                <w:ins w:id="512" w:author="Wayne.Tu" w:date="2019-11-12T11:36:00Z"/>
                <w:rFonts w:ascii="SimSun" w:eastAsia="SimSun" w:hAnsi="SimSun" w:cs="Arial"/>
                <w:szCs w:val="24"/>
              </w:rPr>
            </w:pPr>
            <w:ins w:id="513" w:author="Wayne.Tu" w:date="2019-11-12T11:36:00Z">
              <w:r w:rsidRPr="005877FF">
                <w:rPr>
                  <w:rFonts w:ascii="SimSun" w:eastAsia="SimSun" w:hAnsi="SimSun" w:cs="Arial" w:hint="eastAsia"/>
                  <w:szCs w:val="24"/>
                </w:rPr>
                <w:t>3.</w:t>
              </w:r>
            </w:ins>
          </w:p>
        </w:tc>
        <w:tc>
          <w:tcPr>
            <w:tcW w:w="3372" w:type="dxa"/>
          </w:tcPr>
          <w:p w:rsidR="006358CB" w:rsidRPr="005877FF" w:rsidRDefault="006358CB" w:rsidP="006358CB">
            <w:pPr>
              <w:rPr>
                <w:ins w:id="514" w:author="Wayne.Tu" w:date="2019-11-12T11:36:00Z"/>
                <w:rFonts w:ascii="SimSun" w:eastAsia="SimSun" w:hAnsi="SimSun" w:cs="Arial"/>
                <w:szCs w:val="24"/>
              </w:rPr>
            </w:pPr>
            <w:ins w:id="515" w:author="Wayne.Tu" w:date="2019-11-12T11:36:00Z">
              <w:r w:rsidRPr="005877FF">
                <w:rPr>
                  <w:rFonts w:ascii="SimSun" w:eastAsia="SimSun" w:hAnsi="SimSun" w:cs="Arial" w:hint="eastAsia"/>
                  <w:szCs w:val="24"/>
                </w:rPr>
                <w:t>金額&gt;=</w:t>
              </w:r>
              <w:r w:rsidRPr="00EB418F">
                <w:rPr>
                  <w:rFonts w:ascii="Arial" w:eastAsia="SimSun" w:hAnsi="Arial" w:cs="Arial"/>
                  <w:szCs w:val="24"/>
                  <w:rPrChange w:id="516" w:author="Wayne.Tu" w:date="2019-11-12T15:04:00Z">
                    <w:rPr>
                      <w:rFonts w:ascii="SimSun" w:eastAsia="SimSun" w:hAnsi="SimSun" w:cs="Arial" w:hint="eastAsia"/>
                      <w:szCs w:val="24"/>
                    </w:rPr>
                  </w:rPrChange>
                </w:rPr>
                <w:t>100,001</w:t>
              </w:r>
            </w:ins>
          </w:p>
        </w:tc>
        <w:tc>
          <w:tcPr>
            <w:tcW w:w="1275" w:type="dxa"/>
          </w:tcPr>
          <w:p w:rsidR="006358CB" w:rsidRPr="00EB418F" w:rsidRDefault="006358CB" w:rsidP="006358CB">
            <w:pPr>
              <w:jc w:val="center"/>
              <w:rPr>
                <w:ins w:id="517" w:author="Wayne.Tu" w:date="2019-11-12T11:36:00Z"/>
                <w:rFonts w:ascii="Arial" w:eastAsia="SimSun" w:hAnsi="Arial" w:cs="Arial"/>
                <w:szCs w:val="24"/>
                <w:rPrChange w:id="518" w:author="Wayne.Tu" w:date="2019-11-12T15:04:00Z">
                  <w:rPr>
                    <w:ins w:id="519" w:author="Wayne.Tu" w:date="2019-11-12T11:36:00Z"/>
                    <w:rFonts w:ascii="SimSun" w:eastAsia="SimSun" w:hAnsi="SimSun" w:cs="Arial"/>
                    <w:szCs w:val="24"/>
                  </w:rPr>
                </w:rPrChange>
              </w:rPr>
            </w:pPr>
          </w:p>
        </w:tc>
        <w:tc>
          <w:tcPr>
            <w:tcW w:w="1418" w:type="dxa"/>
          </w:tcPr>
          <w:p w:rsidR="006358CB" w:rsidRPr="00EB418F" w:rsidRDefault="006358CB" w:rsidP="006358CB">
            <w:pPr>
              <w:jc w:val="center"/>
              <w:rPr>
                <w:ins w:id="520" w:author="Wayne.Tu" w:date="2019-11-12T11:36:00Z"/>
                <w:rFonts w:ascii="Arial" w:eastAsia="SimSun" w:hAnsi="Arial" w:cs="Arial"/>
                <w:szCs w:val="24"/>
                <w:rPrChange w:id="521" w:author="Wayne.Tu" w:date="2019-11-12T15:04:00Z">
                  <w:rPr>
                    <w:ins w:id="522" w:author="Wayne.Tu" w:date="2019-11-12T11:36:00Z"/>
                    <w:rFonts w:ascii="SimSun" w:eastAsia="SimSun" w:hAnsi="SimSun" w:cs="Arial"/>
                    <w:szCs w:val="24"/>
                  </w:rPr>
                </w:rPrChange>
              </w:rPr>
            </w:pPr>
            <w:ins w:id="523" w:author="Wayne.Tu" w:date="2019-11-12T11:36:00Z">
              <w:r w:rsidRPr="00EB418F">
                <w:rPr>
                  <w:rFonts w:ascii="Arial" w:eastAsia="SimSun" w:hAnsi="Arial" w:cs="Arial"/>
                  <w:szCs w:val="24"/>
                  <w:rPrChange w:id="524" w:author="Wayne.Tu" w:date="2019-11-12T15:04:00Z">
                    <w:rPr>
                      <w:rFonts w:ascii="SimSun" w:eastAsia="SimSun" w:hAnsi="SimSun" w:cs="Arial"/>
                      <w:szCs w:val="24"/>
                    </w:rPr>
                  </w:rPrChange>
                </w:rPr>
                <w:t>V</w:t>
              </w:r>
            </w:ins>
          </w:p>
        </w:tc>
        <w:tc>
          <w:tcPr>
            <w:tcW w:w="1276" w:type="dxa"/>
          </w:tcPr>
          <w:p w:rsidR="006358CB" w:rsidRPr="00EB418F" w:rsidRDefault="006358CB" w:rsidP="006358CB">
            <w:pPr>
              <w:jc w:val="center"/>
              <w:rPr>
                <w:ins w:id="525" w:author="Wayne.Tu" w:date="2019-11-12T11:36:00Z"/>
                <w:rFonts w:ascii="Arial" w:eastAsia="SimSun" w:hAnsi="Arial" w:cs="Arial"/>
                <w:szCs w:val="24"/>
                <w:rPrChange w:id="526" w:author="Wayne.Tu" w:date="2019-11-12T15:04:00Z">
                  <w:rPr>
                    <w:ins w:id="527" w:author="Wayne.Tu" w:date="2019-11-12T11:36:00Z"/>
                    <w:rFonts w:ascii="SimSun" w:eastAsia="SimSun" w:hAnsi="SimSun" w:cs="Arial"/>
                    <w:szCs w:val="24"/>
                  </w:rPr>
                </w:rPrChange>
              </w:rPr>
            </w:pPr>
            <w:ins w:id="528" w:author="Wayne.Tu" w:date="2019-11-12T11:36:00Z">
              <w:r w:rsidRPr="00EB418F">
                <w:rPr>
                  <w:rFonts w:ascii="Arial" w:eastAsia="SimSun" w:hAnsi="Arial" w:cs="Arial"/>
                  <w:szCs w:val="24"/>
                  <w:rPrChange w:id="529" w:author="Wayne.Tu" w:date="2019-11-12T15:04:00Z">
                    <w:rPr>
                      <w:rFonts w:ascii="SimSun" w:eastAsia="SimSun" w:hAnsi="SimSun" w:cs="Arial"/>
                      <w:szCs w:val="24"/>
                    </w:rPr>
                  </w:rPrChange>
                </w:rPr>
                <w:t>V</w:t>
              </w:r>
            </w:ins>
          </w:p>
        </w:tc>
        <w:tc>
          <w:tcPr>
            <w:tcW w:w="1275" w:type="dxa"/>
          </w:tcPr>
          <w:p w:rsidR="006358CB" w:rsidRPr="00EB418F" w:rsidRDefault="006358CB" w:rsidP="006358CB">
            <w:pPr>
              <w:jc w:val="center"/>
              <w:rPr>
                <w:ins w:id="530" w:author="Wayne.Tu" w:date="2019-11-12T11:36:00Z"/>
                <w:rFonts w:ascii="Arial" w:eastAsia="SimSun" w:hAnsi="Arial" w:cs="Arial"/>
                <w:szCs w:val="24"/>
                <w:rPrChange w:id="531" w:author="Wayne.Tu" w:date="2019-11-12T15:04:00Z">
                  <w:rPr>
                    <w:ins w:id="532" w:author="Wayne.Tu" w:date="2019-11-12T11:36:00Z"/>
                    <w:rFonts w:ascii="SimSun" w:eastAsia="SimSun" w:hAnsi="SimSun" w:cs="Arial"/>
                    <w:szCs w:val="24"/>
                  </w:rPr>
                </w:rPrChange>
              </w:rPr>
            </w:pPr>
            <w:ins w:id="533" w:author="Wayne.Tu" w:date="2019-11-12T11:36:00Z">
              <w:r w:rsidRPr="00EB418F">
                <w:rPr>
                  <w:rFonts w:ascii="Arial" w:eastAsia="SimSun" w:hAnsi="Arial" w:cs="Arial"/>
                  <w:szCs w:val="24"/>
                  <w:rPrChange w:id="534" w:author="Wayne.Tu" w:date="2019-11-12T15:04:00Z">
                    <w:rPr>
                      <w:rFonts w:ascii="SimSun" w:eastAsia="SimSun" w:hAnsi="SimSun" w:cs="Arial"/>
                      <w:szCs w:val="24"/>
                    </w:rPr>
                  </w:rPrChange>
                </w:rPr>
                <w:t>V</w:t>
              </w:r>
            </w:ins>
          </w:p>
        </w:tc>
      </w:tr>
    </w:tbl>
    <w:p w:rsidR="006358CB" w:rsidRPr="005877FF" w:rsidRDefault="006358CB" w:rsidP="006358CB">
      <w:pPr>
        <w:rPr>
          <w:ins w:id="535" w:author="Wayne.Tu" w:date="2019-11-12T11:36:00Z"/>
          <w:rFonts w:ascii="SimSun" w:eastAsia="SimSun" w:hAnsi="SimSun" w:cs="Arial"/>
          <w:szCs w:val="24"/>
        </w:rPr>
      </w:pPr>
    </w:p>
    <w:p w:rsidR="006358CB" w:rsidRPr="005877FF" w:rsidRDefault="006358CB" w:rsidP="006358CB">
      <w:pPr>
        <w:rPr>
          <w:ins w:id="536" w:author="Wayne.Tu" w:date="2019-11-12T11:36:00Z"/>
          <w:rFonts w:ascii="SimSun" w:eastAsia="SimSun" w:hAnsi="SimSun" w:cs="Arial"/>
          <w:szCs w:val="24"/>
        </w:rPr>
      </w:pPr>
    </w:p>
    <w:p w:rsidR="006358CB" w:rsidRPr="005877FF" w:rsidRDefault="006358CB" w:rsidP="006358CB">
      <w:pPr>
        <w:rPr>
          <w:ins w:id="537" w:author="Wayne.Tu" w:date="2019-11-12T11:36:00Z"/>
          <w:rFonts w:ascii="SimSun" w:eastAsia="SimSun" w:hAnsi="SimSun" w:cs="Arial"/>
          <w:szCs w:val="24"/>
        </w:rPr>
      </w:pPr>
    </w:p>
    <w:p w:rsidR="006358CB" w:rsidRPr="005877FF" w:rsidRDefault="006358CB" w:rsidP="006358CB">
      <w:pPr>
        <w:rPr>
          <w:ins w:id="538" w:author="Wayne.Tu" w:date="2019-11-12T11:36:00Z"/>
          <w:rFonts w:ascii="SimSun" w:eastAsia="SimSun" w:hAnsi="SimSun" w:cs="Arial"/>
          <w:szCs w:val="24"/>
        </w:rPr>
      </w:pPr>
    </w:p>
    <w:p w:rsidR="006358CB" w:rsidRPr="005877FF" w:rsidRDefault="006358CB" w:rsidP="006358CB">
      <w:pPr>
        <w:rPr>
          <w:ins w:id="539" w:author="Wayne.Tu" w:date="2019-11-12T11:36:00Z"/>
          <w:rFonts w:ascii="SimSun" w:eastAsia="SimSun" w:hAnsi="SimSun" w:cs="Arial"/>
          <w:szCs w:val="24"/>
        </w:rPr>
      </w:pPr>
    </w:p>
    <w:p w:rsidR="006358CB" w:rsidRPr="005877FF" w:rsidRDefault="006358CB" w:rsidP="006358CB">
      <w:pPr>
        <w:rPr>
          <w:ins w:id="540" w:author="Wayne.Tu" w:date="2019-11-12T11:36:00Z"/>
          <w:rFonts w:ascii="SimSun" w:eastAsia="SimSun" w:hAnsi="SimSun" w:cs="Arial"/>
          <w:szCs w:val="24"/>
        </w:rPr>
      </w:pPr>
    </w:p>
    <w:p w:rsidR="006358CB" w:rsidRPr="005877FF" w:rsidRDefault="006358CB" w:rsidP="006358CB">
      <w:pPr>
        <w:rPr>
          <w:ins w:id="541" w:author="Wayne.Tu" w:date="2019-11-12T11:36:00Z"/>
          <w:rFonts w:ascii="SimSun" w:eastAsia="SimSun" w:hAnsi="SimSun" w:cs="Arial"/>
          <w:szCs w:val="24"/>
        </w:rPr>
      </w:pPr>
    </w:p>
    <w:p w:rsidR="006358CB" w:rsidRPr="005877FF" w:rsidRDefault="006358CB" w:rsidP="006358CB">
      <w:pPr>
        <w:rPr>
          <w:ins w:id="542" w:author="Wayne.Tu" w:date="2019-11-12T11:36:00Z"/>
          <w:rFonts w:ascii="SimSun" w:eastAsia="SimSun" w:hAnsi="SimSun" w:cs="Arial"/>
          <w:szCs w:val="24"/>
        </w:rPr>
      </w:pPr>
    </w:p>
    <w:p w:rsidR="006358CB" w:rsidRPr="005877FF" w:rsidRDefault="006358CB" w:rsidP="006358CB">
      <w:pPr>
        <w:rPr>
          <w:ins w:id="543" w:author="Wayne.Tu" w:date="2019-11-12T11:36:00Z"/>
          <w:rFonts w:ascii="SimSun" w:eastAsia="SimSun" w:hAnsi="SimSun" w:cs="Arial"/>
          <w:szCs w:val="24"/>
        </w:rPr>
      </w:pPr>
    </w:p>
    <w:p w:rsidR="006358CB" w:rsidRPr="005877FF" w:rsidRDefault="006358CB" w:rsidP="006358CB">
      <w:pPr>
        <w:rPr>
          <w:ins w:id="544" w:author="Wayne.Tu" w:date="2019-11-12T11:36:00Z"/>
          <w:rFonts w:ascii="SimSun" w:eastAsia="SimSun" w:hAnsi="SimSun" w:cs="Arial"/>
          <w:szCs w:val="24"/>
        </w:rPr>
      </w:pPr>
    </w:p>
    <w:p w:rsidR="006358CB" w:rsidRPr="005877FF" w:rsidRDefault="006358CB" w:rsidP="006358CB">
      <w:pPr>
        <w:rPr>
          <w:ins w:id="545" w:author="Wayne.Tu" w:date="2019-11-12T11:36:00Z"/>
          <w:rFonts w:ascii="SimSun" w:eastAsia="SimSun" w:hAnsi="SimSun" w:cs="Arial"/>
          <w:szCs w:val="24"/>
        </w:rPr>
      </w:pPr>
    </w:p>
    <w:p w:rsidR="006358CB" w:rsidRPr="005877FF" w:rsidRDefault="006358CB" w:rsidP="006358CB">
      <w:pPr>
        <w:rPr>
          <w:ins w:id="546" w:author="Wayne.Tu" w:date="2019-11-12T11:36:00Z"/>
          <w:rFonts w:ascii="SimSun" w:eastAsia="SimSun" w:hAnsi="SimSun" w:cs="Arial"/>
          <w:szCs w:val="24"/>
        </w:rPr>
      </w:pPr>
    </w:p>
    <w:p w:rsidR="006358CB" w:rsidRPr="005877FF" w:rsidRDefault="006358CB" w:rsidP="006358CB">
      <w:pPr>
        <w:ind w:left="960"/>
        <w:rPr>
          <w:ins w:id="547" w:author="Wayne.Tu" w:date="2019-11-12T11:36:00Z"/>
          <w:rFonts w:ascii="SimSun" w:eastAsia="SimSun" w:hAnsi="SimSun" w:cs="Arial"/>
          <w:szCs w:val="24"/>
        </w:rPr>
      </w:pPr>
    </w:p>
    <w:p w:rsidR="006358CB" w:rsidRPr="005877FF" w:rsidRDefault="006358CB" w:rsidP="006358CB">
      <w:pPr>
        <w:pStyle w:val="2"/>
        <w:rPr>
          <w:ins w:id="548" w:author="Wayne.Tu" w:date="2019-11-12T11:36:00Z"/>
          <w:rFonts w:ascii="SimSun" w:eastAsia="SimSun" w:hAnsi="SimSun" w:cs="Arial"/>
        </w:rPr>
      </w:pPr>
      <w:bookmarkStart w:id="549" w:name="_Toc24447846"/>
      <w:bookmarkStart w:id="550" w:name="_Toc24451053"/>
      <w:ins w:id="551" w:author="Wayne.Tu" w:date="2019-11-12T11:36:00Z">
        <w:r w:rsidRPr="005877FF">
          <w:rPr>
            <w:rFonts w:ascii="SimSun" w:eastAsia="SimSun" w:hAnsi="SimSun" w:cs="Arial" w:hint="eastAsia"/>
          </w:rPr>
          <w:lastRenderedPageBreak/>
          <w:t>資產管理辦法</w:t>
        </w:r>
        <w:bookmarkEnd w:id="549"/>
        <w:bookmarkEnd w:id="550"/>
      </w:ins>
    </w:p>
    <w:p w:rsidR="006358CB" w:rsidRPr="005877FF" w:rsidRDefault="006358CB" w:rsidP="006358CB">
      <w:pPr>
        <w:rPr>
          <w:ins w:id="552" w:author="Wayne.Tu" w:date="2019-11-12T11:36:00Z"/>
          <w:rFonts w:ascii="SimSun" w:eastAsia="SimSun" w:hAnsi="SimSun" w:cs="Arial"/>
          <w:szCs w:val="24"/>
        </w:rPr>
      </w:pPr>
      <w:ins w:id="553" w:author="Wayne.Tu" w:date="2019-11-12T11:36:00Z">
        <w:r w:rsidRPr="005877FF">
          <w:rPr>
            <w:rFonts w:ascii="SimSun" w:eastAsia="SimSun" w:hAnsi="SimSun" w:cs="Arial" w:hint="eastAsia"/>
            <w:szCs w:val="24"/>
          </w:rPr>
          <w:t>一、</w:t>
        </w:r>
        <w:r w:rsidRPr="005877FF">
          <w:rPr>
            <w:rFonts w:ascii="SimSun" w:eastAsia="SimSun" w:hAnsi="SimSun" w:cs="Arial"/>
            <w:szCs w:val="24"/>
          </w:rPr>
          <w:t>目的</w:t>
        </w:r>
      </w:ins>
    </w:p>
    <w:p w:rsidR="006358CB" w:rsidRPr="005877FF" w:rsidRDefault="006358CB" w:rsidP="006358CB">
      <w:pPr>
        <w:pStyle w:val="a5"/>
        <w:numPr>
          <w:ilvl w:val="1"/>
          <w:numId w:val="103"/>
        </w:numPr>
        <w:ind w:leftChars="0" w:left="851"/>
        <w:rPr>
          <w:ins w:id="554" w:author="Wayne.Tu" w:date="2019-11-12T11:36:00Z"/>
          <w:rFonts w:ascii="SimSun" w:eastAsia="SimSun" w:hAnsi="SimSun" w:cs="Arial"/>
          <w:szCs w:val="24"/>
        </w:rPr>
      </w:pPr>
      <w:ins w:id="555" w:author="Wayne.Tu" w:date="2019-11-12T11:36:00Z">
        <w:r w:rsidRPr="005877FF">
          <w:rPr>
            <w:rFonts w:ascii="SimSun" w:eastAsia="SimSun" w:hAnsi="SimSun"/>
            <w:szCs w:val="24"/>
          </w:rPr>
          <w:t>使本公司資產管理有所遵循，並使資產達有效管理及運用</w:t>
        </w:r>
        <w:r w:rsidRPr="005877FF">
          <w:rPr>
            <w:rFonts w:ascii="SimSun" w:eastAsia="SimSun" w:hAnsi="SimSun" w:cs="Arial"/>
            <w:szCs w:val="24"/>
          </w:rPr>
          <w:t>。</w:t>
        </w:r>
      </w:ins>
    </w:p>
    <w:p w:rsidR="006358CB" w:rsidRPr="005877FF" w:rsidRDefault="006358CB" w:rsidP="006358CB">
      <w:pPr>
        <w:pStyle w:val="a5"/>
        <w:numPr>
          <w:ilvl w:val="1"/>
          <w:numId w:val="103"/>
        </w:numPr>
        <w:ind w:leftChars="0" w:left="851"/>
        <w:rPr>
          <w:ins w:id="556" w:author="Wayne.Tu" w:date="2019-11-12T11:36:00Z"/>
          <w:rFonts w:ascii="SimSun" w:eastAsia="SimSun" w:hAnsi="SimSun"/>
          <w:szCs w:val="24"/>
        </w:rPr>
      </w:pPr>
      <w:ins w:id="557" w:author="Wayne.Tu" w:date="2019-11-12T11:36:00Z">
        <w:r w:rsidRPr="005877FF">
          <w:rPr>
            <w:rFonts w:ascii="SimSun" w:eastAsia="SimSun" w:hAnsi="SimSun"/>
            <w:szCs w:val="24"/>
          </w:rPr>
          <w:t>資產，</w:t>
        </w:r>
        <w:proofErr w:type="gramStart"/>
        <w:r w:rsidRPr="005877FF">
          <w:rPr>
            <w:rFonts w:ascii="SimSun" w:eastAsia="SimSun" w:hAnsi="SimSun"/>
            <w:szCs w:val="24"/>
          </w:rPr>
          <w:t>指供營業</w:t>
        </w:r>
        <w:proofErr w:type="gramEnd"/>
        <w:r w:rsidRPr="005877FF">
          <w:rPr>
            <w:rFonts w:ascii="SimSun" w:eastAsia="SimSun" w:hAnsi="SimSun"/>
            <w:szCs w:val="24"/>
          </w:rPr>
          <w:t>上使用，非以出售為目的，且耐用年限達兩年以上之有形資產，分為土地、房屋建築、機器設備、研發設備、運輸設備、辦公設備、 租賃改良</w:t>
        </w:r>
        <w:r w:rsidRPr="005877FF">
          <w:rPr>
            <w:rFonts w:ascii="SimSun" w:eastAsia="SimSun" w:hAnsi="SimSun" w:hint="eastAsia"/>
            <w:szCs w:val="24"/>
          </w:rPr>
          <w:t>、軟硬體</w:t>
        </w:r>
        <w:r w:rsidRPr="005877FF">
          <w:rPr>
            <w:rFonts w:ascii="SimSun" w:eastAsia="SimSun" w:hAnsi="SimSun"/>
            <w:szCs w:val="24"/>
          </w:rPr>
          <w:t>及雜項設備等依法逐月攤提折舊費用者</w:t>
        </w:r>
        <w:r w:rsidRPr="005877FF">
          <w:rPr>
            <w:rFonts w:ascii="SimSun" w:eastAsia="SimSun" w:hAnsi="SimSun" w:cs="Arial"/>
            <w:szCs w:val="24"/>
          </w:rPr>
          <w:t>。</w:t>
        </w:r>
        <w:r w:rsidRPr="005877FF">
          <w:rPr>
            <w:rFonts w:ascii="SimSun" w:eastAsia="SimSun" w:hAnsi="SimSun"/>
            <w:szCs w:val="24"/>
          </w:rPr>
          <w:t xml:space="preserve"> </w:t>
        </w:r>
      </w:ins>
    </w:p>
    <w:p w:rsidR="006358CB" w:rsidRPr="005877FF" w:rsidRDefault="006358CB" w:rsidP="006358CB">
      <w:pPr>
        <w:pStyle w:val="a5"/>
        <w:numPr>
          <w:ilvl w:val="1"/>
          <w:numId w:val="103"/>
        </w:numPr>
        <w:ind w:leftChars="0" w:left="851"/>
        <w:rPr>
          <w:ins w:id="558" w:author="Wayne.Tu" w:date="2019-11-12T11:36:00Z"/>
          <w:rFonts w:ascii="SimSun" w:eastAsia="SimSun" w:hAnsi="SimSun"/>
          <w:szCs w:val="24"/>
        </w:rPr>
      </w:pPr>
      <w:ins w:id="559" w:author="Wayne.Tu" w:date="2019-11-12T11:36:00Z">
        <w:r w:rsidRPr="005877FF">
          <w:rPr>
            <w:rFonts w:ascii="SimSun" w:eastAsia="SimSun" w:hAnsi="SimSun"/>
            <w:szCs w:val="24"/>
          </w:rPr>
          <w:t>本公司符合固定資產定義及範圍之固定資產舉凡取得、出借、重估、租賃、異動、 維修及工程改良等均適用本辦法</w:t>
        </w:r>
        <w:r w:rsidRPr="005877FF">
          <w:rPr>
            <w:rFonts w:ascii="SimSun" w:eastAsia="SimSun" w:hAnsi="SimSun" w:cs="Arial"/>
            <w:szCs w:val="24"/>
          </w:rPr>
          <w:t>。</w:t>
        </w:r>
      </w:ins>
    </w:p>
    <w:p w:rsidR="006358CB" w:rsidRPr="005877FF" w:rsidRDefault="006358CB" w:rsidP="006358CB">
      <w:pPr>
        <w:rPr>
          <w:ins w:id="560" w:author="Wayne.Tu" w:date="2019-11-12T11:36:00Z"/>
          <w:rFonts w:ascii="SimSun" w:eastAsia="SimSun" w:hAnsi="SimSun" w:cs="Arial"/>
          <w:szCs w:val="24"/>
        </w:rPr>
      </w:pPr>
      <w:ins w:id="561" w:author="Wayne.Tu" w:date="2019-11-12T11:36:00Z">
        <w:r w:rsidRPr="005877FF">
          <w:rPr>
            <w:rFonts w:ascii="SimSun" w:eastAsia="SimSun" w:hAnsi="SimSun" w:cs="Arial" w:hint="eastAsia"/>
            <w:szCs w:val="24"/>
          </w:rPr>
          <w:t>二、責任</w:t>
        </w:r>
      </w:ins>
    </w:p>
    <w:p w:rsidR="006358CB" w:rsidRPr="00EB418F" w:rsidRDefault="006358CB" w:rsidP="00EB418F">
      <w:pPr>
        <w:pStyle w:val="a5"/>
        <w:numPr>
          <w:ilvl w:val="0"/>
          <w:numId w:val="107"/>
        </w:numPr>
        <w:ind w:leftChars="0" w:left="851"/>
        <w:rPr>
          <w:ins w:id="562" w:author="Wayne.Tu" w:date="2019-11-12T11:36:00Z"/>
          <w:rFonts w:ascii="SimSun" w:eastAsia="SimSun" w:hAnsi="SimSun"/>
          <w:szCs w:val="24"/>
          <w:rPrChange w:id="563" w:author="Wayne.Tu" w:date="2019-11-12T15:04:00Z">
            <w:rPr>
              <w:ins w:id="564" w:author="Wayne.Tu" w:date="2019-11-12T11:36:00Z"/>
            </w:rPr>
          </w:rPrChange>
        </w:rPr>
        <w:pPrChange w:id="565" w:author="Wayne.Tu" w:date="2019-11-12T15:05:00Z">
          <w:pPr/>
        </w:pPrChange>
      </w:pPr>
      <w:ins w:id="566" w:author="Wayne.Tu" w:date="2019-11-12T11:36:00Z">
        <w:r w:rsidRPr="00EB418F">
          <w:rPr>
            <w:rFonts w:ascii="SimSun" w:eastAsia="SimSun" w:hAnsi="SimSun" w:hint="eastAsia"/>
            <w:szCs w:val="24"/>
            <w:rPrChange w:id="567" w:author="Wayne.Tu" w:date="2019-11-12T15:04:00Z">
              <w:rPr>
                <w:rFonts w:hint="eastAsia"/>
              </w:rPr>
            </w:rPrChange>
          </w:rPr>
          <w:t>使用人</w:t>
        </w:r>
      </w:ins>
    </w:p>
    <w:p w:rsidR="006358CB" w:rsidRPr="005877FF" w:rsidRDefault="006358CB" w:rsidP="006358CB">
      <w:pPr>
        <w:pStyle w:val="a5"/>
        <w:numPr>
          <w:ilvl w:val="2"/>
          <w:numId w:val="75"/>
        </w:numPr>
        <w:ind w:leftChars="0" w:left="1276" w:hanging="425"/>
        <w:rPr>
          <w:ins w:id="568" w:author="Wayne.Tu" w:date="2019-11-12T11:36:00Z"/>
          <w:rFonts w:ascii="SimSun" w:eastAsia="SimSun" w:hAnsi="SimSun"/>
          <w:szCs w:val="24"/>
        </w:rPr>
      </w:pPr>
      <w:ins w:id="569" w:author="Wayne.Tu" w:date="2019-11-12T11:36:00Z">
        <w:r w:rsidRPr="005877FF">
          <w:rPr>
            <w:rFonts w:ascii="SimSun" w:eastAsia="SimSun" w:hAnsi="SimSun"/>
            <w:szCs w:val="24"/>
          </w:rPr>
          <w:t>資產由指定人員</w:t>
        </w:r>
        <w:r w:rsidRPr="005877FF">
          <w:rPr>
            <w:rFonts w:ascii="SimSun" w:eastAsia="SimSun" w:hAnsi="SimSun" w:hint="eastAsia"/>
            <w:szCs w:val="24"/>
          </w:rPr>
          <w:t>使用</w:t>
        </w:r>
        <w:r w:rsidRPr="005877FF">
          <w:rPr>
            <w:rFonts w:ascii="SimSun" w:eastAsia="SimSun" w:hAnsi="SimSun"/>
            <w:szCs w:val="24"/>
          </w:rPr>
          <w:t>之</w:t>
        </w:r>
        <w:r w:rsidRPr="005877FF">
          <w:rPr>
            <w:rFonts w:ascii="SimSun" w:eastAsia="SimSun" w:hAnsi="SimSun" w:cs="Arial"/>
            <w:szCs w:val="24"/>
          </w:rPr>
          <w:t>。</w:t>
        </w:r>
      </w:ins>
    </w:p>
    <w:p w:rsidR="00EB418F" w:rsidRPr="00EB418F" w:rsidRDefault="006358CB" w:rsidP="006358CB">
      <w:pPr>
        <w:pStyle w:val="a5"/>
        <w:numPr>
          <w:ilvl w:val="2"/>
          <w:numId w:val="75"/>
        </w:numPr>
        <w:ind w:leftChars="0" w:left="1276" w:hanging="425"/>
        <w:rPr>
          <w:ins w:id="570" w:author="Wayne.Tu" w:date="2019-11-12T15:06:00Z"/>
          <w:rFonts w:ascii="SimSun" w:eastAsia="SimSun" w:hAnsi="SimSun"/>
          <w:szCs w:val="24"/>
          <w:rPrChange w:id="571" w:author="Wayne.Tu" w:date="2019-11-12T15:06:00Z">
            <w:rPr>
              <w:ins w:id="572" w:author="Wayne.Tu" w:date="2019-11-12T15:06:00Z"/>
              <w:rFonts w:ascii="SimSun" w:hAnsi="SimSun" w:cs="Arial"/>
              <w:szCs w:val="24"/>
            </w:rPr>
          </w:rPrChange>
        </w:rPr>
        <w:pPrChange w:id="573" w:author="Wayne.Tu" w:date="2019-11-12T15:06:00Z">
          <w:pPr/>
        </w:pPrChange>
      </w:pPr>
      <w:ins w:id="574" w:author="Wayne.Tu" w:date="2019-11-12T11:36:00Z">
        <w:r w:rsidRPr="005877FF">
          <w:rPr>
            <w:rFonts w:ascii="SimSun" w:eastAsia="SimSun" w:hAnsi="SimSun" w:hint="eastAsia"/>
            <w:szCs w:val="24"/>
          </w:rPr>
          <w:t>各資產使用者對所使用之資產應盡善良使用及保管責任；如</w:t>
        </w:r>
        <w:r w:rsidRPr="005877FF">
          <w:rPr>
            <w:rFonts w:ascii="SimSun" w:eastAsia="SimSun" w:hAnsi="SimSun"/>
            <w:szCs w:val="24"/>
          </w:rPr>
          <w:t>有遺失或保管不良產生之損失，應由</w:t>
        </w:r>
        <w:r w:rsidRPr="005877FF">
          <w:rPr>
            <w:rFonts w:ascii="SimSun" w:eastAsia="SimSun" w:hAnsi="SimSun" w:hint="eastAsia"/>
            <w:szCs w:val="24"/>
          </w:rPr>
          <w:t>使用</w:t>
        </w:r>
        <w:r w:rsidRPr="005877FF">
          <w:rPr>
            <w:rFonts w:ascii="SimSun" w:eastAsia="SimSun" w:hAnsi="SimSun"/>
            <w:szCs w:val="24"/>
          </w:rPr>
          <w:t>人員負全責</w:t>
        </w:r>
        <w:r w:rsidRPr="005877FF">
          <w:rPr>
            <w:rFonts w:ascii="SimSun" w:eastAsia="SimSun" w:hAnsi="SimSun" w:cs="Arial" w:hint="eastAsia"/>
            <w:szCs w:val="24"/>
          </w:rPr>
          <w:t>；賠償之標準以恢復原狀為原則，按使用年數直線折舊法計算殘</w:t>
        </w:r>
        <w:proofErr w:type="gramStart"/>
        <w:r w:rsidRPr="005877FF">
          <w:rPr>
            <w:rFonts w:ascii="SimSun" w:eastAsia="SimSun" w:hAnsi="SimSun" w:cs="Arial" w:hint="eastAsia"/>
            <w:szCs w:val="24"/>
          </w:rPr>
          <w:t>值為責</w:t>
        </w:r>
        <w:proofErr w:type="gramEnd"/>
        <w:r w:rsidRPr="005877FF">
          <w:rPr>
            <w:rFonts w:ascii="SimSun" w:eastAsia="SimSun" w:hAnsi="SimSun" w:cs="Arial"/>
            <w:szCs w:val="24"/>
          </w:rPr>
          <w:t>。</w:t>
        </w:r>
      </w:ins>
    </w:p>
    <w:p w:rsidR="006358CB" w:rsidRPr="00EB418F" w:rsidRDefault="006358CB" w:rsidP="00EB418F">
      <w:pPr>
        <w:pStyle w:val="a5"/>
        <w:numPr>
          <w:ilvl w:val="0"/>
          <w:numId w:val="107"/>
        </w:numPr>
        <w:ind w:leftChars="0" w:left="851"/>
        <w:rPr>
          <w:ins w:id="575" w:author="Wayne.Tu" w:date="2019-11-12T11:36:00Z"/>
          <w:rFonts w:ascii="SimSun" w:eastAsia="SimSun" w:hAnsi="SimSun"/>
          <w:szCs w:val="24"/>
          <w:rPrChange w:id="576" w:author="Wayne.Tu" w:date="2019-11-12T15:06:00Z">
            <w:rPr>
              <w:ins w:id="577" w:author="Wayne.Tu" w:date="2019-11-12T11:36:00Z"/>
            </w:rPr>
          </w:rPrChange>
        </w:rPr>
        <w:pPrChange w:id="578" w:author="Wayne.Tu" w:date="2019-11-12T15:06:00Z">
          <w:pPr/>
        </w:pPrChange>
      </w:pPr>
      <w:ins w:id="579" w:author="Wayne.Tu" w:date="2019-11-12T11:36:00Z">
        <w:r w:rsidRPr="00EB418F">
          <w:rPr>
            <w:rFonts w:ascii="SimSun" w:eastAsia="SimSun" w:hAnsi="SimSun" w:hint="eastAsia"/>
            <w:szCs w:val="24"/>
            <w:rPrChange w:id="580" w:author="Wayne.Tu" w:date="2019-11-12T15:06:00Z">
              <w:rPr>
                <w:rFonts w:hint="eastAsia"/>
              </w:rPr>
            </w:rPrChange>
          </w:rPr>
          <w:t>保管者</w:t>
        </w:r>
      </w:ins>
    </w:p>
    <w:p w:rsidR="006358CB" w:rsidRPr="005877FF" w:rsidRDefault="006358CB" w:rsidP="006358CB">
      <w:pPr>
        <w:pStyle w:val="a5"/>
        <w:numPr>
          <w:ilvl w:val="0"/>
          <w:numId w:val="101"/>
        </w:numPr>
        <w:ind w:leftChars="0" w:left="1276" w:hanging="425"/>
        <w:rPr>
          <w:ins w:id="581" w:author="Wayne.Tu" w:date="2019-11-12T11:36:00Z"/>
          <w:rFonts w:ascii="SimSun" w:eastAsia="SimSun" w:hAnsi="SimSun" w:cs="Arial"/>
          <w:szCs w:val="24"/>
        </w:rPr>
      </w:pPr>
      <w:ins w:id="582" w:author="Wayne.Tu" w:date="2019-11-12T11:36:00Z">
        <w:r w:rsidRPr="005877FF">
          <w:rPr>
            <w:rFonts w:ascii="SimSun" w:eastAsia="SimSun" w:hAnsi="SimSun" w:hint="eastAsia"/>
            <w:szCs w:val="24"/>
          </w:rPr>
          <w:t>應為</w:t>
        </w:r>
        <w:r w:rsidRPr="0056790A">
          <w:rPr>
            <w:rFonts w:ascii="Arial" w:eastAsia="SimSun" w:hAnsi="Arial" w:cs="Arial"/>
            <w:szCs w:val="24"/>
            <w:rPrChange w:id="583" w:author="Wayne.Tu" w:date="2019-11-12T15:11:00Z">
              <w:rPr>
                <w:rFonts w:ascii="SimSun" w:eastAsia="SimSun" w:hAnsi="SimSun" w:hint="eastAsia"/>
                <w:szCs w:val="24"/>
              </w:rPr>
            </w:rPrChange>
          </w:rPr>
          <w:t>OA/IT</w:t>
        </w:r>
        <w:r w:rsidRPr="005877FF">
          <w:rPr>
            <w:rFonts w:ascii="SimSun" w:eastAsia="SimSun" w:hAnsi="SimSun" w:hint="eastAsia"/>
            <w:szCs w:val="24"/>
          </w:rPr>
          <w:t>即採購單位做保管義務者</w:t>
        </w:r>
        <w:r w:rsidRPr="005877FF">
          <w:rPr>
            <w:rFonts w:ascii="SimSun" w:eastAsia="SimSun" w:hAnsi="SimSun" w:cs="Arial"/>
            <w:szCs w:val="24"/>
          </w:rPr>
          <w:t>。</w:t>
        </w:r>
      </w:ins>
    </w:p>
    <w:p w:rsidR="006358CB" w:rsidRPr="005877FF" w:rsidRDefault="006358CB" w:rsidP="006358CB">
      <w:pPr>
        <w:pStyle w:val="a5"/>
        <w:numPr>
          <w:ilvl w:val="0"/>
          <w:numId w:val="101"/>
        </w:numPr>
        <w:ind w:leftChars="0" w:left="1276" w:hanging="425"/>
        <w:rPr>
          <w:ins w:id="584" w:author="Wayne.Tu" w:date="2019-11-12T11:36:00Z"/>
          <w:rFonts w:ascii="SimSun" w:eastAsia="SimSun" w:hAnsi="SimSun" w:cs="Arial"/>
          <w:szCs w:val="24"/>
        </w:rPr>
      </w:pPr>
      <w:ins w:id="585" w:author="Wayne.Tu" w:date="2019-11-12T11:36:00Z">
        <w:r w:rsidRPr="005877FF">
          <w:rPr>
            <w:rFonts w:ascii="SimSun" w:eastAsia="SimSun" w:hAnsi="SimSun" w:cs="Arial" w:hint="eastAsia"/>
            <w:szCs w:val="24"/>
          </w:rPr>
          <w:t>得隨時掌握該資產的動態，如有資產使用人員異動或其他</w:t>
        </w:r>
        <w:proofErr w:type="gramStart"/>
        <w:r w:rsidRPr="005877FF">
          <w:rPr>
            <w:rFonts w:ascii="SimSun" w:eastAsia="SimSun" w:hAnsi="SimSun" w:cs="Arial" w:hint="eastAsia"/>
            <w:szCs w:val="24"/>
          </w:rPr>
          <w:t>異動應填寫</w:t>
        </w:r>
        <w:proofErr w:type="gramEnd"/>
        <w:r w:rsidRPr="005877FF">
          <w:rPr>
            <w:rFonts w:ascii="SimSun" w:eastAsia="SimSun" w:hAnsi="SimSun" w:cs="Arial" w:hint="eastAsia"/>
            <w:szCs w:val="24"/>
          </w:rPr>
          <w:t>資產變動單</w:t>
        </w:r>
        <w:r w:rsidRPr="005877FF">
          <w:rPr>
            <w:rFonts w:ascii="SimSun" w:eastAsia="SimSun" w:hAnsi="SimSun" w:cs="Arial"/>
            <w:szCs w:val="24"/>
          </w:rPr>
          <w:t>（</w:t>
        </w:r>
        <w:r w:rsidRPr="005877FF">
          <w:rPr>
            <w:rFonts w:ascii="SimSun" w:eastAsia="SimSun" w:hAnsi="SimSun" w:cs="Arial" w:hint="eastAsia"/>
            <w:szCs w:val="24"/>
          </w:rPr>
          <w:t>附件</w:t>
        </w:r>
        <w:r w:rsidRPr="005877FF">
          <w:rPr>
            <w:rFonts w:ascii="SimSun" w:eastAsia="SimSun" w:hAnsi="SimSun" w:cs="Arial"/>
            <w:szCs w:val="24"/>
          </w:rPr>
          <w:t>TWFM00</w:t>
        </w:r>
        <w:r w:rsidRPr="005877FF">
          <w:rPr>
            <w:rFonts w:ascii="SimSun" w:eastAsia="SimSun" w:hAnsi="SimSun" w:cs="Arial" w:hint="eastAsia"/>
            <w:szCs w:val="24"/>
          </w:rPr>
          <w:t>5</w:t>
        </w:r>
        <w:r w:rsidRPr="005877FF">
          <w:rPr>
            <w:rFonts w:ascii="SimSun" w:eastAsia="SimSun" w:hAnsi="SimSun" w:cs="Arial"/>
            <w:szCs w:val="24"/>
          </w:rPr>
          <w:t>）。</w:t>
        </w:r>
      </w:ins>
    </w:p>
    <w:p w:rsidR="006358CB" w:rsidRPr="005877FF" w:rsidRDefault="006358CB" w:rsidP="006358CB">
      <w:pPr>
        <w:pStyle w:val="a5"/>
        <w:numPr>
          <w:ilvl w:val="0"/>
          <w:numId w:val="101"/>
        </w:numPr>
        <w:ind w:leftChars="0" w:left="1276" w:hanging="425"/>
        <w:rPr>
          <w:ins w:id="586" w:author="Wayne.Tu" w:date="2019-11-12T11:36:00Z"/>
          <w:rFonts w:ascii="SimSun" w:eastAsia="SimSun" w:hAnsi="SimSun" w:cs="Arial"/>
          <w:szCs w:val="24"/>
        </w:rPr>
      </w:pPr>
      <w:ins w:id="587" w:author="Wayne.Tu" w:date="2019-11-12T11:36:00Z">
        <w:r w:rsidRPr="005877FF">
          <w:rPr>
            <w:rFonts w:ascii="SimSun" w:eastAsia="SimSun" w:hAnsi="SimSun" w:cs="Arial" w:hint="eastAsia"/>
            <w:szCs w:val="24"/>
          </w:rPr>
          <w:t>協助資產標籤貼</w:t>
        </w:r>
        <w:proofErr w:type="gramStart"/>
        <w:r w:rsidRPr="005877FF">
          <w:rPr>
            <w:rFonts w:ascii="SimSun" w:eastAsia="SimSun" w:hAnsi="SimSun" w:cs="Arial" w:hint="eastAsia"/>
            <w:szCs w:val="24"/>
          </w:rPr>
          <w:t>黏</w:t>
        </w:r>
        <w:proofErr w:type="gramEnd"/>
        <w:r w:rsidRPr="005877FF">
          <w:rPr>
            <w:rFonts w:ascii="SimSun" w:eastAsia="SimSun" w:hAnsi="SimSun" w:cs="Arial" w:hint="eastAsia"/>
            <w:szCs w:val="24"/>
          </w:rPr>
          <w:t>，及定期或不定期的資產盤點</w:t>
        </w:r>
        <w:r w:rsidRPr="005877FF">
          <w:rPr>
            <w:rFonts w:ascii="SimSun" w:eastAsia="SimSun" w:hAnsi="SimSun" w:cs="Arial"/>
            <w:szCs w:val="24"/>
          </w:rPr>
          <w:t>。</w:t>
        </w:r>
      </w:ins>
    </w:p>
    <w:p w:rsidR="006358CB" w:rsidRPr="005877FF" w:rsidRDefault="006358CB" w:rsidP="00EB418F">
      <w:pPr>
        <w:pStyle w:val="a5"/>
        <w:numPr>
          <w:ilvl w:val="0"/>
          <w:numId w:val="107"/>
        </w:numPr>
        <w:ind w:leftChars="0" w:left="851"/>
        <w:rPr>
          <w:ins w:id="588" w:author="Wayne.Tu" w:date="2019-11-12T11:36:00Z"/>
          <w:rFonts w:ascii="SimSun" w:eastAsia="SimSun" w:hAnsi="SimSun"/>
          <w:szCs w:val="24"/>
        </w:rPr>
        <w:pPrChange w:id="589" w:author="Wayne.Tu" w:date="2019-11-12T15:06:00Z">
          <w:pPr>
            <w:pStyle w:val="a5"/>
            <w:ind w:leftChars="0" w:left="426"/>
          </w:pPr>
        </w:pPrChange>
      </w:pPr>
      <w:ins w:id="590" w:author="Wayne.Tu" w:date="2019-11-12T11:36:00Z">
        <w:r w:rsidRPr="005877FF">
          <w:rPr>
            <w:rFonts w:ascii="SimSun" w:eastAsia="SimSun" w:hAnsi="SimSun" w:hint="eastAsia"/>
            <w:szCs w:val="24"/>
          </w:rPr>
          <w:t>財務部</w:t>
        </w:r>
      </w:ins>
    </w:p>
    <w:p w:rsidR="006358CB" w:rsidRPr="005877FF" w:rsidRDefault="006358CB" w:rsidP="006358CB">
      <w:pPr>
        <w:pStyle w:val="a5"/>
        <w:numPr>
          <w:ilvl w:val="0"/>
          <w:numId w:val="102"/>
        </w:numPr>
        <w:ind w:leftChars="0" w:left="1276" w:hanging="425"/>
        <w:rPr>
          <w:ins w:id="591" w:author="Wayne.Tu" w:date="2019-11-12T11:36:00Z"/>
          <w:rFonts w:ascii="SimSun" w:eastAsia="SimSun" w:hAnsi="SimSun"/>
          <w:szCs w:val="24"/>
        </w:rPr>
      </w:pPr>
      <w:ins w:id="592" w:author="Wayne.Tu" w:date="2019-11-12T11:36:00Z">
        <w:r w:rsidRPr="005877FF">
          <w:rPr>
            <w:rFonts w:ascii="SimSun" w:eastAsia="SimSun" w:hAnsi="SimSun" w:hint="eastAsia"/>
            <w:szCs w:val="24"/>
          </w:rPr>
          <w:t>根據稅法</w:t>
        </w:r>
        <w:proofErr w:type="gramStart"/>
        <w:r w:rsidRPr="005877FF">
          <w:rPr>
            <w:rFonts w:ascii="SimSun" w:eastAsia="SimSun" w:hAnsi="SimSun" w:hint="eastAsia"/>
            <w:szCs w:val="24"/>
          </w:rPr>
          <w:t>入帳</w:t>
        </w:r>
        <w:proofErr w:type="gramEnd"/>
        <w:r w:rsidRPr="005877FF">
          <w:rPr>
            <w:rFonts w:ascii="SimSun" w:eastAsia="SimSun" w:hAnsi="SimSun" w:hint="eastAsia"/>
            <w:szCs w:val="24"/>
          </w:rPr>
          <w:t>並產生資產編號及提列折舊</w:t>
        </w:r>
        <w:r w:rsidRPr="005877FF">
          <w:rPr>
            <w:rFonts w:ascii="SimSun" w:eastAsia="SimSun" w:hAnsi="SimSun" w:cs="Arial"/>
            <w:szCs w:val="24"/>
          </w:rPr>
          <w:t>。</w:t>
        </w:r>
      </w:ins>
    </w:p>
    <w:p w:rsidR="006358CB" w:rsidRPr="005877FF" w:rsidRDefault="006358CB" w:rsidP="006358CB">
      <w:pPr>
        <w:pStyle w:val="a5"/>
        <w:numPr>
          <w:ilvl w:val="0"/>
          <w:numId w:val="102"/>
        </w:numPr>
        <w:ind w:leftChars="0" w:left="1276" w:hanging="425"/>
        <w:rPr>
          <w:ins w:id="593" w:author="Wayne.Tu" w:date="2019-11-12T11:36:00Z"/>
          <w:rFonts w:ascii="SimSun" w:eastAsia="SimSun" w:hAnsi="SimSun"/>
          <w:szCs w:val="24"/>
        </w:rPr>
      </w:pPr>
      <w:ins w:id="594" w:author="Wayne.Tu" w:date="2019-11-12T11:36:00Z">
        <w:r w:rsidRPr="005877FF">
          <w:rPr>
            <w:rFonts w:ascii="SimSun" w:eastAsia="SimSun" w:hAnsi="SimSun" w:cs="Arial" w:hint="eastAsia"/>
            <w:szCs w:val="24"/>
          </w:rPr>
          <w:t>編列資產清冊</w:t>
        </w:r>
        <w:r w:rsidRPr="005877FF">
          <w:rPr>
            <w:rFonts w:ascii="SimSun" w:eastAsia="SimSun" w:hAnsi="SimSun" w:cs="Arial"/>
            <w:szCs w:val="24"/>
          </w:rPr>
          <w:t>。</w:t>
        </w:r>
      </w:ins>
    </w:p>
    <w:p w:rsidR="006358CB" w:rsidRPr="005877FF" w:rsidRDefault="006358CB" w:rsidP="006358CB">
      <w:pPr>
        <w:pStyle w:val="a5"/>
        <w:numPr>
          <w:ilvl w:val="0"/>
          <w:numId w:val="102"/>
        </w:numPr>
        <w:ind w:leftChars="0" w:left="1276" w:hanging="425"/>
        <w:rPr>
          <w:ins w:id="595" w:author="Wayne.Tu" w:date="2019-11-12T11:36:00Z"/>
          <w:rFonts w:ascii="SimSun" w:eastAsia="SimSun" w:hAnsi="SimSun"/>
          <w:szCs w:val="24"/>
        </w:rPr>
      </w:pPr>
      <w:ins w:id="596" w:author="Wayne.Tu" w:date="2019-11-12T11:36:00Z">
        <w:r w:rsidRPr="005877FF">
          <w:rPr>
            <w:rFonts w:ascii="SimSun" w:eastAsia="SimSun" w:hAnsi="SimSun" w:cs="Arial" w:hint="eastAsia"/>
            <w:szCs w:val="24"/>
          </w:rPr>
          <w:t>會同保管者進行定期或不定實物盤點</w:t>
        </w:r>
        <w:r w:rsidRPr="005877FF">
          <w:rPr>
            <w:rFonts w:ascii="SimSun" w:eastAsia="SimSun" w:hAnsi="SimSun" w:cs="Arial"/>
            <w:szCs w:val="24"/>
          </w:rPr>
          <w:t>。</w:t>
        </w:r>
      </w:ins>
    </w:p>
    <w:p w:rsidR="006358CB" w:rsidRPr="00A4623F" w:rsidRDefault="006358CB" w:rsidP="006358CB">
      <w:pPr>
        <w:pStyle w:val="a5"/>
        <w:ind w:leftChars="0" w:left="1276"/>
        <w:rPr>
          <w:ins w:id="597" w:author="Wayne.Tu" w:date="2019-11-12T11:36:00Z"/>
          <w:rFonts w:ascii="SimSun" w:eastAsia="SimSun" w:hAnsi="SimSun"/>
        </w:rPr>
      </w:pPr>
    </w:p>
    <w:p w:rsidR="006358CB" w:rsidRPr="00A4623F" w:rsidRDefault="006358CB" w:rsidP="006358CB">
      <w:pPr>
        <w:pStyle w:val="a5"/>
        <w:ind w:leftChars="0" w:left="1276"/>
        <w:rPr>
          <w:ins w:id="598" w:author="Wayne.Tu" w:date="2019-11-12T11:36:00Z"/>
          <w:rFonts w:ascii="SimSun" w:eastAsia="SimSun" w:hAnsi="SimSun"/>
        </w:rPr>
      </w:pPr>
    </w:p>
    <w:p w:rsidR="00901A36" w:rsidRPr="00AC0A09" w:rsidDel="006358CB" w:rsidRDefault="003E11F1" w:rsidP="00702FC7">
      <w:pPr>
        <w:pStyle w:val="2"/>
        <w:rPr>
          <w:del w:id="599" w:author="Wayne.Tu" w:date="2019-11-12T11:36:00Z"/>
          <w:rFonts w:ascii="Arial" w:eastAsia="SimSun" w:hAnsi="Arial" w:cs="Arial"/>
        </w:rPr>
      </w:pPr>
      <w:del w:id="600" w:author="Wayne.Tu" w:date="2019-11-12T11:36:00Z">
        <w:r w:rsidRPr="00AC0A09" w:rsidDel="006358CB">
          <w:rPr>
            <w:rFonts w:ascii="Arial" w:eastAsia="SimSun" w:hAnsi="Arial" w:cs="Arial"/>
          </w:rPr>
          <w:delText>採購與付款辦法</w:delText>
        </w:r>
      </w:del>
    </w:p>
    <w:p w:rsidR="00DA2F48" w:rsidRPr="00AC0A09" w:rsidDel="006358CB" w:rsidRDefault="00DA2F48" w:rsidP="00DA2F48">
      <w:pPr>
        <w:pStyle w:val="a5"/>
        <w:numPr>
          <w:ilvl w:val="0"/>
          <w:numId w:val="63"/>
        </w:numPr>
        <w:ind w:leftChars="0"/>
        <w:rPr>
          <w:del w:id="601" w:author="Wayne.Tu" w:date="2019-11-12T11:36:00Z"/>
          <w:rFonts w:ascii="Arial" w:eastAsia="SimSun" w:hAnsi="Arial" w:cs="Arial"/>
        </w:rPr>
      </w:pPr>
      <w:del w:id="602" w:author="Wayne.Tu" w:date="2019-11-12T11:36:00Z">
        <w:r w:rsidRPr="00AC0A09" w:rsidDel="006358CB">
          <w:rPr>
            <w:rFonts w:ascii="Arial" w:eastAsia="SimSun" w:hAnsi="Arial" w:cs="Arial"/>
          </w:rPr>
          <w:delText>目的：</w:delText>
        </w:r>
      </w:del>
    </w:p>
    <w:p w:rsidR="00DA2F48" w:rsidRPr="00AC0A09" w:rsidDel="006358CB" w:rsidRDefault="00DA2F48" w:rsidP="00DA2F48">
      <w:pPr>
        <w:pStyle w:val="a5"/>
        <w:numPr>
          <w:ilvl w:val="0"/>
          <w:numId w:val="64"/>
        </w:numPr>
        <w:ind w:leftChars="0"/>
        <w:rPr>
          <w:del w:id="603" w:author="Wayne.Tu" w:date="2019-11-12T11:36:00Z"/>
          <w:rFonts w:ascii="Arial" w:eastAsia="SimSun" w:hAnsi="Arial" w:cs="Arial"/>
        </w:rPr>
      </w:pPr>
      <w:del w:id="604" w:author="Wayne.Tu" w:date="2019-11-12T11:36:00Z">
        <w:r w:rsidRPr="00AC0A09" w:rsidDel="006358CB">
          <w:rPr>
            <w:rFonts w:ascii="Arial" w:eastAsia="SimSun" w:hAnsi="Arial" w:cs="Arial"/>
          </w:rPr>
          <w:delText>審核和處理一般採購和付款時應注意之事項及義務。</w:delText>
        </w:r>
        <w:r w:rsidRPr="00AC0A09" w:rsidDel="006358CB">
          <w:rPr>
            <w:rFonts w:ascii="Arial" w:eastAsia="SimSun" w:hAnsi="Arial" w:cs="Arial"/>
          </w:rPr>
          <w:delText xml:space="preserve"> </w:delText>
        </w:r>
      </w:del>
    </w:p>
    <w:p w:rsidR="00DA2F48" w:rsidRPr="00AC0A09" w:rsidDel="006358CB" w:rsidRDefault="00DA2F48" w:rsidP="00DA2F48">
      <w:pPr>
        <w:pStyle w:val="a5"/>
        <w:numPr>
          <w:ilvl w:val="0"/>
          <w:numId w:val="64"/>
        </w:numPr>
        <w:ind w:leftChars="0"/>
        <w:rPr>
          <w:del w:id="605" w:author="Wayne.Tu" w:date="2019-11-12T11:36:00Z"/>
          <w:rFonts w:ascii="Arial" w:eastAsia="SimSun" w:hAnsi="Arial" w:cs="Arial"/>
        </w:rPr>
      </w:pPr>
      <w:del w:id="606" w:author="Wayne.Tu" w:date="2019-11-12T11:36:00Z">
        <w:r w:rsidRPr="00AC0A09" w:rsidDel="006358CB">
          <w:rPr>
            <w:rFonts w:ascii="Arial" w:eastAsia="SimSun" w:hAnsi="Arial" w:cs="Arial"/>
          </w:rPr>
          <w:delText>本政策適用於睿世軟體科技股份有限公司全體員工。</w:delText>
        </w:r>
        <w:r w:rsidRPr="00AC0A09" w:rsidDel="006358CB">
          <w:rPr>
            <w:rFonts w:ascii="Arial" w:eastAsia="SimSun" w:hAnsi="Arial" w:cs="Arial"/>
          </w:rPr>
          <w:delText xml:space="preserve"> </w:delText>
        </w:r>
      </w:del>
    </w:p>
    <w:p w:rsidR="00A632FD" w:rsidRPr="00AC0A09" w:rsidDel="006358CB" w:rsidRDefault="00DA2F48" w:rsidP="00DA2F48">
      <w:pPr>
        <w:pStyle w:val="a5"/>
        <w:numPr>
          <w:ilvl w:val="0"/>
          <w:numId w:val="63"/>
        </w:numPr>
        <w:ind w:leftChars="0"/>
        <w:rPr>
          <w:del w:id="607" w:author="Wayne.Tu" w:date="2019-11-12T11:36:00Z"/>
          <w:rFonts w:ascii="Arial" w:eastAsia="SimSun" w:hAnsi="Arial" w:cs="Arial"/>
        </w:rPr>
      </w:pPr>
      <w:del w:id="608" w:author="Wayne.Tu" w:date="2019-11-12T11:36:00Z">
        <w:r w:rsidRPr="00AC0A09" w:rsidDel="006358CB">
          <w:rPr>
            <w:rFonts w:ascii="Arial" w:eastAsia="SimSun" w:hAnsi="Arial" w:cs="Arial"/>
          </w:rPr>
          <w:delText>責任</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68"/>
        </w:numPr>
        <w:ind w:leftChars="0"/>
        <w:rPr>
          <w:del w:id="609" w:author="Wayne.Tu" w:date="2019-11-12T11:36:00Z"/>
          <w:rFonts w:ascii="Arial" w:eastAsia="SimSun" w:hAnsi="Arial" w:cs="Arial"/>
        </w:rPr>
      </w:pPr>
      <w:del w:id="610" w:author="Wayne.Tu" w:date="2019-11-12T11:36:00Z">
        <w:r w:rsidRPr="00AC0A09" w:rsidDel="006358CB">
          <w:rPr>
            <w:rFonts w:ascii="Arial" w:eastAsia="SimSun" w:hAnsi="Arial" w:cs="Arial"/>
          </w:rPr>
          <w:delText>申請人</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69"/>
        </w:numPr>
        <w:ind w:leftChars="0"/>
        <w:rPr>
          <w:del w:id="611" w:author="Wayne.Tu" w:date="2019-11-12T11:36:00Z"/>
          <w:rFonts w:ascii="Arial" w:eastAsia="SimSun" w:hAnsi="Arial" w:cs="Arial"/>
        </w:rPr>
      </w:pPr>
      <w:del w:id="612" w:author="Wayne.Tu" w:date="2019-11-12T11:36:00Z">
        <w:r w:rsidRPr="00AC0A09" w:rsidDel="006358CB">
          <w:rPr>
            <w:rFonts w:ascii="Arial" w:eastAsia="SimSun" w:hAnsi="Arial" w:cs="Arial"/>
          </w:rPr>
          <w:delText>所有支出都必須合乎預算及合理</w:delText>
        </w:r>
        <w:r w:rsidRPr="00AC0A09" w:rsidDel="006358CB">
          <w:rPr>
            <w:rFonts w:ascii="Arial" w:eastAsia="SimSun" w:hAnsi="Arial" w:cs="Arial"/>
          </w:rPr>
          <w:delText xml:space="preserve"> </w:delText>
        </w:r>
        <w:r w:rsidRPr="00AC0A09" w:rsidDel="006358CB">
          <w:rPr>
            <w:rFonts w:ascii="Arial" w:eastAsia="SimSun" w:hAnsi="Arial" w:cs="Arial"/>
          </w:rPr>
          <w:delText>（</w:delText>
        </w:r>
        <w:r w:rsidRPr="00AC0A09" w:rsidDel="006358CB">
          <w:rPr>
            <w:rFonts w:ascii="Arial" w:eastAsia="SimSun" w:hAnsi="Arial" w:cs="Arial"/>
          </w:rPr>
          <w:delText xml:space="preserve">CP </w:delText>
        </w:r>
        <w:r w:rsidRPr="00AC0A09" w:rsidDel="006358CB">
          <w:rPr>
            <w:rFonts w:ascii="Arial" w:eastAsia="SimSun" w:hAnsi="Arial" w:cs="Arial"/>
          </w:rPr>
          <w:delText>值高</w:delText>
        </w:r>
        <w:r w:rsidRPr="00AC0A09" w:rsidDel="006358CB">
          <w:rPr>
            <w:rFonts w:ascii="Arial" w:eastAsia="SimSun" w:hAnsi="Arial" w:cs="Arial"/>
          </w:rPr>
          <w:delText>=</w:delText>
        </w:r>
        <w:r w:rsidRPr="00AC0A09" w:rsidDel="006358CB">
          <w:rPr>
            <w:rFonts w:ascii="Arial" w:eastAsia="SimSun" w:hAnsi="Arial" w:cs="Arial"/>
          </w:rPr>
          <w:delText>最低價格</w:delText>
        </w:r>
        <w:r w:rsidRPr="00AC0A09" w:rsidDel="006358CB">
          <w:rPr>
            <w:rFonts w:ascii="Arial" w:eastAsia="SimSun" w:hAnsi="Arial" w:cs="Arial"/>
          </w:rPr>
          <w:delText>+</w:delText>
        </w:r>
        <w:r w:rsidRPr="00AC0A09" w:rsidDel="006358CB">
          <w:rPr>
            <w:rFonts w:ascii="Arial" w:eastAsia="SimSun" w:hAnsi="Arial" w:cs="Arial"/>
          </w:rPr>
          <w:delText>最大品質）。</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69"/>
        </w:numPr>
        <w:ind w:leftChars="0"/>
        <w:rPr>
          <w:del w:id="613" w:author="Wayne.Tu" w:date="2019-11-12T11:36:00Z"/>
          <w:rFonts w:ascii="Arial" w:eastAsia="SimSun" w:hAnsi="Arial" w:cs="Arial"/>
        </w:rPr>
      </w:pPr>
      <w:del w:id="614" w:author="Wayne.Tu" w:date="2019-11-12T11:36:00Z">
        <w:r w:rsidRPr="00AC0A09" w:rsidDel="006358CB">
          <w:rPr>
            <w:rFonts w:ascii="Arial" w:eastAsia="SimSun" w:hAnsi="Arial" w:cs="Arial"/>
          </w:rPr>
          <w:delText>提供完整的採購及付款之應備文件。</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69"/>
        </w:numPr>
        <w:ind w:leftChars="0"/>
        <w:rPr>
          <w:del w:id="615" w:author="Wayne.Tu" w:date="2019-11-12T11:36:00Z"/>
          <w:rFonts w:ascii="Arial" w:eastAsia="SimSun" w:hAnsi="Arial" w:cs="Arial"/>
        </w:rPr>
      </w:pPr>
      <w:del w:id="616" w:author="Wayne.Tu" w:date="2019-11-12T11:36:00Z">
        <w:r w:rsidRPr="00AC0A09" w:rsidDel="006358CB">
          <w:rPr>
            <w:rFonts w:ascii="Arial" w:eastAsia="SimSun" w:hAnsi="Arial" w:cs="Arial"/>
          </w:rPr>
          <w:delText>完成所有簽核。</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68"/>
        </w:numPr>
        <w:ind w:leftChars="0"/>
        <w:rPr>
          <w:del w:id="617" w:author="Wayne.Tu" w:date="2019-11-12T11:36:00Z"/>
          <w:rFonts w:ascii="Arial" w:eastAsia="SimSun" w:hAnsi="Arial" w:cs="Arial"/>
        </w:rPr>
      </w:pPr>
      <w:del w:id="618" w:author="Wayne.Tu" w:date="2019-11-12T11:36:00Z">
        <w:r w:rsidRPr="00AC0A09" w:rsidDel="006358CB">
          <w:rPr>
            <w:rFonts w:ascii="Arial" w:eastAsia="SimSun" w:hAnsi="Arial" w:cs="Arial"/>
          </w:rPr>
          <w:delText>核准者</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0"/>
        </w:numPr>
        <w:ind w:leftChars="0"/>
        <w:rPr>
          <w:del w:id="619" w:author="Wayne.Tu" w:date="2019-11-12T11:36:00Z"/>
          <w:rFonts w:ascii="Arial" w:eastAsia="SimSun" w:hAnsi="Arial" w:cs="Arial"/>
        </w:rPr>
      </w:pPr>
      <w:del w:id="620" w:author="Wayne.Tu" w:date="2019-11-12T11:36:00Z">
        <w:r w:rsidRPr="00AC0A09" w:rsidDel="006358CB">
          <w:rPr>
            <w:rFonts w:ascii="Arial" w:eastAsia="SimSun" w:hAnsi="Arial" w:cs="Arial"/>
          </w:rPr>
          <w:delText>瞭解公司的政策和年度預算。</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0"/>
        </w:numPr>
        <w:ind w:leftChars="0"/>
        <w:rPr>
          <w:del w:id="621" w:author="Wayne.Tu" w:date="2019-11-12T11:36:00Z"/>
          <w:rFonts w:ascii="Arial" w:eastAsia="SimSun" w:hAnsi="Arial" w:cs="Arial"/>
        </w:rPr>
      </w:pPr>
      <w:del w:id="622" w:author="Wayne.Tu" w:date="2019-11-12T11:36:00Z">
        <w:r w:rsidRPr="00AC0A09" w:rsidDel="006358CB">
          <w:rPr>
            <w:rFonts w:ascii="Arial" w:eastAsia="SimSun" w:hAnsi="Arial" w:cs="Arial"/>
          </w:rPr>
          <w:delText>檢視申請書及各項單據來確認申請是否符合公司政策及年度預算。</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68"/>
        </w:numPr>
        <w:ind w:leftChars="0"/>
        <w:rPr>
          <w:del w:id="623" w:author="Wayne.Tu" w:date="2019-11-12T11:36:00Z"/>
          <w:rFonts w:ascii="Arial" w:eastAsia="SimSun" w:hAnsi="Arial" w:cs="Arial"/>
        </w:rPr>
      </w:pPr>
      <w:del w:id="624" w:author="Wayne.Tu" w:date="2019-11-12T11:36:00Z">
        <w:r w:rsidRPr="00AC0A09" w:rsidDel="006358CB">
          <w:rPr>
            <w:rFonts w:ascii="Arial" w:eastAsia="SimSun" w:hAnsi="Arial" w:cs="Arial"/>
          </w:rPr>
          <w:delText>財務部</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1"/>
        </w:numPr>
        <w:ind w:leftChars="0"/>
        <w:rPr>
          <w:del w:id="625" w:author="Wayne.Tu" w:date="2019-11-12T11:36:00Z"/>
          <w:rFonts w:ascii="Arial" w:eastAsia="SimSun" w:hAnsi="Arial" w:cs="Arial"/>
        </w:rPr>
      </w:pPr>
      <w:del w:id="626" w:author="Wayne.Tu" w:date="2019-11-12T11:36:00Z">
        <w:r w:rsidRPr="00AC0A09" w:rsidDel="006358CB">
          <w:rPr>
            <w:rFonts w:ascii="Arial" w:eastAsia="SimSun" w:hAnsi="Arial" w:cs="Arial"/>
          </w:rPr>
          <w:delText>審核所有申請書和應備文件是否完整正確並符合公司政策。</w:delText>
        </w:r>
        <w:r w:rsidRPr="00AC0A09" w:rsidDel="006358CB">
          <w:rPr>
            <w:rFonts w:ascii="Arial" w:eastAsia="SimSun" w:hAnsi="Arial" w:cs="Arial"/>
          </w:rPr>
          <w:delText xml:space="preserve"> i. </w:delText>
        </w:r>
        <w:r w:rsidRPr="00AC0A09" w:rsidDel="006358CB">
          <w:rPr>
            <w:rFonts w:ascii="Arial" w:eastAsia="SimSun" w:hAnsi="Arial" w:cs="Arial"/>
          </w:rPr>
          <w:delText>所有支出必須符合公司政策和正確記錄在公司帳冊中。</w:delText>
        </w:r>
        <w:r w:rsidRPr="00AC0A09" w:rsidDel="006358CB">
          <w:rPr>
            <w:rFonts w:ascii="Arial" w:eastAsia="SimSun" w:hAnsi="Arial" w:cs="Arial"/>
          </w:rPr>
          <w:delText xml:space="preserve"> ii. </w:delText>
        </w:r>
        <w:r w:rsidRPr="00AC0A09" w:rsidDel="006358CB">
          <w:rPr>
            <w:rFonts w:ascii="Arial" w:eastAsia="SimSun" w:hAnsi="Arial" w:cs="Arial"/>
          </w:rPr>
          <w:delText>更正申請書中微小的計算錯誤，並調整到適當的數額。</w:delText>
        </w:r>
        <w:r w:rsidRPr="00AC0A09" w:rsidDel="006358CB">
          <w:rPr>
            <w:rFonts w:ascii="Arial" w:eastAsia="SimSun" w:hAnsi="Arial" w:cs="Arial"/>
          </w:rPr>
          <w:delText xml:space="preserve"> iii. </w:delText>
        </w:r>
        <w:r w:rsidRPr="00AC0A09" w:rsidDel="006358CB">
          <w:rPr>
            <w:rFonts w:ascii="Arial" w:eastAsia="SimSun" w:hAnsi="Arial" w:cs="Arial"/>
          </w:rPr>
          <w:delText>如果申請書中有巨大金額的計算錯誤，財務部有權退回申請並要求重新核</w:delText>
        </w:r>
        <w:r w:rsidRPr="00AC0A09" w:rsidDel="006358CB">
          <w:rPr>
            <w:rFonts w:ascii="Arial" w:eastAsia="SimSun" w:hAnsi="Arial" w:cs="Arial"/>
          </w:rPr>
          <w:delText xml:space="preserve"> </w:delText>
        </w:r>
        <w:r w:rsidRPr="00AC0A09" w:rsidDel="006358CB">
          <w:rPr>
            <w:rFonts w:ascii="Arial" w:eastAsia="SimSun" w:hAnsi="Arial" w:cs="Arial"/>
          </w:rPr>
          <w:delText>准。</w:delText>
        </w:r>
        <w:r w:rsidRPr="00AC0A09" w:rsidDel="006358CB">
          <w:rPr>
            <w:rFonts w:ascii="Arial" w:eastAsia="SimSun" w:hAnsi="Arial" w:cs="Arial"/>
          </w:rPr>
          <w:delText xml:space="preserve"> iv. </w:delText>
        </w:r>
        <w:r w:rsidRPr="00AC0A09" w:rsidDel="006358CB">
          <w:rPr>
            <w:rFonts w:ascii="Arial" w:eastAsia="SimSun" w:hAnsi="Arial" w:cs="Arial"/>
          </w:rPr>
          <w:delText>檢查所有申請書是否有完整的簽核及應備文件。如果沒有，財務部將通知</w:delText>
        </w:r>
        <w:r w:rsidRPr="00AC0A09" w:rsidDel="006358CB">
          <w:rPr>
            <w:rFonts w:ascii="Arial" w:eastAsia="SimSun" w:hAnsi="Arial" w:cs="Arial"/>
          </w:rPr>
          <w:delText xml:space="preserve"> </w:delText>
        </w:r>
        <w:r w:rsidRPr="00AC0A09" w:rsidDel="006358CB">
          <w:rPr>
            <w:rFonts w:ascii="Arial" w:eastAsia="SimSun" w:hAnsi="Arial" w:cs="Arial"/>
          </w:rPr>
          <w:delText>申請人重新申請。</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1"/>
        </w:numPr>
        <w:ind w:leftChars="0"/>
        <w:rPr>
          <w:del w:id="627" w:author="Wayne.Tu" w:date="2019-11-12T11:36:00Z"/>
          <w:rFonts w:ascii="Arial" w:eastAsia="SimSun" w:hAnsi="Arial" w:cs="Arial"/>
        </w:rPr>
      </w:pPr>
      <w:del w:id="628" w:author="Wayne.Tu" w:date="2019-11-12T11:36:00Z">
        <w:r w:rsidRPr="00AC0A09" w:rsidDel="006358CB">
          <w:rPr>
            <w:rFonts w:ascii="Arial" w:eastAsia="SimSun" w:hAnsi="Arial" w:cs="Arial"/>
          </w:rPr>
          <w:delText>在指定時間內完成處理。</w:delText>
        </w:r>
        <w:r w:rsidRPr="00AC0A09" w:rsidDel="006358CB">
          <w:rPr>
            <w:rFonts w:ascii="Arial" w:eastAsia="SimSun" w:hAnsi="Arial" w:cs="Arial"/>
          </w:rPr>
          <w:delText xml:space="preserve"> </w:delText>
        </w:r>
      </w:del>
    </w:p>
    <w:p w:rsidR="00A632FD" w:rsidRPr="00AC0A09" w:rsidDel="006358CB" w:rsidRDefault="00DA2F48" w:rsidP="00A632FD">
      <w:pPr>
        <w:pStyle w:val="a5"/>
        <w:numPr>
          <w:ilvl w:val="0"/>
          <w:numId w:val="63"/>
        </w:numPr>
        <w:ind w:leftChars="0"/>
        <w:rPr>
          <w:del w:id="629" w:author="Wayne.Tu" w:date="2019-11-12T11:36:00Z"/>
          <w:rFonts w:ascii="Arial" w:eastAsia="SimSun" w:hAnsi="Arial" w:cs="Arial"/>
        </w:rPr>
      </w:pPr>
      <w:del w:id="630" w:author="Wayne.Tu" w:date="2019-11-12T11:36:00Z">
        <w:r w:rsidRPr="00AC0A09" w:rsidDel="006358CB">
          <w:rPr>
            <w:rFonts w:ascii="Arial" w:eastAsia="SimSun" w:hAnsi="Arial" w:cs="Arial"/>
          </w:rPr>
          <w:delText>採購</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2"/>
        </w:numPr>
        <w:ind w:leftChars="0"/>
        <w:rPr>
          <w:del w:id="631" w:author="Wayne.Tu" w:date="2019-11-12T11:36:00Z"/>
          <w:rFonts w:ascii="Arial" w:eastAsia="SimSun" w:hAnsi="Arial" w:cs="Arial"/>
        </w:rPr>
      </w:pPr>
      <w:del w:id="632" w:author="Wayne.Tu" w:date="2019-11-12T11:36:00Z">
        <w:r w:rsidRPr="00AC0A09" w:rsidDel="006358CB">
          <w:rPr>
            <w:rFonts w:ascii="Arial" w:eastAsia="SimSun" w:hAnsi="Arial" w:cs="Arial"/>
          </w:rPr>
          <w:delText>申請人，須填寫請款單</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3"/>
        </w:numPr>
        <w:ind w:leftChars="0"/>
        <w:rPr>
          <w:del w:id="633" w:author="Wayne.Tu" w:date="2019-11-12T11:36:00Z"/>
          <w:rFonts w:ascii="Arial" w:eastAsia="SimSun" w:hAnsi="Arial" w:cs="Arial"/>
        </w:rPr>
      </w:pPr>
      <w:del w:id="634" w:author="Wayne.Tu" w:date="2019-11-12T11:36:00Z">
        <w:r w:rsidRPr="00AC0A09" w:rsidDel="006358CB">
          <w:rPr>
            <w:rFonts w:ascii="Arial" w:eastAsia="SimSun" w:hAnsi="Arial" w:cs="Arial"/>
          </w:rPr>
          <w:delText>任何採購申請必須填寫請款單</w:delText>
        </w:r>
        <w:r w:rsidRPr="00AC0A09" w:rsidDel="006358CB">
          <w:rPr>
            <w:rFonts w:ascii="Arial" w:eastAsia="SimSun" w:hAnsi="Arial" w:cs="Arial"/>
          </w:rPr>
          <w:delText xml:space="preserve"> </w:delText>
        </w:r>
        <w:r w:rsidRPr="00AC0A09" w:rsidDel="006358CB">
          <w:rPr>
            <w:rFonts w:ascii="Arial" w:eastAsia="SimSun" w:hAnsi="Arial" w:cs="Arial"/>
          </w:rPr>
          <w:delText>（請參閱附錄</w:delText>
        </w:r>
        <w:r w:rsidRPr="00AC0A09" w:rsidDel="006358CB">
          <w:rPr>
            <w:rFonts w:ascii="Arial" w:eastAsia="SimSun" w:hAnsi="Arial" w:cs="Arial"/>
          </w:rPr>
          <w:delText xml:space="preserve"> 1</w:delText>
        </w:r>
        <w:r w:rsidRPr="00AC0A09" w:rsidDel="006358CB">
          <w:rPr>
            <w:rFonts w:ascii="Arial" w:eastAsia="SimSun" w:hAnsi="Arial" w:cs="Arial"/>
          </w:rPr>
          <w:delText>）</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3"/>
        </w:numPr>
        <w:ind w:leftChars="0"/>
        <w:rPr>
          <w:del w:id="635" w:author="Wayne.Tu" w:date="2019-11-12T11:36:00Z"/>
          <w:rFonts w:ascii="Arial" w:eastAsia="SimSun" w:hAnsi="Arial" w:cs="Arial"/>
        </w:rPr>
      </w:pPr>
      <w:del w:id="636" w:author="Wayne.Tu" w:date="2019-11-12T11:36:00Z">
        <w:r w:rsidRPr="00AC0A09" w:rsidDel="006358CB">
          <w:rPr>
            <w:rFonts w:ascii="Arial" w:eastAsia="SimSun" w:hAnsi="Arial" w:cs="Arial"/>
          </w:rPr>
          <w:delText>請款單必須包括完整部門主管簽核和詳細的採購內容包括專案名稱、詳細的購買</w:delText>
        </w:r>
        <w:r w:rsidRPr="00AC0A09" w:rsidDel="006358CB">
          <w:rPr>
            <w:rFonts w:ascii="Arial" w:eastAsia="SimSun" w:hAnsi="Arial" w:cs="Arial"/>
          </w:rPr>
          <w:delText xml:space="preserve"> </w:delText>
        </w:r>
        <w:r w:rsidRPr="00AC0A09" w:rsidDel="006358CB">
          <w:rPr>
            <w:rFonts w:ascii="Arial" w:eastAsia="SimSun" w:hAnsi="Arial" w:cs="Arial"/>
          </w:rPr>
          <w:delText>目的及說明。</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3"/>
        </w:numPr>
        <w:ind w:leftChars="0"/>
        <w:rPr>
          <w:del w:id="637" w:author="Wayne.Tu" w:date="2019-11-12T11:36:00Z"/>
          <w:rFonts w:ascii="Arial" w:eastAsia="SimSun" w:hAnsi="Arial" w:cs="Arial"/>
        </w:rPr>
      </w:pPr>
      <w:del w:id="638" w:author="Wayne.Tu" w:date="2019-11-12T11:36:00Z">
        <w:r w:rsidRPr="00AC0A09" w:rsidDel="006358CB">
          <w:rPr>
            <w:rFonts w:ascii="Arial" w:eastAsia="SimSun" w:hAnsi="Arial" w:cs="Arial"/>
          </w:rPr>
          <w:delText>金額請留空白並轉交採購人員</w:delText>
        </w:r>
        <w:r w:rsidR="00A632FD" w:rsidRPr="00AC0A09" w:rsidDel="006358CB">
          <w:rPr>
            <w:rFonts w:ascii="Arial" w:eastAsia="SimSun" w:hAnsi="Arial" w:cs="Arial"/>
          </w:rPr>
          <w:delText xml:space="preserve">OA / IT </w:delText>
        </w:r>
        <w:r w:rsidR="00A632FD" w:rsidRPr="00AC0A09" w:rsidDel="006358CB">
          <w:rPr>
            <w:rFonts w:ascii="Arial" w:eastAsia="SimSun" w:hAnsi="Arial" w:cs="Arial"/>
          </w:rPr>
          <w:delText>進行採購處理。</w:delText>
        </w:r>
        <w:r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2"/>
        </w:numPr>
        <w:ind w:leftChars="0"/>
        <w:rPr>
          <w:del w:id="639" w:author="Wayne.Tu" w:date="2019-11-12T11:36:00Z"/>
          <w:rFonts w:ascii="Arial" w:eastAsia="SimSun" w:hAnsi="Arial" w:cs="Arial"/>
        </w:rPr>
      </w:pPr>
      <w:del w:id="640" w:author="Wayne.Tu" w:date="2019-11-12T11:36:00Z">
        <w:r w:rsidRPr="00AC0A09" w:rsidDel="006358CB">
          <w:rPr>
            <w:rFonts w:ascii="Arial" w:eastAsia="SimSun" w:hAnsi="Arial" w:cs="Arial"/>
          </w:rPr>
          <w:delText xml:space="preserve">OA / IT </w:delText>
        </w:r>
      </w:del>
    </w:p>
    <w:p w:rsidR="00A632FD" w:rsidRPr="00AC0A09" w:rsidDel="006358CB" w:rsidRDefault="00DA2F48" w:rsidP="00275100">
      <w:pPr>
        <w:pStyle w:val="a5"/>
        <w:numPr>
          <w:ilvl w:val="0"/>
          <w:numId w:val="74"/>
        </w:numPr>
        <w:ind w:leftChars="0"/>
        <w:rPr>
          <w:del w:id="641" w:author="Wayne.Tu" w:date="2019-11-12T11:36:00Z"/>
          <w:rFonts w:ascii="Arial" w:eastAsia="SimSun" w:hAnsi="Arial" w:cs="Arial"/>
        </w:rPr>
      </w:pPr>
      <w:del w:id="642" w:author="Wayne.Tu" w:date="2019-11-12T11:36:00Z">
        <w:r w:rsidRPr="00AC0A09" w:rsidDel="006358CB">
          <w:rPr>
            <w:rFonts w:ascii="Arial" w:eastAsia="SimSun" w:hAnsi="Arial" w:cs="Arial"/>
          </w:rPr>
          <w:delText>收到採購項目的請款單後，進行採購詢價。</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4"/>
        </w:numPr>
        <w:ind w:leftChars="0"/>
        <w:rPr>
          <w:del w:id="643" w:author="Wayne.Tu" w:date="2019-11-12T11:36:00Z"/>
          <w:rFonts w:ascii="Arial" w:eastAsia="SimSun" w:hAnsi="Arial" w:cs="Arial"/>
        </w:rPr>
      </w:pPr>
      <w:del w:id="644" w:author="Wayne.Tu" w:date="2019-11-12T11:36:00Z">
        <w:r w:rsidRPr="00AC0A09" w:rsidDel="006358CB">
          <w:rPr>
            <w:rFonts w:ascii="Arial" w:eastAsia="SimSun" w:hAnsi="Arial" w:cs="Arial"/>
          </w:rPr>
          <w:delText>填寫採購金額，並提交財務部經理覆核採購流程並進行預算控制後方可下訂單。</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4"/>
        </w:numPr>
        <w:ind w:leftChars="0"/>
        <w:rPr>
          <w:del w:id="645" w:author="Wayne.Tu" w:date="2019-11-12T11:36:00Z"/>
          <w:rFonts w:ascii="Arial" w:eastAsia="SimSun" w:hAnsi="Arial" w:cs="Arial"/>
        </w:rPr>
      </w:pPr>
      <w:del w:id="646" w:author="Wayne.Tu" w:date="2019-11-12T11:36:00Z">
        <w:r w:rsidRPr="00AC0A09" w:rsidDel="006358CB">
          <w:rPr>
            <w:rFonts w:ascii="Arial" w:eastAsia="SimSun" w:hAnsi="Arial" w:cs="Arial"/>
          </w:rPr>
          <w:delText>完成採購訂單，並取得採購物品的交貨時間。</w:delText>
        </w:r>
        <w:r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4"/>
        </w:numPr>
        <w:ind w:leftChars="0"/>
        <w:rPr>
          <w:del w:id="647" w:author="Wayne.Tu" w:date="2019-11-12T11:36:00Z"/>
          <w:rFonts w:ascii="Arial" w:eastAsia="SimSun" w:hAnsi="Arial" w:cs="Arial"/>
        </w:rPr>
      </w:pPr>
      <w:del w:id="648" w:author="Wayne.Tu" w:date="2019-11-12T11:36:00Z">
        <w:r w:rsidRPr="00AC0A09" w:rsidDel="006358CB">
          <w:rPr>
            <w:rFonts w:ascii="Arial" w:eastAsia="SimSun" w:hAnsi="Arial" w:cs="Arial"/>
          </w:rPr>
          <w:delText>將驗收後的採購物品交付給申請人。</w:delText>
        </w:r>
        <w:r w:rsidRPr="00AC0A09" w:rsidDel="006358CB">
          <w:rPr>
            <w:rFonts w:ascii="Arial" w:eastAsia="SimSun" w:hAnsi="Arial" w:cs="Arial"/>
          </w:rPr>
          <w:delText xml:space="preserve"> </w:delText>
        </w:r>
      </w:del>
    </w:p>
    <w:p w:rsidR="00A632FD" w:rsidRPr="00AC0A09" w:rsidDel="006358CB" w:rsidRDefault="00DA2F48" w:rsidP="00A632FD">
      <w:pPr>
        <w:pStyle w:val="a5"/>
        <w:numPr>
          <w:ilvl w:val="0"/>
          <w:numId w:val="63"/>
        </w:numPr>
        <w:ind w:leftChars="0"/>
        <w:rPr>
          <w:del w:id="649" w:author="Wayne.Tu" w:date="2019-11-12T11:36:00Z"/>
          <w:rFonts w:ascii="Arial" w:eastAsia="SimSun" w:hAnsi="Arial" w:cs="Arial"/>
        </w:rPr>
      </w:pPr>
      <w:del w:id="650" w:author="Wayne.Tu" w:date="2019-11-12T11:36:00Z">
        <w:r w:rsidRPr="00AC0A09" w:rsidDel="006358CB">
          <w:rPr>
            <w:rFonts w:ascii="Arial" w:eastAsia="SimSun" w:hAnsi="Arial" w:cs="Arial"/>
          </w:rPr>
          <w:delText>付款規定</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5"/>
        </w:numPr>
        <w:ind w:leftChars="0"/>
        <w:rPr>
          <w:del w:id="651" w:author="Wayne.Tu" w:date="2019-11-12T11:36:00Z"/>
          <w:rFonts w:ascii="Arial" w:eastAsia="SimSun" w:hAnsi="Arial" w:cs="Arial"/>
        </w:rPr>
      </w:pPr>
      <w:del w:id="652" w:author="Wayne.Tu" w:date="2019-11-12T11:36:00Z">
        <w:r w:rsidRPr="00AC0A09" w:rsidDel="006358CB">
          <w:rPr>
            <w:rFonts w:ascii="Arial" w:eastAsia="SimSun" w:hAnsi="Arial" w:cs="Arial"/>
          </w:rPr>
          <w:delText>請款單</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6"/>
        </w:numPr>
        <w:ind w:leftChars="0"/>
        <w:rPr>
          <w:del w:id="653" w:author="Wayne.Tu" w:date="2019-11-12T11:36:00Z"/>
          <w:rFonts w:ascii="Arial" w:eastAsia="SimSun" w:hAnsi="Arial" w:cs="Arial"/>
        </w:rPr>
      </w:pPr>
      <w:del w:id="654" w:author="Wayne.Tu" w:date="2019-11-12T11:36:00Z">
        <w:r w:rsidRPr="00AC0A09" w:rsidDel="006358CB">
          <w:rPr>
            <w:rFonts w:ascii="Arial" w:eastAsia="SimSun" w:hAnsi="Arial" w:cs="Arial"/>
          </w:rPr>
          <w:delText>所有的報銷及付款申請必須提交請款單</w:delText>
        </w:r>
        <w:r w:rsidRPr="00AC0A09" w:rsidDel="006358CB">
          <w:rPr>
            <w:rFonts w:ascii="Arial" w:eastAsia="SimSun" w:hAnsi="Arial" w:cs="Arial"/>
          </w:rPr>
          <w:delText xml:space="preserve"> </w:delText>
        </w:r>
        <w:r w:rsidRPr="00AC0A09" w:rsidDel="006358CB">
          <w:rPr>
            <w:rFonts w:ascii="Arial" w:eastAsia="SimSun" w:hAnsi="Arial" w:cs="Arial"/>
          </w:rPr>
          <w:delText>（請參閱附錄</w:delText>
        </w:r>
        <w:r w:rsidRPr="00AC0A09" w:rsidDel="006358CB">
          <w:rPr>
            <w:rFonts w:ascii="Arial" w:eastAsia="SimSun" w:hAnsi="Arial" w:cs="Arial"/>
          </w:rPr>
          <w:delText xml:space="preserve"> 1</w:delText>
        </w:r>
        <w:r w:rsidRPr="00AC0A09" w:rsidDel="006358CB">
          <w:rPr>
            <w:rFonts w:ascii="Arial" w:eastAsia="SimSun" w:hAnsi="Arial" w:cs="Arial"/>
          </w:rPr>
          <w:delText>）。</w:delText>
        </w:r>
        <w:r w:rsidR="00A632FD" w:rsidRPr="00AC0A09" w:rsidDel="006358CB">
          <w:rPr>
            <w:rFonts w:ascii="Arial" w:eastAsia="SimSun" w:hAnsi="Arial" w:cs="Arial"/>
          </w:rPr>
          <w:delText xml:space="preserve"> </w:delText>
        </w:r>
        <w:r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6"/>
        </w:numPr>
        <w:ind w:leftChars="0"/>
        <w:rPr>
          <w:del w:id="655" w:author="Wayne.Tu" w:date="2019-11-12T11:36:00Z"/>
          <w:rFonts w:ascii="Arial" w:eastAsia="SimSun" w:hAnsi="Arial" w:cs="Arial"/>
        </w:rPr>
      </w:pPr>
      <w:del w:id="656" w:author="Wayne.Tu" w:date="2019-11-12T11:36:00Z">
        <w:r w:rsidRPr="00AC0A09" w:rsidDel="006358CB">
          <w:rPr>
            <w:rFonts w:ascii="Arial" w:eastAsia="SimSun" w:hAnsi="Arial" w:cs="Arial"/>
          </w:rPr>
          <w:delText>請款單必須包括完整簽核和付款內容包括專案名稱、</w:delText>
        </w:r>
        <w:r w:rsidRPr="00AC0A09" w:rsidDel="006358CB">
          <w:rPr>
            <w:rFonts w:ascii="Arial" w:eastAsia="SimSun" w:hAnsi="Arial" w:cs="Arial"/>
          </w:rPr>
          <w:delText xml:space="preserve"> </w:delText>
        </w:r>
        <w:r w:rsidRPr="00AC0A09" w:rsidDel="006358CB">
          <w:rPr>
            <w:rFonts w:ascii="Arial" w:eastAsia="SimSun" w:hAnsi="Arial" w:cs="Arial"/>
          </w:rPr>
          <w:delText>詳細描述有關費用和支出目</w:delText>
        </w:r>
        <w:r w:rsidRPr="00AC0A09" w:rsidDel="006358CB">
          <w:rPr>
            <w:rFonts w:ascii="Arial" w:eastAsia="SimSun" w:hAnsi="Arial" w:cs="Arial"/>
          </w:rPr>
          <w:delText xml:space="preserve"> </w:delText>
        </w:r>
        <w:r w:rsidRPr="00AC0A09" w:rsidDel="006358CB">
          <w:rPr>
            <w:rFonts w:ascii="Arial" w:eastAsia="SimSun" w:hAnsi="Arial" w:cs="Arial"/>
          </w:rPr>
          <w:delText>的，並附上完整憑證。</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5"/>
        </w:numPr>
        <w:ind w:leftChars="0"/>
        <w:rPr>
          <w:del w:id="657" w:author="Wayne.Tu" w:date="2019-11-12T11:36:00Z"/>
          <w:rFonts w:ascii="Arial" w:eastAsia="SimSun" w:hAnsi="Arial" w:cs="Arial"/>
        </w:rPr>
      </w:pPr>
      <w:del w:id="658" w:author="Wayne.Tu" w:date="2019-11-12T11:36:00Z">
        <w:r w:rsidRPr="00AC0A09" w:rsidDel="006358CB">
          <w:rPr>
            <w:rFonts w:ascii="Arial" w:eastAsia="SimSun" w:hAnsi="Arial" w:cs="Arial"/>
          </w:rPr>
          <w:delText>發票或收據</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7"/>
        </w:numPr>
        <w:ind w:leftChars="0"/>
        <w:rPr>
          <w:del w:id="659" w:author="Wayne.Tu" w:date="2019-11-12T11:36:00Z"/>
          <w:rFonts w:ascii="Arial" w:eastAsia="SimSun" w:hAnsi="Arial" w:cs="Arial"/>
        </w:rPr>
      </w:pPr>
      <w:del w:id="660" w:author="Wayne.Tu" w:date="2019-11-12T11:36:00Z">
        <w:r w:rsidRPr="00AC0A09" w:rsidDel="006358CB">
          <w:rPr>
            <w:rFonts w:ascii="Arial" w:eastAsia="SimSun" w:hAnsi="Arial" w:cs="Arial"/>
          </w:rPr>
          <w:delText>完整的費用憑證，包括原始的三聯式發票或收據。</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7"/>
        </w:numPr>
        <w:ind w:leftChars="0"/>
        <w:rPr>
          <w:del w:id="661" w:author="Wayne.Tu" w:date="2019-11-12T11:36:00Z"/>
          <w:rFonts w:ascii="Arial" w:eastAsia="SimSun" w:hAnsi="Arial" w:cs="Arial"/>
        </w:rPr>
      </w:pPr>
      <w:del w:id="662" w:author="Wayne.Tu" w:date="2019-11-12T11:36:00Z">
        <w:r w:rsidRPr="00AC0A09" w:rsidDel="006358CB">
          <w:rPr>
            <w:rFonts w:ascii="Arial" w:eastAsia="SimSun" w:hAnsi="Arial" w:cs="Arial"/>
          </w:rPr>
          <w:delText>發票必須與有公司統一編號「</w:delText>
        </w:r>
        <w:r w:rsidRPr="00AC0A09" w:rsidDel="006358CB">
          <w:rPr>
            <w:rFonts w:ascii="Arial" w:eastAsia="SimSun" w:hAnsi="Arial" w:cs="Arial"/>
          </w:rPr>
          <w:delText>55797570</w:delText>
        </w:r>
        <w:r w:rsidRPr="00AC0A09" w:rsidDel="006358CB">
          <w:rPr>
            <w:rFonts w:ascii="Arial" w:eastAsia="SimSun" w:hAnsi="Arial" w:cs="Arial"/>
          </w:rPr>
          <w:delText>」</w:delText>
        </w:r>
        <w:r w:rsidRPr="00AC0A09" w:rsidDel="006358CB">
          <w:rPr>
            <w:rFonts w:ascii="Arial" w:eastAsia="SimSun" w:hAnsi="Arial" w:cs="Arial"/>
          </w:rPr>
          <w:delText>"</w:delText>
        </w:r>
        <w:r w:rsidRPr="00AC0A09" w:rsidDel="006358CB">
          <w:rPr>
            <w:rFonts w:ascii="Arial" w:eastAsia="SimSun" w:hAnsi="Arial" w:cs="Arial"/>
          </w:rPr>
          <w:delText>和公司的名字「睿世軟體科技股份有</w:delText>
        </w:r>
        <w:r w:rsidRPr="00AC0A09" w:rsidDel="006358CB">
          <w:rPr>
            <w:rFonts w:ascii="Arial" w:eastAsia="SimSun" w:hAnsi="Arial" w:cs="Arial"/>
          </w:rPr>
          <w:delText xml:space="preserve"> </w:delText>
        </w:r>
        <w:r w:rsidRPr="00AC0A09" w:rsidDel="006358CB">
          <w:rPr>
            <w:rFonts w:ascii="Arial" w:eastAsia="SimSun" w:hAnsi="Arial" w:cs="Arial"/>
          </w:rPr>
          <w:delText>限公司」。</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7"/>
        </w:numPr>
        <w:ind w:leftChars="0"/>
        <w:rPr>
          <w:del w:id="663" w:author="Wayne.Tu" w:date="2019-11-12T11:36:00Z"/>
          <w:rFonts w:ascii="Arial" w:eastAsia="SimSun" w:hAnsi="Arial" w:cs="Arial"/>
        </w:rPr>
      </w:pPr>
      <w:del w:id="664" w:author="Wayne.Tu" w:date="2019-11-12T11:36:00Z">
        <w:r w:rsidRPr="00AC0A09" w:rsidDel="006358CB">
          <w:rPr>
            <w:rFonts w:ascii="Arial" w:eastAsia="SimSun" w:hAnsi="Arial" w:cs="Arial"/>
          </w:rPr>
          <w:delText>收據必須包含正式的發票印章</w:delText>
        </w:r>
        <w:r w:rsidRPr="00AC0A09" w:rsidDel="006358CB">
          <w:rPr>
            <w:rFonts w:ascii="Arial" w:eastAsia="SimSun" w:hAnsi="Arial" w:cs="Arial"/>
          </w:rPr>
          <w:delText xml:space="preserve"> </w:delText>
        </w:r>
        <w:r w:rsidRPr="00AC0A09" w:rsidDel="006358CB">
          <w:rPr>
            <w:rFonts w:ascii="Arial" w:eastAsia="SimSun" w:hAnsi="Arial" w:cs="Arial"/>
          </w:rPr>
          <w:delText>（發票印章須包含供應商的統一編號）。</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7"/>
        </w:numPr>
        <w:ind w:leftChars="0"/>
        <w:rPr>
          <w:del w:id="665" w:author="Wayne.Tu" w:date="2019-11-12T11:36:00Z"/>
          <w:rFonts w:ascii="Arial" w:eastAsia="SimSun" w:hAnsi="Arial" w:cs="Arial"/>
        </w:rPr>
      </w:pPr>
      <w:del w:id="666" w:author="Wayne.Tu" w:date="2019-11-12T11:36:00Z">
        <w:r w:rsidRPr="00AC0A09" w:rsidDel="006358CB">
          <w:rPr>
            <w:rFonts w:ascii="Arial" w:eastAsia="SimSun" w:hAnsi="Arial" w:cs="Arial"/>
          </w:rPr>
          <w:delText>請款項目如係有關合約和活動，請提交合約副本或活動照片作為附件。</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7"/>
        </w:numPr>
        <w:ind w:leftChars="0"/>
        <w:rPr>
          <w:del w:id="667" w:author="Wayne.Tu" w:date="2019-11-12T11:36:00Z"/>
          <w:rFonts w:ascii="Arial" w:eastAsia="SimSun" w:hAnsi="Arial" w:cs="Arial"/>
        </w:rPr>
      </w:pPr>
      <w:del w:id="668" w:author="Wayne.Tu" w:date="2019-11-12T11:36:00Z">
        <w:r w:rsidRPr="00AC0A09" w:rsidDel="006358CB">
          <w:rPr>
            <w:rFonts w:ascii="Arial" w:eastAsia="SimSun" w:hAnsi="Arial" w:cs="Arial"/>
          </w:rPr>
          <w:delText>快遞單、報關單、發票或收據影本、內容不全的發票或收據，無法做為正式付款</w:delText>
        </w:r>
        <w:r w:rsidRPr="00AC0A09" w:rsidDel="006358CB">
          <w:rPr>
            <w:rFonts w:ascii="Arial" w:eastAsia="SimSun" w:hAnsi="Arial" w:cs="Arial"/>
          </w:rPr>
          <w:delText xml:space="preserve"> </w:delText>
        </w:r>
        <w:r w:rsidRPr="00AC0A09" w:rsidDel="006358CB">
          <w:rPr>
            <w:rFonts w:ascii="Arial" w:eastAsia="SimSun" w:hAnsi="Arial" w:cs="Arial"/>
          </w:rPr>
          <w:delText>憑證。如果原始憑證已遺失或毀壞，傳真或複製可接受為證明檔，並必須在請款</w:delText>
        </w:r>
        <w:r w:rsidRPr="00AC0A09" w:rsidDel="006358CB">
          <w:rPr>
            <w:rFonts w:ascii="Arial" w:eastAsia="SimSun" w:hAnsi="Arial" w:cs="Arial"/>
          </w:rPr>
          <w:delText xml:space="preserve"> </w:delText>
        </w:r>
        <w:r w:rsidRPr="00AC0A09" w:rsidDel="006358CB">
          <w:rPr>
            <w:rFonts w:ascii="Arial" w:eastAsia="SimSun" w:hAnsi="Arial" w:cs="Arial"/>
          </w:rPr>
          <w:delText>單上解釋。</w:delText>
        </w:r>
      </w:del>
    </w:p>
    <w:p w:rsidR="00A632FD" w:rsidRPr="00AC0A09" w:rsidDel="006358CB" w:rsidRDefault="00DA2F48" w:rsidP="00275100">
      <w:pPr>
        <w:pStyle w:val="a5"/>
        <w:numPr>
          <w:ilvl w:val="0"/>
          <w:numId w:val="75"/>
        </w:numPr>
        <w:ind w:leftChars="0"/>
        <w:rPr>
          <w:del w:id="669" w:author="Wayne.Tu" w:date="2019-11-12T11:36:00Z"/>
          <w:rFonts w:ascii="Arial" w:eastAsia="SimSun" w:hAnsi="Arial" w:cs="Arial"/>
        </w:rPr>
      </w:pPr>
      <w:del w:id="670" w:author="Wayne.Tu" w:date="2019-11-12T11:36:00Z">
        <w:r w:rsidRPr="00AC0A09" w:rsidDel="006358CB">
          <w:rPr>
            <w:rFonts w:ascii="Arial" w:eastAsia="SimSun" w:hAnsi="Arial" w:cs="Arial"/>
          </w:rPr>
          <w:delText>沒有發票或收據</w:delText>
        </w:r>
        <w:r w:rsidRPr="00AC0A09" w:rsidDel="006358CB">
          <w:rPr>
            <w:rFonts w:ascii="Arial" w:eastAsia="SimSun" w:hAnsi="Arial" w:cs="Arial"/>
          </w:rPr>
          <w:delText xml:space="preserve"> </w:delText>
        </w:r>
        <w:r w:rsidRPr="00AC0A09" w:rsidDel="006358CB">
          <w:rPr>
            <w:rFonts w:ascii="Arial" w:eastAsia="SimSun" w:hAnsi="Arial" w:cs="Arial"/>
          </w:rPr>
          <w:delText>請附上受款人的身份證影本，作為個人綜合所得稅課稅所得依據。</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8"/>
        </w:numPr>
        <w:ind w:leftChars="0"/>
        <w:rPr>
          <w:del w:id="671" w:author="Wayne.Tu" w:date="2019-11-12T11:36:00Z"/>
          <w:rFonts w:ascii="Arial" w:eastAsia="SimSun" w:hAnsi="Arial" w:cs="Arial"/>
        </w:rPr>
      </w:pPr>
      <w:del w:id="672" w:author="Wayne.Tu" w:date="2019-11-12T11:36:00Z">
        <w:r w:rsidRPr="00AC0A09" w:rsidDel="006358CB">
          <w:rPr>
            <w:rFonts w:ascii="Arial" w:eastAsia="SimSun" w:hAnsi="Arial" w:cs="Arial"/>
          </w:rPr>
          <w:delText>扣繳稅款</w:delText>
        </w:r>
        <w:r w:rsidRPr="00AC0A09" w:rsidDel="006358CB">
          <w:rPr>
            <w:rFonts w:ascii="Arial" w:eastAsia="SimSun" w:hAnsi="Arial" w:cs="Arial"/>
          </w:rPr>
          <w:delText xml:space="preserve"> : </w:delText>
        </w:r>
        <w:r w:rsidRPr="00AC0A09" w:rsidDel="006358CB">
          <w:rPr>
            <w:rFonts w:ascii="Arial" w:eastAsia="SimSun" w:hAnsi="Arial" w:cs="Arial"/>
          </w:rPr>
          <w:delText>中華民國居住須扣繳</w:delText>
        </w:r>
        <w:r w:rsidRPr="00AC0A09" w:rsidDel="006358CB">
          <w:rPr>
            <w:rFonts w:ascii="Arial" w:eastAsia="SimSun" w:hAnsi="Arial" w:cs="Arial"/>
          </w:rPr>
          <w:delText xml:space="preserve"> 5%</w:delText>
        </w:r>
        <w:r w:rsidRPr="00AC0A09" w:rsidDel="006358CB">
          <w:rPr>
            <w:rFonts w:ascii="Arial" w:eastAsia="SimSun" w:hAnsi="Arial" w:cs="Arial"/>
          </w:rPr>
          <w:delText>或</w:delText>
        </w:r>
        <w:r w:rsidRPr="00AC0A09" w:rsidDel="006358CB">
          <w:rPr>
            <w:rFonts w:ascii="Arial" w:eastAsia="SimSun" w:hAnsi="Arial" w:cs="Arial"/>
          </w:rPr>
          <w:delText xml:space="preserve"> 10% </w:delText>
        </w:r>
        <w:r w:rsidRPr="00AC0A09" w:rsidDel="006358CB">
          <w:rPr>
            <w:rFonts w:ascii="Arial" w:eastAsia="SimSun" w:hAnsi="Arial" w:cs="Arial"/>
          </w:rPr>
          <w:delText>稅款</w:delText>
        </w:r>
        <w:r w:rsidRPr="00AC0A09" w:rsidDel="006358CB">
          <w:rPr>
            <w:rFonts w:ascii="Arial" w:eastAsia="SimSun" w:hAnsi="Arial" w:cs="Arial"/>
          </w:rPr>
          <w:delText xml:space="preserve">; </w:delText>
        </w:r>
        <w:r w:rsidRPr="00AC0A09" w:rsidDel="006358CB">
          <w:rPr>
            <w:rFonts w:ascii="Arial" w:eastAsia="SimSun" w:hAnsi="Arial" w:cs="Arial"/>
          </w:rPr>
          <w:delText>非中華民國居住者必須扣繳</w:delText>
        </w:r>
        <w:r w:rsidRPr="00AC0A09" w:rsidDel="006358CB">
          <w:rPr>
            <w:rFonts w:ascii="Arial" w:eastAsia="SimSun" w:hAnsi="Arial" w:cs="Arial"/>
          </w:rPr>
          <w:delText xml:space="preserve"> 20% </w:delText>
        </w:r>
        <w:r w:rsidRPr="00AC0A09" w:rsidDel="006358CB">
          <w:rPr>
            <w:rFonts w:ascii="Arial" w:eastAsia="SimSun" w:hAnsi="Arial" w:cs="Arial"/>
          </w:rPr>
          <w:delText>稅款。</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8"/>
        </w:numPr>
        <w:ind w:leftChars="0"/>
        <w:rPr>
          <w:del w:id="673" w:author="Wayne.Tu" w:date="2019-11-12T11:36:00Z"/>
          <w:rFonts w:ascii="Arial" w:eastAsia="SimSun" w:hAnsi="Arial" w:cs="Arial"/>
        </w:rPr>
      </w:pPr>
      <w:del w:id="674" w:author="Wayne.Tu" w:date="2019-11-12T11:36:00Z">
        <w:r w:rsidRPr="00AC0A09" w:rsidDel="006358CB">
          <w:rPr>
            <w:rFonts w:ascii="Arial" w:eastAsia="SimSun" w:hAnsi="Arial" w:cs="Arial"/>
          </w:rPr>
          <w:delText>二代健康保險費用</w:delText>
        </w:r>
        <w:r w:rsidRPr="00AC0A09" w:rsidDel="006358CB">
          <w:rPr>
            <w:rFonts w:ascii="Arial" w:eastAsia="SimSun" w:hAnsi="Arial" w:cs="Arial"/>
          </w:rPr>
          <w:delText xml:space="preserve"> : </w:delText>
        </w:r>
        <w:r w:rsidRPr="00AC0A09" w:rsidDel="006358CB">
          <w:rPr>
            <w:rFonts w:ascii="Arial" w:eastAsia="SimSun" w:hAnsi="Arial" w:cs="Arial"/>
          </w:rPr>
          <w:delText>須再繳交</w:delText>
        </w:r>
        <w:r w:rsidRPr="00AC0A09" w:rsidDel="006358CB">
          <w:rPr>
            <w:rFonts w:ascii="Arial" w:eastAsia="SimSun" w:hAnsi="Arial" w:cs="Arial"/>
          </w:rPr>
          <w:delText xml:space="preserve"> 1.91%</w:delText>
        </w:r>
        <w:r w:rsidRPr="00AC0A09" w:rsidDel="006358CB">
          <w:rPr>
            <w:rFonts w:ascii="Arial" w:eastAsia="SimSun" w:hAnsi="Arial" w:cs="Arial"/>
          </w:rPr>
          <w:delText>二代健康保險費用。</w:delText>
        </w:r>
        <w:r w:rsidRPr="00AC0A09" w:rsidDel="006358CB">
          <w:rPr>
            <w:rFonts w:ascii="Arial" w:eastAsia="SimSun" w:hAnsi="Arial" w:cs="Arial"/>
          </w:rPr>
          <w:delText xml:space="preserve"> </w:delText>
        </w:r>
        <w:r w:rsidRPr="00AC0A09" w:rsidDel="006358CB">
          <w:rPr>
            <w:rFonts w:ascii="Arial" w:eastAsia="SimSun" w:hAnsi="Arial" w:cs="Arial"/>
          </w:rPr>
          <w:delText xml:space="preserve"> </w:delText>
        </w:r>
        <w:r w:rsidRPr="00AC0A09" w:rsidDel="006358CB">
          <w:rPr>
            <w:rFonts w:ascii="Arial" w:eastAsia="SimSun" w:hAnsi="Arial" w:cs="Arial"/>
          </w:rPr>
          <w:delText>上述稅款之計算方式，請向財務部查詢。</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5"/>
        </w:numPr>
        <w:ind w:leftChars="0"/>
        <w:rPr>
          <w:del w:id="675" w:author="Wayne.Tu" w:date="2019-11-12T11:36:00Z"/>
          <w:rFonts w:ascii="Arial" w:eastAsia="SimSun" w:hAnsi="Arial" w:cs="Arial"/>
        </w:rPr>
      </w:pPr>
      <w:del w:id="676" w:author="Wayne.Tu" w:date="2019-11-12T11:36:00Z">
        <w:r w:rsidRPr="00AC0A09" w:rsidDel="006358CB">
          <w:rPr>
            <w:rFonts w:ascii="Arial" w:eastAsia="SimSun" w:hAnsi="Arial" w:cs="Arial"/>
          </w:rPr>
          <w:delText>付款處理期限</w:delText>
        </w:r>
        <w:r w:rsidRPr="00AC0A09" w:rsidDel="006358CB">
          <w:rPr>
            <w:rFonts w:ascii="Arial" w:eastAsia="SimSun" w:hAnsi="Arial" w:cs="Arial"/>
          </w:rPr>
          <w:delText xml:space="preserve"> </w:delText>
        </w:r>
        <w:r w:rsidRPr="00AC0A09" w:rsidDel="006358CB">
          <w:rPr>
            <w:rFonts w:ascii="Arial" w:eastAsia="SimSun" w:hAnsi="Arial" w:cs="Arial"/>
          </w:rPr>
          <w:delText>項目</w:delText>
        </w:r>
        <w:r w:rsidRPr="00AC0A09" w:rsidDel="006358CB">
          <w:rPr>
            <w:rFonts w:ascii="Arial" w:eastAsia="SimSun" w:hAnsi="Arial" w:cs="Arial"/>
          </w:rPr>
          <w:delText xml:space="preserve"> </w:delText>
        </w:r>
        <w:r w:rsidRPr="00AC0A09" w:rsidDel="006358CB">
          <w:rPr>
            <w:rFonts w:ascii="Arial" w:eastAsia="SimSun" w:hAnsi="Arial" w:cs="Arial"/>
          </w:rPr>
          <w:delText>收件期限</w:delText>
        </w:r>
        <w:r w:rsidRPr="00AC0A09" w:rsidDel="006358CB">
          <w:rPr>
            <w:rFonts w:ascii="Arial" w:eastAsia="SimSun" w:hAnsi="Arial" w:cs="Arial"/>
          </w:rPr>
          <w:delText xml:space="preserve"> * </w:delText>
        </w:r>
        <w:r w:rsidRPr="00AC0A09" w:rsidDel="006358CB">
          <w:rPr>
            <w:rFonts w:ascii="Arial" w:eastAsia="SimSun" w:hAnsi="Arial" w:cs="Arial"/>
          </w:rPr>
          <w:delText>付款日</w:delText>
        </w:r>
        <w:r w:rsidRPr="00AC0A09" w:rsidDel="006358CB">
          <w:rPr>
            <w:rFonts w:ascii="Arial" w:eastAsia="SimSun" w:hAnsi="Arial" w:cs="Arial"/>
          </w:rPr>
          <w:delText xml:space="preserve"> </w:delText>
        </w:r>
        <w:r w:rsidRPr="00AC0A09" w:rsidDel="006358CB">
          <w:rPr>
            <w:rFonts w:ascii="Arial" w:eastAsia="SimSun" w:hAnsi="Arial" w:cs="Arial"/>
          </w:rPr>
          <w:delText>員工費用</w:delText>
        </w:r>
        <w:r w:rsidRPr="00AC0A09" w:rsidDel="006358CB">
          <w:rPr>
            <w:rFonts w:ascii="Arial" w:eastAsia="SimSun" w:hAnsi="Arial" w:cs="Arial"/>
          </w:rPr>
          <w:delText xml:space="preserve"> </w:delText>
        </w:r>
        <w:r w:rsidRPr="00AC0A09" w:rsidDel="006358CB">
          <w:rPr>
            <w:rFonts w:ascii="Arial" w:eastAsia="SimSun" w:hAnsi="Arial" w:cs="Arial"/>
          </w:rPr>
          <w:delText>隨時</w:delText>
        </w:r>
        <w:r w:rsidRPr="00AC0A09" w:rsidDel="006358CB">
          <w:rPr>
            <w:rFonts w:ascii="Arial" w:eastAsia="SimSun" w:hAnsi="Arial" w:cs="Arial"/>
          </w:rPr>
          <w:delText xml:space="preserve"> </w:delText>
        </w:r>
        <w:r w:rsidRPr="00AC0A09" w:rsidDel="006358CB">
          <w:rPr>
            <w:rFonts w:ascii="Arial" w:eastAsia="SimSun" w:hAnsi="Arial" w:cs="Arial"/>
          </w:rPr>
          <w:delText>最近一次付款日</w:delText>
        </w:r>
        <w:r w:rsidRPr="00AC0A09" w:rsidDel="006358CB">
          <w:rPr>
            <w:rFonts w:ascii="Arial" w:eastAsia="SimSun" w:hAnsi="Arial" w:cs="Arial"/>
          </w:rPr>
          <w:delText xml:space="preserve"> </w:delText>
        </w:r>
        <w:r w:rsidRPr="00AC0A09" w:rsidDel="006358CB">
          <w:rPr>
            <w:rFonts w:ascii="Arial" w:eastAsia="SimSun" w:hAnsi="Arial" w:cs="Arial"/>
          </w:rPr>
          <w:delText>國內廠商</w:delText>
        </w:r>
        <w:r w:rsidRPr="00AC0A09" w:rsidDel="006358CB">
          <w:rPr>
            <w:rFonts w:ascii="Arial" w:eastAsia="SimSun" w:hAnsi="Arial" w:cs="Arial"/>
          </w:rPr>
          <w:delText xml:space="preserve"> </w:delText>
        </w:r>
        <w:r w:rsidRPr="00AC0A09" w:rsidDel="006358CB">
          <w:rPr>
            <w:rFonts w:ascii="Arial" w:eastAsia="SimSun" w:hAnsi="Arial" w:cs="Arial"/>
          </w:rPr>
          <w:delText>當月</w:delText>
        </w:r>
        <w:r w:rsidRPr="00AC0A09" w:rsidDel="006358CB">
          <w:rPr>
            <w:rFonts w:ascii="Arial" w:eastAsia="SimSun" w:hAnsi="Arial" w:cs="Arial"/>
          </w:rPr>
          <w:delText xml:space="preserve"> 25 </w:delText>
        </w:r>
        <w:r w:rsidRPr="00AC0A09" w:rsidDel="006358CB">
          <w:rPr>
            <w:rFonts w:ascii="Arial" w:eastAsia="SimSun" w:hAnsi="Arial" w:cs="Arial"/>
          </w:rPr>
          <w:delText>日</w:delText>
        </w:r>
        <w:r w:rsidRPr="00AC0A09" w:rsidDel="006358CB">
          <w:rPr>
            <w:rFonts w:ascii="Arial" w:eastAsia="SimSun" w:hAnsi="Arial" w:cs="Arial"/>
          </w:rPr>
          <w:delText xml:space="preserve"> </w:delText>
        </w:r>
        <w:r w:rsidRPr="00AC0A09" w:rsidDel="006358CB">
          <w:rPr>
            <w:rFonts w:ascii="Arial" w:eastAsia="SimSun" w:hAnsi="Arial" w:cs="Arial"/>
          </w:rPr>
          <w:delText>下月</w:delText>
        </w:r>
        <w:r w:rsidRPr="00AC0A09" w:rsidDel="006358CB">
          <w:rPr>
            <w:rFonts w:ascii="Arial" w:eastAsia="SimSun" w:hAnsi="Arial" w:cs="Arial"/>
          </w:rPr>
          <w:delText xml:space="preserve"> 25 </w:delText>
        </w:r>
        <w:r w:rsidRPr="00AC0A09" w:rsidDel="006358CB">
          <w:rPr>
            <w:rFonts w:ascii="Arial" w:eastAsia="SimSun" w:hAnsi="Arial" w:cs="Arial"/>
          </w:rPr>
          <w:delText>日</w:delText>
        </w:r>
        <w:r w:rsidRPr="00AC0A09" w:rsidDel="006358CB">
          <w:rPr>
            <w:rFonts w:ascii="Arial" w:eastAsia="SimSun" w:hAnsi="Arial" w:cs="Arial"/>
          </w:rPr>
          <w:delText xml:space="preserve"> </w:delText>
        </w:r>
        <w:r w:rsidRPr="00AC0A09" w:rsidDel="006358CB">
          <w:rPr>
            <w:rFonts w:ascii="Arial" w:eastAsia="SimSun" w:hAnsi="Arial" w:cs="Arial"/>
          </w:rPr>
          <w:delText>國外廠商</w:delText>
        </w:r>
        <w:r w:rsidRPr="00AC0A09" w:rsidDel="006358CB">
          <w:rPr>
            <w:rFonts w:ascii="Arial" w:eastAsia="SimSun" w:hAnsi="Arial" w:cs="Arial"/>
          </w:rPr>
          <w:delText xml:space="preserve"> </w:delText>
        </w:r>
        <w:r w:rsidRPr="00AC0A09" w:rsidDel="006358CB">
          <w:rPr>
            <w:rFonts w:ascii="Arial" w:eastAsia="SimSun" w:hAnsi="Arial" w:cs="Arial"/>
          </w:rPr>
          <w:delText>當月</w:delText>
        </w:r>
        <w:r w:rsidRPr="00AC0A09" w:rsidDel="006358CB">
          <w:rPr>
            <w:rFonts w:ascii="Arial" w:eastAsia="SimSun" w:hAnsi="Arial" w:cs="Arial"/>
          </w:rPr>
          <w:delText xml:space="preserve"> 5 </w:delText>
        </w:r>
        <w:r w:rsidRPr="00AC0A09" w:rsidDel="006358CB">
          <w:rPr>
            <w:rFonts w:ascii="Arial" w:eastAsia="SimSun" w:hAnsi="Arial" w:cs="Arial"/>
          </w:rPr>
          <w:delText>日</w:delText>
        </w:r>
        <w:r w:rsidRPr="00AC0A09" w:rsidDel="006358CB">
          <w:rPr>
            <w:rFonts w:ascii="Arial" w:eastAsia="SimSun" w:hAnsi="Arial" w:cs="Arial"/>
          </w:rPr>
          <w:delText xml:space="preserve"> </w:delText>
        </w:r>
        <w:r w:rsidRPr="00AC0A09" w:rsidDel="006358CB">
          <w:rPr>
            <w:rFonts w:ascii="Arial" w:eastAsia="SimSun" w:hAnsi="Arial" w:cs="Arial"/>
          </w:rPr>
          <w:delText>當月</w:delText>
        </w:r>
        <w:r w:rsidRPr="00AC0A09" w:rsidDel="006358CB">
          <w:rPr>
            <w:rFonts w:ascii="Arial" w:eastAsia="SimSun" w:hAnsi="Arial" w:cs="Arial"/>
          </w:rPr>
          <w:delText xml:space="preserve"> 25 </w:delText>
        </w:r>
        <w:r w:rsidRPr="00AC0A09" w:rsidDel="006358CB">
          <w:rPr>
            <w:rFonts w:ascii="Arial" w:eastAsia="SimSun" w:hAnsi="Arial" w:cs="Arial"/>
          </w:rPr>
          <w:delText>日</w:delText>
        </w:r>
        <w:r w:rsidRPr="00AC0A09" w:rsidDel="006358CB">
          <w:rPr>
            <w:rFonts w:ascii="Arial" w:eastAsia="SimSun" w:hAnsi="Arial" w:cs="Arial"/>
          </w:rPr>
          <w:delText xml:space="preserve"> </w:delText>
        </w:r>
        <w:r w:rsidRPr="00AC0A09" w:rsidDel="006358CB">
          <w:rPr>
            <w:rFonts w:ascii="Arial" w:eastAsia="SimSun" w:hAnsi="Arial" w:cs="Arial"/>
          </w:rPr>
          <w:delText>緊急付款</w:delText>
        </w:r>
        <w:r w:rsidRPr="00AC0A09" w:rsidDel="006358CB">
          <w:rPr>
            <w:rFonts w:ascii="Arial" w:eastAsia="SimSun" w:hAnsi="Arial" w:cs="Arial"/>
          </w:rPr>
          <w:delText xml:space="preserve"> </w:delText>
        </w:r>
        <w:r w:rsidRPr="00AC0A09" w:rsidDel="006358CB">
          <w:rPr>
            <w:rFonts w:ascii="Arial" w:eastAsia="SimSun" w:hAnsi="Arial" w:cs="Arial"/>
          </w:rPr>
          <w:delText>隨時</w:delText>
        </w:r>
        <w:r w:rsidRPr="00AC0A09" w:rsidDel="006358CB">
          <w:rPr>
            <w:rFonts w:ascii="Arial" w:eastAsia="SimSun" w:hAnsi="Arial" w:cs="Arial"/>
          </w:rPr>
          <w:delText xml:space="preserve"> 2 </w:delText>
        </w:r>
        <w:r w:rsidRPr="00AC0A09" w:rsidDel="006358CB">
          <w:rPr>
            <w:rFonts w:ascii="Arial" w:eastAsia="SimSun" w:hAnsi="Arial" w:cs="Arial"/>
          </w:rPr>
          <w:delText>個工作天</w:delText>
        </w:r>
        <w:r w:rsidRPr="00AC0A09" w:rsidDel="006358CB">
          <w:rPr>
            <w:rFonts w:ascii="Arial" w:eastAsia="SimSun" w:hAnsi="Arial" w:cs="Arial"/>
          </w:rPr>
          <w:delText xml:space="preserve"> </w:delText>
        </w:r>
        <w:r w:rsidRPr="00AC0A09" w:rsidDel="006358CB">
          <w:rPr>
            <w:rFonts w:ascii="Arial" w:eastAsia="SimSun" w:hAnsi="Arial" w:cs="Arial"/>
          </w:rPr>
          <w:delText>指定日期之合約付款</w:delText>
        </w:r>
        <w:r w:rsidRPr="00AC0A09" w:rsidDel="006358CB">
          <w:rPr>
            <w:rFonts w:ascii="Arial" w:eastAsia="SimSun" w:hAnsi="Arial" w:cs="Arial"/>
          </w:rPr>
          <w:delText xml:space="preserve"> </w:delText>
        </w:r>
        <w:r w:rsidRPr="00AC0A09" w:rsidDel="006358CB">
          <w:rPr>
            <w:rFonts w:ascii="Arial" w:eastAsia="SimSun" w:hAnsi="Arial" w:cs="Arial"/>
          </w:rPr>
          <w:delText>合約或帳單收受日</w:delText>
        </w:r>
        <w:r w:rsidRPr="00AC0A09" w:rsidDel="006358CB">
          <w:rPr>
            <w:rFonts w:ascii="Arial" w:eastAsia="SimSun" w:hAnsi="Arial" w:cs="Arial"/>
          </w:rPr>
          <w:delText xml:space="preserve"> </w:delText>
        </w:r>
        <w:r w:rsidRPr="00AC0A09" w:rsidDel="006358CB">
          <w:rPr>
            <w:rFonts w:ascii="Arial" w:eastAsia="SimSun" w:hAnsi="Arial" w:cs="Arial"/>
          </w:rPr>
          <w:delText>依合約日期</w:delText>
        </w:r>
        <w:r w:rsidRPr="00AC0A09" w:rsidDel="006358CB">
          <w:rPr>
            <w:rFonts w:ascii="Arial" w:eastAsia="SimSun" w:hAnsi="Arial" w:cs="Arial"/>
          </w:rPr>
          <w:delText xml:space="preserve"> *</w:delText>
        </w:r>
        <w:r w:rsidRPr="00AC0A09" w:rsidDel="006358CB">
          <w:rPr>
            <w:rFonts w:ascii="Arial" w:eastAsia="SimSun" w:hAnsi="Arial" w:cs="Arial"/>
          </w:rPr>
          <w:delText>收件期限</w:delText>
        </w:r>
        <w:r w:rsidRPr="00AC0A09" w:rsidDel="006358CB">
          <w:rPr>
            <w:rFonts w:ascii="Arial" w:eastAsia="SimSun" w:hAnsi="Arial" w:cs="Arial"/>
          </w:rPr>
          <w:delText xml:space="preserve"> : </w:delText>
        </w:r>
        <w:r w:rsidRPr="00AC0A09" w:rsidDel="006358CB">
          <w:rPr>
            <w:rFonts w:ascii="Arial" w:eastAsia="SimSun" w:hAnsi="Arial" w:cs="Arial"/>
          </w:rPr>
          <w:delText>財務部收到完整簽核及正確的申請書及其附件日</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5"/>
        </w:numPr>
        <w:ind w:leftChars="0"/>
        <w:rPr>
          <w:del w:id="677" w:author="Wayne.Tu" w:date="2019-11-12T11:36:00Z"/>
          <w:rFonts w:ascii="Arial" w:eastAsia="SimSun" w:hAnsi="Arial" w:cs="Arial"/>
        </w:rPr>
      </w:pPr>
      <w:del w:id="678" w:author="Wayne.Tu" w:date="2019-11-12T11:36:00Z">
        <w:r w:rsidRPr="00AC0A09" w:rsidDel="006358CB">
          <w:rPr>
            <w:rFonts w:ascii="Arial" w:eastAsia="SimSun" w:hAnsi="Arial" w:cs="Arial"/>
          </w:rPr>
          <w:delText>付款方法</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9"/>
        </w:numPr>
        <w:ind w:leftChars="0"/>
        <w:rPr>
          <w:del w:id="679" w:author="Wayne.Tu" w:date="2019-11-12T11:36:00Z"/>
          <w:rFonts w:ascii="Arial" w:eastAsia="SimSun" w:hAnsi="Arial" w:cs="Arial"/>
        </w:rPr>
      </w:pPr>
      <w:del w:id="680" w:author="Wayne.Tu" w:date="2019-11-12T11:36:00Z">
        <w:r w:rsidRPr="00AC0A09" w:rsidDel="006358CB">
          <w:rPr>
            <w:rFonts w:ascii="Arial" w:eastAsia="SimSun" w:hAnsi="Arial" w:cs="Arial"/>
          </w:rPr>
          <w:delText>支票</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9"/>
        </w:numPr>
        <w:ind w:leftChars="0"/>
        <w:rPr>
          <w:del w:id="681" w:author="Wayne.Tu" w:date="2019-11-12T11:36:00Z"/>
          <w:rFonts w:ascii="Arial" w:eastAsia="SimSun" w:hAnsi="Arial" w:cs="Arial"/>
        </w:rPr>
      </w:pPr>
      <w:del w:id="682" w:author="Wayne.Tu" w:date="2019-11-12T11:36:00Z">
        <w:r w:rsidRPr="00AC0A09" w:rsidDel="006358CB">
          <w:rPr>
            <w:rFonts w:ascii="Arial" w:eastAsia="SimSun" w:hAnsi="Arial" w:cs="Arial"/>
          </w:rPr>
          <w:delText>匯款</w:delText>
        </w:r>
        <w:r w:rsidRPr="00AC0A09" w:rsidDel="006358CB">
          <w:rPr>
            <w:rFonts w:ascii="Arial" w:eastAsia="SimSun" w:hAnsi="Arial" w:cs="Arial"/>
          </w:rPr>
          <w:delText xml:space="preserve"> : </w:delText>
        </w:r>
        <w:r w:rsidRPr="00AC0A09" w:rsidDel="006358CB">
          <w:rPr>
            <w:rFonts w:ascii="Arial" w:eastAsia="SimSun" w:hAnsi="Arial" w:cs="Arial"/>
          </w:rPr>
          <w:delText>若為第一次付款的廠商，請提供廠商資料表</w:delText>
        </w:r>
        <w:r w:rsidRPr="00AC0A09" w:rsidDel="006358CB">
          <w:rPr>
            <w:rFonts w:ascii="Arial" w:eastAsia="SimSun" w:hAnsi="Arial" w:cs="Arial"/>
          </w:rPr>
          <w:delText xml:space="preserve"> </w:delText>
        </w:r>
        <w:r w:rsidRPr="00AC0A09" w:rsidDel="006358CB">
          <w:rPr>
            <w:rFonts w:ascii="Arial" w:eastAsia="SimSun" w:hAnsi="Arial" w:cs="Arial"/>
          </w:rPr>
          <w:delText>（參見附錄</w:delText>
        </w:r>
        <w:r w:rsidRPr="00AC0A09" w:rsidDel="006358CB">
          <w:rPr>
            <w:rFonts w:ascii="Arial" w:eastAsia="SimSun" w:hAnsi="Arial" w:cs="Arial"/>
          </w:rPr>
          <w:delText xml:space="preserve"> 2</w:delText>
        </w:r>
        <w:r w:rsidRPr="00AC0A09" w:rsidDel="006358CB">
          <w:rPr>
            <w:rFonts w:ascii="Arial" w:eastAsia="SimSun" w:hAnsi="Arial" w:cs="Arial"/>
          </w:rPr>
          <w:delText>）</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9"/>
        </w:numPr>
        <w:ind w:leftChars="0"/>
        <w:rPr>
          <w:del w:id="683" w:author="Wayne.Tu" w:date="2019-11-12T11:36:00Z"/>
          <w:rFonts w:ascii="Arial" w:eastAsia="SimSun" w:hAnsi="Arial" w:cs="Arial"/>
        </w:rPr>
      </w:pPr>
      <w:del w:id="684" w:author="Wayne.Tu" w:date="2019-11-12T11:36:00Z">
        <w:r w:rsidRPr="00AC0A09" w:rsidDel="006358CB">
          <w:rPr>
            <w:rFonts w:ascii="Arial" w:eastAsia="SimSun" w:hAnsi="Arial" w:cs="Arial"/>
          </w:rPr>
          <w:delText>公司卡</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9"/>
        </w:numPr>
        <w:ind w:leftChars="0"/>
        <w:rPr>
          <w:del w:id="685" w:author="Wayne.Tu" w:date="2019-11-12T11:36:00Z"/>
          <w:rFonts w:ascii="Arial" w:eastAsia="SimSun" w:hAnsi="Arial" w:cs="Arial"/>
        </w:rPr>
      </w:pPr>
      <w:del w:id="686" w:author="Wayne.Tu" w:date="2019-11-12T11:36:00Z">
        <w:r w:rsidRPr="00AC0A09" w:rsidDel="006358CB">
          <w:rPr>
            <w:rFonts w:ascii="Arial" w:eastAsia="SimSun" w:hAnsi="Arial" w:cs="Arial"/>
          </w:rPr>
          <w:delText>零用金</w:delText>
        </w:r>
        <w:r w:rsidRPr="00AC0A09" w:rsidDel="006358CB">
          <w:rPr>
            <w:rFonts w:ascii="Arial" w:eastAsia="SimSun" w:hAnsi="Arial" w:cs="Arial"/>
          </w:rPr>
          <w:delText xml:space="preserve"> : </w:delText>
        </w:r>
        <w:r w:rsidRPr="00AC0A09" w:rsidDel="006358CB">
          <w:rPr>
            <w:rFonts w:ascii="Arial" w:eastAsia="SimSun" w:hAnsi="Arial" w:cs="Arial"/>
          </w:rPr>
          <w:delText>金額小於新台幣一千元之員工費用報銷，可使用公司零用金支付。</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5"/>
        </w:numPr>
        <w:ind w:leftChars="0"/>
        <w:rPr>
          <w:del w:id="687" w:author="Wayne.Tu" w:date="2019-11-12T11:36:00Z"/>
          <w:rFonts w:ascii="Arial" w:eastAsia="SimSun" w:hAnsi="Arial" w:cs="Arial"/>
        </w:rPr>
      </w:pPr>
      <w:del w:id="688" w:author="Wayne.Tu" w:date="2019-11-12T11:36:00Z">
        <w:r w:rsidRPr="00AC0A09" w:rsidDel="006358CB">
          <w:rPr>
            <w:rFonts w:ascii="Arial" w:eastAsia="SimSun" w:hAnsi="Arial" w:cs="Arial"/>
          </w:rPr>
          <w:delText>銀行手續費</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80"/>
        </w:numPr>
        <w:ind w:leftChars="0"/>
        <w:rPr>
          <w:del w:id="689" w:author="Wayne.Tu" w:date="2019-11-12T11:36:00Z"/>
          <w:rFonts w:ascii="Arial" w:eastAsia="SimSun" w:hAnsi="Arial" w:cs="Arial"/>
        </w:rPr>
      </w:pPr>
      <w:del w:id="690" w:author="Wayne.Tu" w:date="2019-11-12T11:36:00Z">
        <w:r w:rsidRPr="00AC0A09" w:rsidDel="006358CB">
          <w:rPr>
            <w:rFonts w:ascii="Arial" w:eastAsia="SimSun" w:hAnsi="Arial" w:cs="Arial"/>
          </w:rPr>
          <w:delText>以新台幣支付給當地廠商會另外扣取新台幣</w:delText>
        </w:r>
        <w:r w:rsidRPr="00AC0A09" w:rsidDel="006358CB">
          <w:rPr>
            <w:rFonts w:ascii="Arial" w:eastAsia="SimSun" w:hAnsi="Arial" w:cs="Arial"/>
          </w:rPr>
          <w:delText xml:space="preserve"> 30 </w:delText>
        </w:r>
        <w:r w:rsidRPr="00AC0A09" w:rsidDel="006358CB">
          <w:rPr>
            <w:rFonts w:ascii="Arial" w:eastAsia="SimSun" w:hAnsi="Arial" w:cs="Arial"/>
          </w:rPr>
          <w:delText>至</w:delText>
        </w:r>
        <w:r w:rsidRPr="00AC0A09" w:rsidDel="006358CB">
          <w:rPr>
            <w:rFonts w:ascii="Arial" w:eastAsia="SimSun" w:hAnsi="Arial" w:cs="Arial"/>
          </w:rPr>
          <w:delText xml:space="preserve"> 50 </w:delText>
        </w:r>
        <w:r w:rsidRPr="00AC0A09" w:rsidDel="006358CB">
          <w:rPr>
            <w:rFonts w:ascii="Arial" w:eastAsia="SimSun" w:hAnsi="Arial" w:cs="Arial"/>
          </w:rPr>
          <w:delText>元之銀行手續費。</w:delText>
        </w:r>
      </w:del>
    </w:p>
    <w:p w:rsidR="00A632FD" w:rsidRPr="00AC0A09" w:rsidDel="006358CB" w:rsidRDefault="00DA2F48" w:rsidP="00275100">
      <w:pPr>
        <w:pStyle w:val="a5"/>
        <w:numPr>
          <w:ilvl w:val="0"/>
          <w:numId w:val="80"/>
        </w:numPr>
        <w:ind w:leftChars="0"/>
        <w:rPr>
          <w:del w:id="691" w:author="Wayne.Tu" w:date="2019-11-12T11:36:00Z"/>
          <w:rFonts w:ascii="Arial" w:eastAsia="SimSun" w:hAnsi="Arial" w:cs="Arial"/>
        </w:rPr>
      </w:pPr>
      <w:del w:id="692" w:author="Wayne.Tu" w:date="2019-11-12T11:36:00Z">
        <w:r w:rsidRPr="00AC0A09" w:rsidDel="006358CB">
          <w:rPr>
            <w:rFonts w:ascii="Arial" w:eastAsia="SimSun" w:hAnsi="Arial" w:cs="Arial"/>
          </w:rPr>
          <w:delText>外國貨幣付款︰</w:delText>
        </w:r>
        <w:r w:rsidRPr="00AC0A09" w:rsidDel="006358CB">
          <w:rPr>
            <w:rFonts w:ascii="Arial" w:eastAsia="SimSun" w:hAnsi="Arial" w:cs="Arial"/>
          </w:rPr>
          <w:delText xml:space="preserve"> </w:delText>
        </w:r>
        <w:r w:rsidRPr="00AC0A09" w:rsidDel="006358CB">
          <w:rPr>
            <w:rFonts w:ascii="Arial" w:eastAsia="SimSun" w:hAnsi="Arial" w:cs="Arial"/>
          </w:rPr>
          <w:delText>公司將支付臺灣的銀行收費，但外國銀行收費將向受益人收取。</w:delText>
        </w:r>
        <w:r w:rsidR="00A632FD" w:rsidRPr="00AC0A09" w:rsidDel="006358CB">
          <w:rPr>
            <w:rFonts w:ascii="Arial" w:eastAsia="SimSun" w:hAnsi="Arial" w:cs="Arial"/>
          </w:rPr>
          <w:delText xml:space="preserve"> </w:delText>
        </w:r>
      </w:del>
    </w:p>
    <w:p w:rsidR="00A632FD" w:rsidRPr="00AC0A09" w:rsidDel="006358CB" w:rsidRDefault="00DA2F48" w:rsidP="00275100">
      <w:pPr>
        <w:pStyle w:val="a5"/>
        <w:numPr>
          <w:ilvl w:val="0"/>
          <w:numId w:val="75"/>
        </w:numPr>
        <w:ind w:leftChars="0"/>
        <w:rPr>
          <w:del w:id="693" w:author="Wayne.Tu" w:date="2019-11-12T11:36:00Z"/>
          <w:rFonts w:ascii="Arial" w:eastAsia="SimSun" w:hAnsi="Arial" w:cs="Arial"/>
        </w:rPr>
      </w:pPr>
      <w:del w:id="694" w:author="Wayne.Tu" w:date="2019-11-12T11:36:00Z">
        <w:r w:rsidRPr="00AC0A09" w:rsidDel="006358CB">
          <w:rPr>
            <w:rFonts w:ascii="Arial" w:eastAsia="SimSun" w:hAnsi="Arial" w:cs="Arial"/>
          </w:rPr>
          <w:delText>因公出差報銷</w:delText>
        </w:r>
        <w:r w:rsidR="00A632FD" w:rsidRPr="00AC0A09" w:rsidDel="006358CB">
          <w:rPr>
            <w:rFonts w:ascii="Arial" w:eastAsia="SimSun" w:hAnsi="Arial" w:cs="Arial"/>
          </w:rPr>
          <w:delText xml:space="preserve"> </w:delText>
        </w:r>
      </w:del>
    </w:p>
    <w:p w:rsidR="0011735F" w:rsidRPr="00AC0A09" w:rsidDel="006358CB" w:rsidRDefault="00DA2F48" w:rsidP="00275100">
      <w:pPr>
        <w:pStyle w:val="a5"/>
        <w:numPr>
          <w:ilvl w:val="0"/>
          <w:numId w:val="81"/>
        </w:numPr>
        <w:ind w:leftChars="0"/>
        <w:rPr>
          <w:del w:id="695" w:author="Wayne.Tu" w:date="2019-11-12T11:36:00Z"/>
          <w:rFonts w:ascii="Arial" w:eastAsia="SimSun" w:hAnsi="Arial" w:cs="Arial"/>
        </w:rPr>
      </w:pPr>
      <w:del w:id="696" w:author="Wayne.Tu" w:date="2019-11-12T11:36:00Z">
        <w:r w:rsidRPr="00AC0A09" w:rsidDel="006358CB">
          <w:rPr>
            <w:rFonts w:ascii="Arial" w:eastAsia="SimSun" w:hAnsi="Arial" w:cs="Arial"/>
          </w:rPr>
          <w:delText>因公出差報銷需使用旅費報告單（請參閱附錄</w:delText>
        </w:r>
        <w:r w:rsidRPr="00AC0A09" w:rsidDel="006358CB">
          <w:rPr>
            <w:rFonts w:ascii="Arial" w:eastAsia="SimSun" w:hAnsi="Arial" w:cs="Arial"/>
          </w:rPr>
          <w:delText xml:space="preserve"> 3</w:delText>
        </w:r>
        <w:r w:rsidRPr="00AC0A09" w:rsidDel="006358CB">
          <w:rPr>
            <w:rFonts w:ascii="Arial" w:eastAsia="SimSun" w:hAnsi="Arial" w:cs="Arial"/>
          </w:rPr>
          <w:delText>），詳細填寫相關資料並附上適當</w:delText>
        </w:r>
        <w:r w:rsidRPr="00AC0A09" w:rsidDel="006358CB">
          <w:rPr>
            <w:rFonts w:ascii="Arial" w:eastAsia="SimSun" w:hAnsi="Arial" w:cs="Arial"/>
          </w:rPr>
          <w:delText xml:space="preserve"> </w:delText>
        </w:r>
        <w:r w:rsidRPr="00AC0A09" w:rsidDel="006358CB">
          <w:rPr>
            <w:rFonts w:ascii="Arial" w:eastAsia="SimSun" w:hAnsi="Arial" w:cs="Arial"/>
          </w:rPr>
          <w:delText>的原始支出憑證。沒有適當的支出憑證，將退回旅費報告單。</w:delText>
        </w:r>
      </w:del>
    </w:p>
    <w:p w:rsidR="0011735F" w:rsidRPr="00AC0A09" w:rsidDel="006358CB" w:rsidRDefault="00DA2F48" w:rsidP="00275100">
      <w:pPr>
        <w:pStyle w:val="a5"/>
        <w:numPr>
          <w:ilvl w:val="0"/>
          <w:numId w:val="81"/>
        </w:numPr>
        <w:ind w:leftChars="0"/>
        <w:rPr>
          <w:del w:id="697" w:author="Wayne.Tu" w:date="2019-11-12T11:36:00Z"/>
          <w:rFonts w:ascii="Arial" w:eastAsia="SimSun" w:hAnsi="Arial" w:cs="Arial"/>
        </w:rPr>
      </w:pPr>
      <w:del w:id="698" w:author="Wayne.Tu" w:date="2019-11-12T11:36:00Z">
        <w:r w:rsidRPr="00AC0A09" w:rsidDel="006358CB">
          <w:rPr>
            <w:rFonts w:ascii="Arial" w:eastAsia="SimSun" w:hAnsi="Arial" w:cs="Arial"/>
          </w:rPr>
          <w:delText>機票費用請遵循人資部門相關規定。</w:delText>
        </w:r>
      </w:del>
    </w:p>
    <w:p w:rsidR="0011735F" w:rsidRPr="00AC0A09" w:rsidDel="006358CB" w:rsidRDefault="00DA2F48" w:rsidP="00275100">
      <w:pPr>
        <w:pStyle w:val="a5"/>
        <w:numPr>
          <w:ilvl w:val="0"/>
          <w:numId w:val="81"/>
        </w:numPr>
        <w:ind w:leftChars="0"/>
        <w:rPr>
          <w:del w:id="699" w:author="Wayne.Tu" w:date="2019-11-12T11:36:00Z"/>
          <w:rFonts w:ascii="Arial" w:eastAsia="SimSun" w:hAnsi="Arial" w:cs="Arial"/>
        </w:rPr>
      </w:pPr>
      <w:del w:id="700" w:author="Wayne.Tu" w:date="2019-11-12T11:36:00Z">
        <w:r w:rsidRPr="00AC0A09" w:rsidDel="006358CB">
          <w:rPr>
            <w:rFonts w:ascii="Arial" w:eastAsia="SimSun" w:hAnsi="Arial" w:cs="Arial"/>
          </w:rPr>
          <w:delText>機票、登機證，旅行社代收轉付收據三缺一不可。</w:delText>
        </w:r>
      </w:del>
    </w:p>
    <w:p w:rsidR="0011735F" w:rsidRPr="00AC0A09" w:rsidDel="006358CB" w:rsidRDefault="00DA2F48" w:rsidP="00275100">
      <w:pPr>
        <w:pStyle w:val="a5"/>
        <w:numPr>
          <w:ilvl w:val="0"/>
          <w:numId w:val="75"/>
        </w:numPr>
        <w:ind w:leftChars="0"/>
        <w:rPr>
          <w:del w:id="701" w:author="Wayne.Tu" w:date="2019-11-12T11:36:00Z"/>
          <w:rFonts w:ascii="Arial" w:eastAsia="SimSun" w:hAnsi="Arial" w:cs="Arial"/>
        </w:rPr>
      </w:pPr>
      <w:del w:id="702" w:author="Wayne.Tu" w:date="2019-11-12T11:36:00Z">
        <w:r w:rsidRPr="00AC0A09" w:rsidDel="006358CB">
          <w:rPr>
            <w:rFonts w:ascii="Arial" w:eastAsia="SimSun" w:hAnsi="Arial" w:cs="Arial"/>
          </w:rPr>
          <w:delText>交際費</w:delText>
        </w:r>
        <w:r w:rsidR="0011735F" w:rsidRPr="00AC0A09" w:rsidDel="006358CB">
          <w:rPr>
            <w:rFonts w:ascii="Arial" w:eastAsia="SimSun" w:hAnsi="Arial" w:cs="Arial"/>
          </w:rPr>
          <w:delText>︰</w:delText>
        </w:r>
        <w:r w:rsidRPr="00AC0A09" w:rsidDel="006358CB">
          <w:rPr>
            <w:rFonts w:ascii="Arial" w:eastAsia="SimSun" w:hAnsi="Arial" w:cs="Arial"/>
          </w:rPr>
          <w:delText>交際費應屬接待公司客戶為主。下列明細必須詳實記載，以供合乎為營業行為的費用</w:delText>
        </w:r>
        <w:r w:rsidRPr="00AC0A09" w:rsidDel="006358CB">
          <w:rPr>
            <w:rFonts w:ascii="Arial" w:eastAsia="SimSun" w:hAnsi="Arial" w:cs="Arial"/>
          </w:rPr>
          <w:delText xml:space="preserve"> </w:delText>
        </w:r>
        <w:r w:rsidRPr="00AC0A09" w:rsidDel="006358CB">
          <w:rPr>
            <w:rFonts w:ascii="Arial" w:eastAsia="SimSun" w:hAnsi="Arial" w:cs="Arial"/>
          </w:rPr>
          <w:delText>詳細描述有關支出的金額、</w:delText>
        </w:r>
        <w:r w:rsidRPr="00AC0A09" w:rsidDel="006358CB">
          <w:rPr>
            <w:rFonts w:ascii="Arial" w:eastAsia="SimSun" w:hAnsi="Arial" w:cs="Arial"/>
          </w:rPr>
          <w:delText xml:space="preserve"> </w:delText>
        </w:r>
        <w:r w:rsidRPr="00AC0A09" w:rsidDel="006358CB">
          <w:rPr>
            <w:rFonts w:ascii="Arial" w:eastAsia="SimSun" w:hAnsi="Arial" w:cs="Arial"/>
          </w:rPr>
          <w:delText>日期、</w:delText>
        </w:r>
        <w:r w:rsidRPr="00AC0A09" w:rsidDel="006358CB">
          <w:rPr>
            <w:rFonts w:ascii="Arial" w:eastAsia="SimSun" w:hAnsi="Arial" w:cs="Arial"/>
          </w:rPr>
          <w:delText xml:space="preserve"> </w:delText>
        </w:r>
        <w:r w:rsidRPr="00AC0A09" w:rsidDel="006358CB">
          <w:rPr>
            <w:rFonts w:ascii="Arial" w:eastAsia="SimSun" w:hAnsi="Arial" w:cs="Arial"/>
          </w:rPr>
          <w:delText>地點及交際的目的和性質、</w:delText>
        </w:r>
        <w:r w:rsidRPr="00AC0A09" w:rsidDel="006358CB">
          <w:rPr>
            <w:rFonts w:ascii="Arial" w:eastAsia="SimSun" w:hAnsi="Arial" w:cs="Arial"/>
          </w:rPr>
          <w:delText xml:space="preserve"> </w:delText>
        </w:r>
        <w:r w:rsidRPr="00AC0A09" w:rsidDel="006358CB">
          <w:rPr>
            <w:rFonts w:ascii="Arial" w:eastAsia="SimSun" w:hAnsi="Arial" w:cs="Arial"/>
          </w:rPr>
          <w:delText>所有出席人的公司、</w:delText>
        </w:r>
        <w:r w:rsidRPr="00AC0A09" w:rsidDel="006358CB">
          <w:rPr>
            <w:rFonts w:ascii="Arial" w:eastAsia="SimSun" w:hAnsi="Arial" w:cs="Arial"/>
          </w:rPr>
          <w:delText xml:space="preserve"> </w:delText>
        </w:r>
        <w:r w:rsidRPr="00AC0A09" w:rsidDel="006358CB">
          <w:rPr>
            <w:rFonts w:ascii="Arial" w:eastAsia="SimSun" w:hAnsi="Arial" w:cs="Arial"/>
          </w:rPr>
          <w:delText>姓名、職稱及與本公司的關係，並提供報銷收據，收據上必須載明相關描述。</w:delText>
        </w:r>
        <w:r w:rsidR="0011735F" w:rsidRPr="00AC0A09" w:rsidDel="006358CB">
          <w:rPr>
            <w:rFonts w:ascii="Arial" w:eastAsia="SimSun" w:hAnsi="Arial" w:cs="Arial"/>
          </w:rPr>
          <w:delText xml:space="preserve"> </w:delText>
        </w:r>
      </w:del>
    </w:p>
    <w:p w:rsidR="0011735F" w:rsidRPr="00AC0A09" w:rsidDel="006358CB" w:rsidRDefault="00DA2F48" w:rsidP="00275100">
      <w:pPr>
        <w:pStyle w:val="a5"/>
        <w:numPr>
          <w:ilvl w:val="0"/>
          <w:numId w:val="75"/>
        </w:numPr>
        <w:ind w:leftChars="0"/>
        <w:rPr>
          <w:del w:id="703" w:author="Wayne.Tu" w:date="2019-11-12T11:36:00Z"/>
          <w:rFonts w:ascii="Arial" w:eastAsia="SimSun" w:hAnsi="Arial" w:cs="Arial"/>
        </w:rPr>
      </w:pPr>
      <w:del w:id="704" w:author="Wayne.Tu" w:date="2019-11-12T11:36:00Z">
        <w:r w:rsidRPr="00AC0A09" w:rsidDel="006358CB">
          <w:rPr>
            <w:rFonts w:ascii="Arial" w:eastAsia="SimSun" w:hAnsi="Arial" w:cs="Arial"/>
          </w:rPr>
          <w:delText>雜項報銷費用</w:delText>
        </w:r>
        <w:r w:rsidR="0011735F" w:rsidRPr="00AC0A09" w:rsidDel="006358CB">
          <w:rPr>
            <w:rFonts w:ascii="Arial" w:eastAsia="SimSun" w:hAnsi="Arial" w:cs="Arial"/>
          </w:rPr>
          <w:delText>︰</w:delText>
        </w:r>
        <w:r w:rsidRPr="00AC0A09" w:rsidDel="006358CB">
          <w:rPr>
            <w:rFonts w:ascii="Arial" w:eastAsia="SimSun" w:hAnsi="Arial" w:cs="Arial"/>
          </w:rPr>
          <w:delText>雜項的可報銷費用包括高速公路通行費、</w:delText>
        </w:r>
        <w:r w:rsidRPr="00AC0A09" w:rsidDel="006358CB">
          <w:rPr>
            <w:rFonts w:ascii="Arial" w:eastAsia="SimSun" w:hAnsi="Arial" w:cs="Arial"/>
          </w:rPr>
          <w:delText xml:space="preserve"> </w:delText>
        </w:r>
        <w:r w:rsidRPr="00AC0A09" w:rsidDel="006358CB">
          <w:rPr>
            <w:rFonts w:ascii="Arial" w:eastAsia="SimSun" w:hAnsi="Arial" w:cs="Arial"/>
          </w:rPr>
          <w:delText>郵寄費、</w:delText>
        </w:r>
        <w:r w:rsidRPr="00AC0A09" w:rsidDel="006358CB">
          <w:rPr>
            <w:rFonts w:ascii="Arial" w:eastAsia="SimSun" w:hAnsi="Arial" w:cs="Arial"/>
          </w:rPr>
          <w:delText xml:space="preserve"> </w:delText>
        </w:r>
        <w:r w:rsidRPr="00AC0A09" w:rsidDel="006358CB">
          <w:rPr>
            <w:rFonts w:ascii="Arial" w:eastAsia="SimSun" w:hAnsi="Arial" w:cs="Arial"/>
          </w:rPr>
          <w:delText>傳真等。</w:delText>
        </w:r>
        <w:r w:rsidR="0011735F" w:rsidRPr="00AC0A09" w:rsidDel="006358CB">
          <w:rPr>
            <w:rFonts w:ascii="Arial" w:eastAsia="SimSun" w:hAnsi="Arial" w:cs="Arial"/>
          </w:rPr>
          <w:delText xml:space="preserve"> </w:delText>
        </w:r>
      </w:del>
    </w:p>
    <w:p w:rsidR="00DA2F48" w:rsidRPr="00AC0A09" w:rsidDel="006358CB" w:rsidRDefault="00DA2F48" w:rsidP="00275100">
      <w:pPr>
        <w:pStyle w:val="a5"/>
        <w:numPr>
          <w:ilvl w:val="0"/>
          <w:numId w:val="75"/>
        </w:numPr>
        <w:ind w:leftChars="0"/>
        <w:rPr>
          <w:del w:id="705" w:author="Wayne.Tu" w:date="2019-11-12T11:36:00Z"/>
          <w:rFonts w:ascii="Arial" w:eastAsia="SimSun" w:hAnsi="Arial" w:cs="Arial"/>
        </w:rPr>
      </w:pPr>
      <w:del w:id="706" w:author="Wayne.Tu" w:date="2019-11-12T11:36:00Z">
        <w:r w:rsidRPr="00AC0A09" w:rsidDel="006358CB">
          <w:rPr>
            <w:rFonts w:ascii="Arial" w:eastAsia="SimSun" w:hAnsi="Arial" w:cs="Arial"/>
          </w:rPr>
          <w:delText>不可報銷費用</w:delText>
        </w:r>
        <w:r w:rsidR="0011735F" w:rsidRPr="00AC0A09" w:rsidDel="006358CB">
          <w:rPr>
            <w:rFonts w:ascii="Arial" w:eastAsia="SimSun" w:hAnsi="Arial" w:cs="Arial"/>
          </w:rPr>
          <w:delText>︰</w:delText>
        </w:r>
        <w:r w:rsidRPr="00AC0A09" w:rsidDel="006358CB">
          <w:rPr>
            <w:rFonts w:ascii="Arial" w:eastAsia="SimSun" w:hAnsi="Arial" w:cs="Arial"/>
          </w:rPr>
          <w:delText>個人費用與公司業務無關如娛樂、電影、酒類飲料或任何其他個人費用等相關費用將</w:delText>
        </w:r>
        <w:r w:rsidRPr="00AC0A09" w:rsidDel="006358CB">
          <w:rPr>
            <w:rFonts w:ascii="Arial" w:eastAsia="SimSun" w:hAnsi="Arial" w:cs="Arial"/>
          </w:rPr>
          <w:delText xml:space="preserve"> </w:delText>
        </w:r>
        <w:r w:rsidRPr="00AC0A09" w:rsidDel="006358CB">
          <w:rPr>
            <w:rFonts w:ascii="Arial" w:eastAsia="SimSun" w:hAnsi="Arial" w:cs="Arial"/>
          </w:rPr>
          <w:delText>不予報銷。</w:delText>
        </w:r>
      </w:del>
    </w:p>
    <w:p w:rsidR="00B50398" w:rsidRPr="00AC0A09" w:rsidRDefault="00B50398">
      <w:pPr>
        <w:widowControl/>
        <w:rPr>
          <w:rFonts w:ascii="Arial" w:eastAsia="SimSun" w:hAnsi="Arial" w:cs="Arial"/>
          <w:b/>
          <w:sz w:val="96"/>
        </w:rPr>
      </w:pPr>
      <w:r w:rsidRPr="00AC0A09">
        <w:rPr>
          <w:rFonts w:ascii="Arial" w:eastAsia="SimSun" w:hAnsi="Arial" w:cs="Arial"/>
          <w:b/>
          <w:sz w:val="96"/>
        </w:rPr>
        <w:br w:type="page"/>
      </w:r>
    </w:p>
    <w:p w:rsidR="00B50398" w:rsidRPr="00AC0A09" w:rsidRDefault="008B68E7" w:rsidP="00B50398">
      <w:pPr>
        <w:pStyle w:val="1"/>
        <w:rPr>
          <w:rFonts w:ascii="Arial" w:eastAsia="SimSun" w:hAnsi="Arial" w:cs="Arial"/>
        </w:rPr>
      </w:pPr>
      <w:bookmarkStart w:id="707" w:name="_Toc24451054"/>
      <w:r w:rsidRPr="00AC0A09">
        <w:rPr>
          <w:rFonts w:ascii="Arial" w:eastAsia="SimSun" w:hAnsi="Arial" w:cs="Arial"/>
        </w:rPr>
        <w:lastRenderedPageBreak/>
        <w:t>總務規章</w:t>
      </w:r>
      <w:bookmarkEnd w:id="707"/>
    </w:p>
    <w:p w:rsidR="00B50398" w:rsidRPr="00AC0A09" w:rsidRDefault="00B50398">
      <w:pPr>
        <w:widowControl/>
        <w:rPr>
          <w:rFonts w:ascii="Arial" w:eastAsia="SimSun" w:hAnsi="Arial" w:cs="Arial"/>
          <w:b/>
          <w:bCs/>
          <w:kern w:val="52"/>
          <w:sz w:val="52"/>
          <w:szCs w:val="52"/>
        </w:rPr>
      </w:pPr>
      <w:r w:rsidRPr="00AC0A09">
        <w:rPr>
          <w:rFonts w:ascii="Arial" w:eastAsia="SimSun" w:hAnsi="Arial" w:cs="Arial"/>
        </w:rPr>
        <w:br w:type="page"/>
      </w:r>
    </w:p>
    <w:p w:rsidR="00901A36" w:rsidRPr="00AC0A09" w:rsidRDefault="003E11F1" w:rsidP="00B50398">
      <w:pPr>
        <w:pStyle w:val="2"/>
        <w:rPr>
          <w:rFonts w:ascii="Arial" w:eastAsia="SimSun" w:hAnsi="Arial" w:cs="Arial"/>
        </w:rPr>
      </w:pPr>
      <w:bookmarkStart w:id="708" w:name="_Toc24451055"/>
      <w:r w:rsidRPr="00AC0A09">
        <w:rPr>
          <w:rFonts w:ascii="Arial" w:eastAsia="SimSun" w:hAnsi="Arial" w:cs="Arial"/>
        </w:rPr>
        <w:lastRenderedPageBreak/>
        <w:t>辦公室公約</w:t>
      </w:r>
      <w:bookmarkEnd w:id="708"/>
    </w:p>
    <w:p w:rsidR="00B04818" w:rsidRPr="00AC0A09" w:rsidRDefault="00B04818" w:rsidP="00B04818">
      <w:pPr>
        <w:pStyle w:val="a5"/>
        <w:numPr>
          <w:ilvl w:val="0"/>
          <w:numId w:val="82"/>
        </w:numPr>
        <w:ind w:leftChars="0"/>
        <w:rPr>
          <w:rFonts w:ascii="Arial" w:eastAsia="SimSun" w:hAnsi="Arial" w:cs="Arial"/>
          <w:szCs w:val="24"/>
        </w:rPr>
      </w:pPr>
      <w:r w:rsidRPr="00AC0A09">
        <w:rPr>
          <w:rFonts w:ascii="Arial" w:eastAsia="SimSun" w:hAnsi="Arial" w:cs="Arial"/>
          <w:szCs w:val="24"/>
        </w:rPr>
        <w:t>目的</w:t>
      </w:r>
      <w:proofErr w:type="gramStart"/>
      <w:r w:rsidRPr="00AC0A09">
        <w:rPr>
          <w:rFonts w:ascii="Arial" w:eastAsia="SimSun" w:hAnsi="Arial" w:cs="Arial"/>
          <w:szCs w:val="24"/>
        </w:rPr>
        <w:t>︰</w:t>
      </w:r>
      <w:proofErr w:type="gramEnd"/>
      <w:r w:rsidRPr="00AC0A09">
        <w:rPr>
          <w:rFonts w:ascii="Arial" w:eastAsia="SimSun" w:hAnsi="Arial" w:cs="Arial"/>
          <w:color w:val="000000" w:themeColor="text1"/>
          <w:kern w:val="0"/>
          <w:szCs w:val="24"/>
        </w:rPr>
        <w:t>為塑造更優質的工作環境及維護所有人的使用權益，並提升</w:t>
      </w:r>
      <w:r w:rsidRPr="00AC0A09">
        <w:rPr>
          <w:rFonts w:ascii="Arial" w:eastAsia="SimSun" w:hAnsi="Arial" w:cs="Arial"/>
          <w:color w:val="000000"/>
          <w:kern w:val="0"/>
          <w:szCs w:val="24"/>
        </w:rPr>
        <w:t>節能環保</w:t>
      </w:r>
      <w:r w:rsidRPr="00AC0A09">
        <w:rPr>
          <w:rFonts w:ascii="Arial" w:eastAsia="SimSun" w:hAnsi="Arial" w:cs="Arial"/>
          <w:color w:val="000000" w:themeColor="text1"/>
          <w:kern w:val="0"/>
          <w:szCs w:val="24"/>
        </w:rPr>
        <w:t>愛護地球，</w:t>
      </w:r>
      <w:r w:rsidRPr="00AC0A09">
        <w:rPr>
          <w:rFonts w:ascii="Arial" w:eastAsia="SimSun" w:hAnsi="Arial" w:cs="Arial"/>
          <w:color w:val="000000"/>
          <w:szCs w:val="24"/>
          <w:shd w:val="clear" w:color="auto" w:fill="FFFFFF"/>
        </w:rPr>
        <w:t>希望帶給員工更多的活力與幸福感，</w:t>
      </w:r>
      <w:r w:rsidRPr="00AC0A09">
        <w:rPr>
          <w:rFonts w:ascii="Arial" w:eastAsia="SimSun" w:hAnsi="Arial" w:cs="Arial"/>
          <w:color w:val="000000" w:themeColor="text1"/>
          <w:kern w:val="0"/>
          <w:szCs w:val="24"/>
        </w:rPr>
        <w:t>以下辦公室生活公約，請大家配合遵守。</w:t>
      </w:r>
    </w:p>
    <w:p w:rsidR="00B04818" w:rsidRPr="00AC0A09" w:rsidRDefault="00B04818" w:rsidP="00B04818">
      <w:pPr>
        <w:pStyle w:val="a5"/>
        <w:numPr>
          <w:ilvl w:val="0"/>
          <w:numId w:val="82"/>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公共安全及工作環境</w:t>
      </w:r>
      <w:proofErr w:type="gramStart"/>
      <w:r w:rsidR="00D8276E" w:rsidRPr="00AC0A09">
        <w:rPr>
          <w:rFonts w:ascii="Arial" w:eastAsia="SimSun" w:hAnsi="Arial" w:cs="Arial"/>
          <w:szCs w:val="24"/>
        </w:rPr>
        <w:t>︰</w:t>
      </w:r>
      <w:proofErr w:type="gramEnd"/>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個人物品請勿堆放至走道上，影響行走動線、用路人安全及辦公室整體美觀。</w:t>
      </w:r>
      <w:r w:rsidRPr="00AC0A09">
        <w:rPr>
          <w:rFonts w:ascii="Arial" w:eastAsia="SimSun" w:hAnsi="Arial" w:cs="Arial"/>
          <w:kern w:val="0"/>
          <w:szCs w:val="24"/>
        </w:rPr>
        <w:t xml:space="preserve"> </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為避免電線走火情況發生，使用完茶水間微波爐，請隨手拔掉電源。</w:t>
      </w:r>
      <w:r w:rsidRPr="00AC0A09">
        <w:rPr>
          <w:rFonts w:ascii="Arial" w:eastAsia="SimSun" w:hAnsi="Arial" w:cs="Arial"/>
          <w:kern w:val="0"/>
          <w:szCs w:val="24"/>
        </w:rPr>
        <w:t xml:space="preserve"> </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公共區域物品使用完畢，請歸位並保持清潔，玻璃杯使用完務必清洗乾淨。</w:t>
      </w:r>
      <w:r w:rsidRPr="00AC0A09">
        <w:rPr>
          <w:rFonts w:ascii="Arial" w:eastAsia="SimSun" w:hAnsi="Arial" w:cs="Arial"/>
          <w:kern w:val="0"/>
          <w:szCs w:val="24"/>
        </w:rPr>
        <w:t xml:space="preserve"> </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請妥善使用會議室設備，會議結束，以下事項請大家留意</w:t>
      </w:r>
      <w:r w:rsidRPr="00AC0A09">
        <w:rPr>
          <w:rFonts w:ascii="Arial" w:eastAsia="SimSun" w:hAnsi="Arial" w:cs="Arial"/>
          <w:kern w:val="0"/>
          <w:szCs w:val="24"/>
        </w:rPr>
        <w:t xml:space="preserve"> :</w:t>
      </w:r>
    </w:p>
    <w:p w:rsidR="00B04818" w:rsidRPr="00AC0A09" w:rsidRDefault="00B04818" w:rsidP="00EB418F">
      <w:pPr>
        <w:pStyle w:val="a5"/>
        <w:numPr>
          <w:ilvl w:val="1"/>
          <w:numId w:val="106"/>
        </w:numPr>
        <w:autoSpaceDE w:val="0"/>
        <w:autoSpaceDN w:val="0"/>
        <w:adjustRightInd w:val="0"/>
        <w:ind w:leftChars="0"/>
        <w:jc w:val="both"/>
        <w:rPr>
          <w:rFonts w:ascii="Arial" w:eastAsia="SimSun" w:hAnsi="Arial" w:cs="Arial"/>
          <w:kern w:val="0"/>
          <w:szCs w:val="24"/>
        </w:rPr>
        <w:pPrChange w:id="709" w:author="Wayne.Tu" w:date="2019-11-12T15:00:00Z">
          <w:pPr>
            <w:pStyle w:val="a5"/>
            <w:autoSpaceDE w:val="0"/>
            <w:autoSpaceDN w:val="0"/>
            <w:adjustRightInd w:val="0"/>
            <w:ind w:leftChars="0" w:left="960"/>
            <w:jc w:val="both"/>
          </w:pPr>
        </w:pPrChange>
      </w:pPr>
      <w:r w:rsidRPr="00AC0A09">
        <w:rPr>
          <w:rFonts w:ascii="Arial" w:eastAsia="SimSun" w:hAnsi="Arial" w:cs="Arial"/>
          <w:kern w:val="0"/>
          <w:szCs w:val="24"/>
        </w:rPr>
        <w:t>自行清潔</w:t>
      </w:r>
      <w:r w:rsidRPr="00AC0A09">
        <w:rPr>
          <w:rFonts w:ascii="Arial" w:eastAsia="SimSun" w:hAnsi="Arial" w:cs="Arial"/>
          <w:kern w:val="0"/>
          <w:szCs w:val="24"/>
        </w:rPr>
        <w:t xml:space="preserve"> (</w:t>
      </w:r>
      <w:r w:rsidRPr="00AC0A09">
        <w:rPr>
          <w:rFonts w:ascii="Arial" w:eastAsia="SimSun" w:hAnsi="Arial" w:cs="Arial"/>
          <w:kern w:val="0"/>
          <w:szCs w:val="24"/>
        </w:rPr>
        <w:t>如水杯帶走</w:t>
      </w:r>
      <w:r w:rsidRPr="00AC0A09">
        <w:rPr>
          <w:rFonts w:ascii="Arial" w:eastAsia="SimSun" w:hAnsi="Arial" w:cs="Arial"/>
          <w:kern w:val="0"/>
          <w:szCs w:val="24"/>
        </w:rPr>
        <w:t xml:space="preserve">) </w:t>
      </w:r>
    </w:p>
    <w:p w:rsidR="00B04818" w:rsidRPr="00AC0A09" w:rsidRDefault="00B04818" w:rsidP="00EB418F">
      <w:pPr>
        <w:pStyle w:val="a5"/>
        <w:numPr>
          <w:ilvl w:val="1"/>
          <w:numId w:val="106"/>
        </w:numPr>
        <w:autoSpaceDE w:val="0"/>
        <w:autoSpaceDN w:val="0"/>
        <w:adjustRightInd w:val="0"/>
        <w:ind w:leftChars="0"/>
        <w:jc w:val="both"/>
        <w:rPr>
          <w:rFonts w:ascii="Arial" w:eastAsia="SimSun" w:hAnsi="Arial" w:cs="Arial"/>
          <w:kern w:val="0"/>
          <w:szCs w:val="24"/>
        </w:rPr>
        <w:pPrChange w:id="710" w:author="Wayne.Tu" w:date="2019-11-12T15:00:00Z">
          <w:pPr>
            <w:pStyle w:val="a5"/>
            <w:autoSpaceDE w:val="0"/>
            <w:autoSpaceDN w:val="0"/>
            <w:adjustRightInd w:val="0"/>
            <w:ind w:leftChars="0" w:left="960"/>
            <w:jc w:val="both"/>
          </w:pPr>
        </w:pPrChange>
      </w:pPr>
      <w:r w:rsidRPr="00AC0A09">
        <w:rPr>
          <w:rFonts w:ascii="Arial" w:eastAsia="SimSun" w:hAnsi="Arial" w:cs="Arial"/>
          <w:kern w:val="0"/>
          <w:szCs w:val="24"/>
        </w:rPr>
        <w:t>確定白板已擦拭清空</w:t>
      </w:r>
      <w:r w:rsidRPr="00AC0A09">
        <w:rPr>
          <w:rFonts w:ascii="Arial" w:eastAsia="SimSun" w:hAnsi="Arial" w:cs="Arial"/>
          <w:kern w:val="0"/>
          <w:szCs w:val="24"/>
        </w:rPr>
        <w:t xml:space="preserve"> </w:t>
      </w:r>
    </w:p>
    <w:p w:rsidR="00B04818" w:rsidRPr="00AC0A09" w:rsidRDefault="00B04818" w:rsidP="00EB418F">
      <w:pPr>
        <w:pStyle w:val="a5"/>
        <w:numPr>
          <w:ilvl w:val="1"/>
          <w:numId w:val="106"/>
        </w:numPr>
        <w:autoSpaceDE w:val="0"/>
        <w:autoSpaceDN w:val="0"/>
        <w:adjustRightInd w:val="0"/>
        <w:ind w:leftChars="0"/>
        <w:jc w:val="both"/>
        <w:rPr>
          <w:rFonts w:ascii="Arial" w:eastAsia="SimSun" w:hAnsi="Arial" w:cs="Arial"/>
          <w:kern w:val="0"/>
          <w:szCs w:val="24"/>
        </w:rPr>
        <w:pPrChange w:id="711" w:author="Wayne.Tu" w:date="2019-11-12T15:00:00Z">
          <w:pPr>
            <w:pStyle w:val="a5"/>
            <w:autoSpaceDE w:val="0"/>
            <w:autoSpaceDN w:val="0"/>
            <w:adjustRightInd w:val="0"/>
            <w:ind w:leftChars="0" w:left="960"/>
            <w:jc w:val="both"/>
          </w:pPr>
        </w:pPrChange>
      </w:pPr>
      <w:r w:rsidRPr="00AC0A09">
        <w:rPr>
          <w:rFonts w:ascii="Arial" w:eastAsia="SimSun" w:hAnsi="Arial" w:cs="Arial"/>
          <w:kern w:val="0"/>
          <w:szCs w:val="24"/>
        </w:rPr>
        <w:t>電源關閉</w:t>
      </w:r>
      <w:r w:rsidRPr="00AC0A09">
        <w:rPr>
          <w:rFonts w:ascii="Arial" w:eastAsia="SimSun" w:hAnsi="Arial" w:cs="Arial"/>
          <w:kern w:val="0"/>
          <w:szCs w:val="24"/>
        </w:rPr>
        <w:t xml:space="preserve"> </w:t>
      </w:r>
    </w:p>
    <w:p w:rsidR="00B04818" w:rsidRPr="00AC0A09" w:rsidRDefault="00B04818" w:rsidP="00EB418F">
      <w:pPr>
        <w:pStyle w:val="a5"/>
        <w:numPr>
          <w:ilvl w:val="1"/>
          <w:numId w:val="106"/>
        </w:numPr>
        <w:autoSpaceDE w:val="0"/>
        <w:autoSpaceDN w:val="0"/>
        <w:adjustRightInd w:val="0"/>
        <w:ind w:leftChars="0"/>
        <w:jc w:val="both"/>
        <w:rPr>
          <w:rFonts w:ascii="Arial" w:eastAsia="SimSun" w:hAnsi="Arial" w:cs="Arial"/>
          <w:kern w:val="0"/>
          <w:szCs w:val="24"/>
        </w:rPr>
        <w:pPrChange w:id="712" w:author="Wayne.Tu" w:date="2019-11-12T15:00:00Z">
          <w:pPr>
            <w:pStyle w:val="a5"/>
            <w:autoSpaceDE w:val="0"/>
            <w:autoSpaceDN w:val="0"/>
            <w:adjustRightInd w:val="0"/>
            <w:ind w:leftChars="0" w:left="960"/>
            <w:jc w:val="both"/>
          </w:pPr>
        </w:pPrChange>
      </w:pPr>
      <w:r w:rsidRPr="00AC0A09">
        <w:rPr>
          <w:rFonts w:ascii="Arial" w:eastAsia="SimSun" w:hAnsi="Arial" w:cs="Arial"/>
          <w:kern w:val="0"/>
          <w:szCs w:val="24"/>
        </w:rPr>
        <w:t>請將會議室門保持暢通</w:t>
      </w:r>
      <w:r w:rsidRPr="00AC0A09">
        <w:rPr>
          <w:rFonts w:ascii="Arial" w:eastAsia="SimSun" w:hAnsi="Arial" w:cs="Arial"/>
          <w:kern w:val="0"/>
          <w:szCs w:val="24"/>
        </w:rPr>
        <w:t xml:space="preserve"> </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飲料或食物請勿放置在桌上至隔天，避免蚊蟲孳生。</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請保持</w:t>
      </w:r>
      <w:proofErr w:type="gramStart"/>
      <w:r w:rsidRPr="00AC0A09">
        <w:rPr>
          <w:rFonts w:ascii="Arial" w:eastAsia="SimSun" w:hAnsi="Arial" w:cs="Arial"/>
          <w:kern w:val="0"/>
          <w:szCs w:val="24"/>
        </w:rPr>
        <w:t>茶水間流理</w:t>
      </w:r>
      <w:proofErr w:type="gramEnd"/>
      <w:r w:rsidRPr="00AC0A09">
        <w:rPr>
          <w:rFonts w:ascii="Arial" w:eastAsia="SimSun" w:hAnsi="Arial" w:cs="Arial"/>
          <w:kern w:val="0"/>
          <w:szCs w:val="24"/>
        </w:rPr>
        <w:t>台整潔，清洗完杯具水槽異物請隨手做清理。</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廁所使用上，請勿將衛生紙以外的異物投入馬桶，以免馬桶堵塞。</w:t>
      </w:r>
      <w:r w:rsidRPr="00AC0A09">
        <w:rPr>
          <w:rFonts w:ascii="Arial" w:eastAsia="SimSun" w:hAnsi="Arial" w:cs="Arial"/>
          <w:kern w:val="0"/>
          <w:szCs w:val="24"/>
        </w:rPr>
        <w:t xml:space="preserve"> </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color w:val="000000"/>
          <w:szCs w:val="24"/>
          <w:shd w:val="clear" w:color="auto" w:fill="FFFFFF"/>
        </w:rPr>
        <w:t>吸菸請至大樓提供之吸菸區，</w:t>
      </w:r>
      <w:r w:rsidRPr="00AC0A09">
        <w:rPr>
          <w:rFonts w:ascii="Arial" w:eastAsia="SimSun" w:hAnsi="Arial" w:cs="Arial"/>
          <w:kern w:val="0"/>
          <w:szCs w:val="24"/>
        </w:rPr>
        <w:t>請勿在</w:t>
      </w:r>
      <w:r w:rsidRPr="00AC0A09">
        <w:rPr>
          <w:rFonts w:ascii="Arial" w:eastAsia="SimSun" w:hAnsi="Arial" w:cs="Arial"/>
          <w:color w:val="000000"/>
          <w:szCs w:val="24"/>
          <w:shd w:val="clear" w:color="auto" w:fill="FFFFFF"/>
        </w:rPr>
        <w:t>逃生梯及公司</w:t>
      </w:r>
      <w:del w:id="713" w:author="Wayne.Tu" w:date="2019-11-12T15:13:00Z">
        <w:r w:rsidRPr="00AC0A09" w:rsidDel="0056790A">
          <w:rPr>
            <w:rFonts w:ascii="Arial" w:eastAsia="SimSun" w:hAnsi="Arial" w:cs="Arial"/>
            <w:color w:val="000000"/>
            <w:szCs w:val="24"/>
            <w:shd w:val="clear" w:color="auto" w:fill="FFFFFF"/>
          </w:rPr>
          <w:delText>後</w:delText>
        </w:r>
      </w:del>
      <w:r w:rsidRPr="00AC0A09">
        <w:rPr>
          <w:rFonts w:ascii="Arial" w:eastAsia="SimSun" w:hAnsi="Arial" w:cs="Arial"/>
          <w:color w:val="000000"/>
          <w:szCs w:val="24"/>
          <w:shd w:val="clear" w:color="auto" w:fill="FFFFFF"/>
        </w:rPr>
        <w:t>陽台抽菸。</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社團活動於下班後使用老闆辦公室及會議室，請事先知會</w:t>
      </w:r>
      <w:ins w:id="714" w:author="Wayne.Tu" w:date="2019-11-12T15:09:00Z">
        <w:r w:rsidR="0056790A" w:rsidRPr="0056790A">
          <w:rPr>
            <w:rFonts w:ascii="SimSun" w:eastAsia="SimSun" w:hAnsi="SimSun" w:cs="Arial" w:hint="eastAsia"/>
            <w:kern w:val="0"/>
            <w:szCs w:val="24"/>
            <w:lang w:eastAsia="zh-HK"/>
            <w:rPrChange w:id="715" w:author="Wayne.Tu" w:date="2019-11-12T15:09:00Z">
              <w:rPr>
                <w:rFonts w:ascii="Arial" w:hAnsi="Arial" w:cs="Arial" w:hint="eastAsia"/>
                <w:kern w:val="0"/>
                <w:szCs w:val="24"/>
                <w:lang w:eastAsia="zh-HK"/>
              </w:rPr>
            </w:rPrChange>
          </w:rPr>
          <w:t>人力資源</w:t>
        </w:r>
      </w:ins>
      <w:del w:id="716" w:author="Wayne.Tu" w:date="2019-11-12T15:09:00Z">
        <w:r w:rsidRPr="0056790A" w:rsidDel="0056790A">
          <w:rPr>
            <w:rFonts w:ascii="SimSun" w:eastAsia="SimSun" w:hAnsi="SimSun" w:cs="Arial"/>
            <w:kern w:val="0"/>
            <w:szCs w:val="24"/>
            <w:rPrChange w:id="717" w:author="Wayne.Tu" w:date="2019-11-12T15:09:00Z">
              <w:rPr>
                <w:rFonts w:ascii="Arial" w:eastAsia="SimSun" w:hAnsi="Arial" w:cs="Arial"/>
                <w:kern w:val="0"/>
                <w:szCs w:val="24"/>
              </w:rPr>
            </w:rPrChange>
          </w:rPr>
          <w:delText>HR</w:delText>
        </w:r>
      </w:del>
      <w:r w:rsidRPr="00AC0A09">
        <w:rPr>
          <w:rFonts w:ascii="Arial" w:eastAsia="SimSun" w:hAnsi="Arial" w:cs="Arial"/>
          <w:kern w:val="0"/>
          <w:szCs w:val="24"/>
        </w:rPr>
        <w:t>。</w:t>
      </w:r>
    </w:p>
    <w:p w:rsidR="00B04818" w:rsidRPr="00AC0A09" w:rsidRDefault="00B04818" w:rsidP="00D8276E">
      <w:pPr>
        <w:pStyle w:val="a5"/>
        <w:numPr>
          <w:ilvl w:val="0"/>
          <w:numId w:val="84"/>
        </w:numPr>
        <w:autoSpaceDE w:val="0"/>
        <w:autoSpaceDN w:val="0"/>
        <w:adjustRightInd w:val="0"/>
        <w:ind w:leftChars="0"/>
        <w:jc w:val="both"/>
        <w:rPr>
          <w:rFonts w:ascii="Arial" w:eastAsia="SimSun" w:hAnsi="Arial" w:cs="Arial"/>
          <w:color w:val="000000"/>
          <w:kern w:val="0"/>
          <w:szCs w:val="24"/>
        </w:rPr>
      </w:pPr>
      <w:r w:rsidRPr="00AC0A09">
        <w:rPr>
          <w:rFonts w:ascii="Arial" w:eastAsia="SimSun" w:hAnsi="Arial" w:cs="Arial"/>
          <w:kern w:val="0"/>
          <w:szCs w:val="24"/>
        </w:rPr>
        <w:t>各社團若有物品須放置在公司，請與</w:t>
      </w:r>
      <w:r w:rsidRPr="00AC0A09">
        <w:rPr>
          <w:rFonts w:ascii="Arial" w:eastAsia="SimSun" w:hAnsi="Arial" w:cs="Arial"/>
          <w:kern w:val="0"/>
          <w:szCs w:val="24"/>
        </w:rPr>
        <w:t>OA</w:t>
      </w:r>
      <w:r w:rsidRPr="00AC0A09">
        <w:rPr>
          <w:rFonts w:ascii="Arial" w:eastAsia="SimSun" w:hAnsi="Arial" w:cs="Arial"/>
          <w:kern w:val="0"/>
          <w:szCs w:val="24"/>
        </w:rPr>
        <w:t>討論放置位置，勿隨意放置。</w:t>
      </w:r>
    </w:p>
    <w:p w:rsidR="00B04818" w:rsidRPr="00AC0A09" w:rsidRDefault="00D8276E" w:rsidP="00B04818">
      <w:pPr>
        <w:pStyle w:val="a5"/>
        <w:numPr>
          <w:ilvl w:val="0"/>
          <w:numId w:val="82"/>
        </w:numPr>
        <w:autoSpaceDE w:val="0"/>
        <w:autoSpaceDN w:val="0"/>
        <w:adjustRightInd w:val="0"/>
        <w:ind w:leftChars="0"/>
        <w:jc w:val="both"/>
        <w:rPr>
          <w:rFonts w:ascii="Arial" w:eastAsia="SimSun" w:hAnsi="Arial" w:cs="Arial"/>
          <w:kern w:val="0"/>
          <w:szCs w:val="24"/>
        </w:rPr>
      </w:pPr>
      <w:r w:rsidRPr="00AC0A09">
        <w:rPr>
          <w:rFonts w:ascii="Arial" w:eastAsia="SimSun" w:hAnsi="Arial" w:cs="Arial"/>
          <w:kern w:val="0"/>
          <w:szCs w:val="24"/>
        </w:rPr>
        <w:t>零食區</w:t>
      </w:r>
      <w:r w:rsidR="00B04818" w:rsidRPr="00AC0A09">
        <w:rPr>
          <w:rFonts w:ascii="Arial" w:eastAsia="SimSun" w:hAnsi="Arial" w:cs="Arial"/>
          <w:kern w:val="0"/>
          <w:szCs w:val="24"/>
        </w:rPr>
        <w:t>:</w:t>
      </w:r>
    </w:p>
    <w:p w:rsidR="00B04818" w:rsidRPr="00AC0A09" w:rsidRDefault="00B04818" w:rsidP="00D8276E">
      <w:pPr>
        <w:pStyle w:val="a5"/>
        <w:numPr>
          <w:ilvl w:val="0"/>
          <w:numId w:val="85"/>
        </w:numPr>
        <w:autoSpaceDE w:val="0"/>
        <w:autoSpaceDN w:val="0"/>
        <w:adjustRightInd w:val="0"/>
        <w:ind w:leftChars="0"/>
        <w:jc w:val="both"/>
        <w:rPr>
          <w:rFonts w:ascii="Arial" w:eastAsia="SimSun" w:hAnsi="Arial" w:cs="Arial"/>
          <w:kern w:val="0"/>
          <w:szCs w:val="24"/>
        </w:rPr>
      </w:pPr>
      <w:r w:rsidRPr="00AC0A09">
        <w:rPr>
          <w:rFonts w:ascii="Arial" w:eastAsia="SimSun" w:hAnsi="Arial" w:cs="Arial"/>
          <w:kern w:val="0"/>
          <w:szCs w:val="24"/>
        </w:rPr>
        <w:t>公司提供之用品，請酌量取用，如廁所衛生用品、飲料、零食</w:t>
      </w:r>
      <w:r w:rsidRPr="00AC0A09">
        <w:rPr>
          <w:rFonts w:ascii="Arial" w:eastAsia="SimSun" w:hAnsi="Arial" w:cs="Arial"/>
          <w:kern w:val="0"/>
          <w:szCs w:val="24"/>
        </w:rPr>
        <w:t>…</w:t>
      </w:r>
      <w:r w:rsidRPr="00AC0A09">
        <w:rPr>
          <w:rFonts w:ascii="Arial" w:eastAsia="SimSun" w:hAnsi="Arial" w:cs="Arial"/>
          <w:kern w:val="0"/>
          <w:szCs w:val="24"/>
        </w:rPr>
        <w:t>等等。</w:t>
      </w:r>
      <w:r w:rsidRPr="00AC0A09">
        <w:rPr>
          <w:rFonts w:ascii="Arial" w:eastAsia="SimSun" w:hAnsi="Arial" w:cs="Arial"/>
          <w:kern w:val="0"/>
          <w:szCs w:val="24"/>
        </w:rPr>
        <w:t xml:space="preserve"> </w:t>
      </w:r>
    </w:p>
    <w:p w:rsidR="00B04818" w:rsidRPr="00AC0A09" w:rsidRDefault="00B04818" w:rsidP="00D8276E">
      <w:pPr>
        <w:pStyle w:val="a5"/>
        <w:numPr>
          <w:ilvl w:val="0"/>
          <w:numId w:val="85"/>
        </w:numPr>
        <w:autoSpaceDE w:val="0"/>
        <w:autoSpaceDN w:val="0"/>
        <w:adjustRightInd w:val="0"/>
        <w:ind w:leftChars="0"/>
        <w:jc w:val="both"/>
        <w:rPr>
          <w:rFonts w:ascii="Arial" w:eastAsia="SimSun" w:hAnsi="Arial" w:cs="Arial"/>
          <w:kern w:val="0"/>
          <w:szCs w:val="24"/>
        </w:rPr>
      </w:pPr>
      <w:r w:rsidRPr="00AC0A09">
        <w:rPr>
          <w:rFonts w:ascii="Arial" w:eastAsia="SimSun" w:hAnsi="Arial" w:cs="Arial"/>
          <w:kern w:val="0"/>
          <w:szCs w:val="24"/>
        </w:rPr>
        <w:t>請勿自行至零食小倉庫拿取零食，衛生紙除外。</w:t>
      </w:r>
    </w:p>
    <w:p w:rsidR="00B04818" w:rsidRPr="00AC0A09" w:rsidRDefault="00B04818" w:rsidP="00B04818">
      <w:pPr>
        <w:pStyle w:val="a5"/>
        <w:numPr>
          <w:ilvl w:val="0"/>
          <w:numId w:val="82"/>
        </w:numPr>
        <w:overflowPunct w:val="0"/>
        <w:autoSpaceDE w:val="0"/>
        <w:autoSpaceDN w:val="0"/>
        <w:adjustRightInd w:val="0"/>
        <w:ind w:leftChars="0" w:right="140"/>
        <w:jc w:val="both"/>
        <w:rPr>
          <w:rFonts w:ascii="Arial" w:eastAsia="SimSun" w:hAnsi="Arial" w:cs="Arial"/>
          <w:kern w:val="0"/>
          <w:szCs w:val="24"/>
        </w:rPr>
      </w:pPr>
      <w:r w:rsidRPr="00AC0A09">
        <w:rPr>
          <w:rFonts w:ascii="Arial" w:eastAsia="SimSun" w:hAnsi="Arial" w:cs="Arial"/>
          <w:kern w:val="0"/>
          <w:szCs w:val="24"/>
        </w:rPr>
        <w:t>節能環保愛地球</w:t>
      </w:r>
      <w:r w:rsidRPr="00AC0A09">
        <w:rPr>
          <w:rFonts w:ascii="Arial" w:eastAsia="SimSun" w:hAnsi="Arial" w:cs="Arial"/>
          <w:kern w:val="0"/>
          <w:szCs w:val="24"/>
        </w:rPr>
        <w:t xml:space="preserve"> :</w:t>
      </w:r>
    </w:p>
    <w:p w:rsidR="00B04818" w:rsidRPr="00AC0A09" w:rsidRDefault="00B04818" w:rsidP="00D8276E">
      <w:pPr>
        <w:pStyle w:val="a5"/>
        <w:numPr>
          <w:ilvl w:val="0"/>
          <w:numId w:val="83"/>
        </w:numPr>
        <w:overflowPunct w:val="0"/>
        <w:autoSpaceDE w:val="0"/>
        <w:autoSpaceDN w:val="0"/>
        <w:adjustRightInd w:val="0"/>
        <w:ind w:leftChars="0"/>
        <w:jc w:val="both"/>
        <w:rPr>
          <w:rFonts w:ascii="Arial" w:eastAsia="SimSun" w:hAnsi="Arial" w:cs="Arial"/>
          <w:kern w:val="0"/>
          <w:szCs w:val="24"/>
        </w:rPr>
      </w:pPr>
      <w:r w:rsidRPr="00AC0A09">
        <w:rPr>
          <w:rFonts w:ascii="Arial" w:eastAsia="SimSun" w:hAnsi="Arial" w:cs="Arial"/>
          <w:kern w:val="0"/>
          <w:szCs w:val="24"/>
        </w:rPr>
        <w:t>請隨手關閉電源。</w:t>
      </w:r>
      <w:r w:rsidRPr="00AC0A09">
        <w:rPr>
          <w:rFonts w:ascii="Arial" w:eastAsia="SimSun" w:hAnsi="Arial" w:cs="Arial"/>
          <w:kern w:val="0"/>
          <w:szCs w:val="24"/>
        </w:rPr>
        <w:t xml:space="preserve"> </w:t>
      </w:r>
    </w:p>
    <w:p w:rsidR="00B04818" w:rsidRPr="00AC0A09" w:rsidRDefault="00B04818" w:rsidP="00D8276E">
      <w:pPr>
        <w:pStyle w:val="a5"/>
        <w:numPr>
          <w:ilvl w:val="0"/>
          <w:numId w:val="83"/>
        </w:numPr>
        <w:overflowPunct w:val="0"/>
        <w:autoSpaceDE w:val="0"/>
        <w:autoSpaceDN w:val="0"/>
        <w:adjustRightInd w:val="0"/>
        <w:ind w:leftChars="0"/>
        <w:jc w:val="both"/>
        <w:rPr>
          <w:rFonts w:ascii="Arial" w:eastAsia="SimSun" w:hAnsi="Arial" w:cs="Arial"/>
          <w:kern w:val="0"/>
          <w:szCs w:val="24"/>
        </w:rPr>
      </w:pPr>
      <w:r w:rsidRPr="00AC0A09">
        <w:rPr>
          <w:rFonts w:ascii="Arial" w:eastAsia="SimSun" w:hAnsi="Arial" w:cs="Arial"/>
          <w:kern w:val="0"/>
          <w:szCs w:val="24"/>
        </w:rPr>
        <w:t>下班後，個人螢幕確定已關閉。</w:t>
      </w:r>
    </w:p>
    <w:p w:rsidR="00B04818" w:rsidRPr="00AC0A09" w:rsidDel="0056790A" w:rsidRDefault="00B04818" w:rsidP="00A34572">
      <w:pPr>
        <w:pStyle w:val="a5"/>
        <w:numPr>
          <w:ilvl w:val="0"/>
          <w:numId w:val="83"/>
        </w:numPr>
        <w:overflowPunct w:val="0"/>
        <w:autoSpaceDE w:val="0"/>
        <w:autoSpaceDN w:val="0"/>
        <w:adjustRightInd w:val="0"/>
        <w:ind w:leftChars="0"/>
        <w:jc w:val="both"/>
        <w:rPr>
          <w:del w:id="718" w:author="Wayne.Tu" w:date="2019-11-12T15:08:00Z"/>
          <w:rFonts w:ascii="Arial" w:eastAsia="SimSun" w:hAnsi="Arial" w:cs="Arial"/>
          <w:kern w:val="0"/>
          <w:szCs w:val="24"/>
        </w:rPr>
        <w:pPrChange w:id="719" w:author="Wayne.Tu" w:date="2019-11-12T15:08:00Z">
          <w:pPr>
            <w:pStyle w:val="a5"/>
            <w:numPr>
              <w:numId w:val="83"/>
            </w:numPr>
            <w:overflowPunct w:val="0"/>
            <w:autoSpaceDE w:val="0"/>
            <w:autoSpaceDN w:val="0"/>
            <w:adjustRightInd w:val="0"/>
            <w:ind w:leftChars="0" w:left="960" w:hanging="480"/>
            <w:jc w:val="both"/>
          </w:pPr>
        </w:pPrChange>
      </w:pPr>
      <w:r w:rsidRPr="0056790A">
        <w:rPr>
          <w:rFonts w:ascii="Arial" w:eastAsia="SimSun" w:hAnsi="Arial" w:cs="Arial"/>
          <w:kern w:val="0"/>
          <w:szCs w:val="24"/>
          <w:rPrChange w:id="720" w:author="Wayne.Tu" w:date="2019-11-12T15:08:00Z">
            <w:rPr>
              <w:rFonts w:ascii="Arial" w:eastAsia="SimSun" w:hAnsi="Arial" w:cs="Arial"/>
              <w:kern w:val="0"/>
              <w:szCs w:val="24"/>
            </w:rPr>
          </w:rPrChange>
        </w:rPr>
        <w:t>會議室使用完畢，請關燈及確定所有設備電源已關閉。</w:t>
      </w:r>
    </w:p>
    <w:p w:rsidR="0056790A" w:rsidRPr="0056790A" w:rsidRDefault="0056790A" w:rsidP="00A34572">
      <w:pPr>
        <w:pStyle w:val="a5"/>
        <w:numPr>
          <w:ilvl w:val="0"/>
          <w:numId w:val="83"/>
        </w:numPr>
        <w:overflowPunct w:val="0"/>
        <w:autoSpaceDE w:val="0"/>
        <w:autoSpaceDN w:val="0"/>
        <w:adjustRightInd w:val="0"/>
        <w:ind w:leftChars="0"/>
        <w:jc w:val="both"/>
        <w:rPr>
          <w:ins w:id="721" w:author="Wayne.Tu" w:date="2019-11-12T15:08:00Z"/>
          <w:rFonts w:ascii="Arial" w:eastAsia="SimSun" w:hAnsi="Arial" w:cs="Arial"/>
          <w:kern w:val="0"/>
          <w:szCs w:val="24"/>
          <w:rPrChange w:id="722" w:author="Wayne.Tu" w:date="2019-11-12T15:08:00Z">
            <w:rPr>
              <w:ins w:id="723" w:author="Wayne.Tu" w:date="2019-11-12T15:08:00Z"/>
              <w:rFonts w:ascii="Arial" w:hAnsi="Arial" w:cs="Arial"/>
              <w:color w:val="000000"/>
              <w:spacing w:val="15"/>
              <w:szCs w:val="24"/>
              <w:shd w:val="clear" w:color="auto" w:fill="FFFFFF"/>
            </w:rPr>
          </w:rPrChange>
        </w:rPr>
        <w:pPrChange w:id="724" w:author="Wayne.Tu" w:date="2019-11-12T15:08:00Z">
          <w:pPr>
            <w:pStyle w:val="a5"/>
            <w:numPr>
              <w:numId w:val="83"/>
            </w:numPr>
            <w:overflowPunct w:val="0"/>
            <w:autoSpaceDE w:val="0"/>
            <w:autoSpaceDN w:val="0"/>
            <w:adjustRightInd w:val="0"/>
            <w:ind w:leftChars="0" w:left="960" w:hanging="480"/>
            <w:jc w:val="both"/>
          </w:pPr>
        </w:pPrChange>
      </w:pPr>
    </w:p>
    <w:p w:rsidR="00B04818" w:rsidRPr="0056790A" w:rsidRDefault="00B04818" w:rsidP="00A34572">
      <w:pPr>
        <w:pStyle w:val="a5"/>
        <w:numPr>
          <w:ilvl w:val="0"/>
          <w:numId w:val="83"/>
        </w:numPr>
        <w:overflowPunct w:val="0"/>
        <w:autoSpaceDE w:val="0"/>
        <w:autoSpaceDN w:val="0"/>
        <w:adjustRightInd w:val="0"/>
        <w:ind w:leftChars="0"/>
        <w:jc w:val="both"/>
        <w:rPr>
          <w:rFonts w:ascii="Arial" w:eastAsia="SimSun" w:hAnsi="Arial" w:cs="Arial"/>
          <w:kern w:val="0"/>
          <w:szCs w:val="24"/>
          <w:rPrChange w:id="725" w:author="Wayne.Tu" w:date="2019-11-12T15:08:00Z">
            <w:rPr>
              <w:rFonts w:ascii="Arial" w:eastAsia="SimSun" w:hAnsi="Arial" w:cs="Arial"/>
              <w:kern w:val="0"/>
              <w:szCs w:val="24"/>
            </w:rPr>
          </w:rPrChange>
        </w:rPr>
        <w:pPrChange w:id="726" w:author="Wayne.Tu" w:date="2019-11-12T15:08:00Z">
          <w:pPr>
            <w:pStyle w:val="a5"/>
            <w:numPr>
              <w:numId w:val="83"/>
            </w:numPr>
            <w:overflowPunct w:val="0"/>
            <w:autoSpaceDE w:val="0"/>
            <w:autoSpaceDN w:val="0"/>
            <w:adjustRightInd w:val="0"/>
            <w:ind w:leftChars="0" w:left="960" w:hanging="480"/>
            <w:jc w:val="both"/>
          </w:pPr>
        </w:pPrChange>
      </w:pPr>
      <w:r w:rsidRPr="0056790A">
        <w:rPr>
          <w:rFonts w:ascii="Arial" w:eastAsia="SimSun" w:hAnsi="Arial" w:cs="Arial"/>
          <w:kern w:val="0"/>
          <w:szCs w:val="24"/>
          <w:rPrChange w:id="727" w:author="Wayne.Tu" w:date="2019-11-12T15:09:00Z">
            <w:rPr>
              <w:rFonts w:ascii="Arial" w:eastAsia="SimSun" w:hAnsi="Arial" w:cs="Arial"/>
              <w:color w:val="000000"/>
              <w:spacing w:val="15"/>
              <w:szCs w:val="24"/>
              <w:shd w:val="clear" w:color="auto" w:fill="FFFFFF"/>
            </w:rPr>
          </w:rPrChange>
        </w:rPr>
        <w:t>冷氣機空調溫度設</w:t>
      </w:r>
      <w:r w:rsidRPr="0056790A">
        <w:rPr>
          <w:rFonts w:ascii="Arial" w:eastAsia="SimSun" w:hAnsi="Arial" w:cs="Arial"/>
          <w:kern w:val="0"/>
          <w:szCs w:val="24"/>
          <w:rPrChange w:id="728" w:author="Wayne.Tu" w:date="2019-11-12T15:08:00Z">
            <w:rPr>
              <w:rFonts w:ascii="Arial" w:eastAsia="SimSun" w:hAnsi="Arial" w:cs="Arial"/>
              <w:kern w:val="0"/>
              <w:szCs w:val="24"/>
            </w:rPr>
          </w:rPrChange>
        </w:rPr>
        <w:t>定在</w:t>
      </w:r>
      <w:r w:rsidRPr="0056790A">
        <w:rPr>
          <w:rFonts w:ascii="Arial" w:eastAsia="SimSun" w:hAnsi="Arial" w:cs="Arial"/>
          <w:kern w:val="0"/>
          <w:szCs w:val="24"/>
          <w:rPrChange w:id="729" w:author="Wayne.Tu" w:date="2019-11-12T15:08:00Z">
            <w:rPr>
              <w:rFonts w:ascii="Arial" w:eastAsia="SimSun" w:hAnsi="Arial" w:cs="Arial"/>
              <w:kern w:val="0"/>
              <w:szCs w:val="24"/>
            </w:rPr>
          </w:rPrChange>
        </w:rPr>
        <w:t>26</w:t>
      </w:r>
      <w:r w:rsidRPr="0056790A">
        <w:rPr>
          <w:rFonts w:ascii="Arial" w:eastAsia="SimSun" w:hAnsi="Arial" w:cs="Arial" w:hint="eastAsia"/>
          <w:kern w:val="0"/>
          <w:sz w:val="22"/>
          <w:szCs w:val="24"/>
          <w:rPrChange w:id="730" w:author="Wayne.Tu" w:date="2019-11-12T15:09:00Z">
            <w:rPr>
              <w:rFonts w:ascii="微軟正黑體" w:eastAsia="微軟正黑體" w:hAnsi="微軟正黑體" w:cs="微軟正黑體" w:hint="eastAsia"/>
              <w:kern w:val="0"/>
              <w:szCs w:val="24"/>
            </w:rPr>
          </w:rPrChange>
        </w:rPr>
        <w:t>℃</w:t>
      </w:r>
      <w:r w:rsidRPr="0056790A">
        <w:rPr>
          <w:rFonts w:ascii="Arial" w:eastAsia="SimSun" w:hAnsi="Arial" w:cs="Arial"/>
          <w:kern w:val="0"/>
          <w:szCs w:val="24"/>
          <w:rPrChange w:id="731" w:author="Wayne.Tu" w:date="2019-11-12T15:08:00Z">
            <w:rPr>
              <w:rFonts w:ascii="Arial" w:eastAsia="SimSun" w:hAnsi="Arial" w:cs="Arial"/>
              <w:kern w:val="0"/>
              <w:szCs w:val="24"/>
            </w:rPr>
          </w:rPrChange>
        </w:rPr>
        <w:t>~27</w:t>
      </w:r>
      <w:r w:rsidRPr="0056790A">
        <w:rPr>
          <w:rFonts w:ascii="新細明體" w:eastAsia="新細明體" w:hAnsi="新細明體" w:cs="新細明體" w:hint="eastAsia"/>
          <w:kern w:val="0"/>
          <w:szCs w:val="24"/>
          <w:rPrChange w:id="732" w:author="Wayne.Tu" w:date="2019-11-12T15:09:00Z">
            <w:rPr>
              <w:rFonts w:ascii="微軟正黑體" w:eastAsia="微軟正黑體" w:hAnsi="微軟正黑體" w:cs="微軟正黑體" w:hint="eastAsia"/>
              <w:kern w:val="0"/>
              <w:szCs w:val="24"/>
            </w:rPr>
          </w:rPrChange>
        </w:rPr>
        <w:t>℃</w:t>
      </w:r>
      <w:r w:rsidRPr="0056790A">
        <w:rPr>
          <w:rFonts w:ascii="Arial" w:eastAsia="SimSun" w:hAnsi="Arial" w:cs="Arial"/>
          <w:kern w:val="0"/>
          <w:szCs w:val="24"/>
          <w:rPrChange w:id="733" w:author="Wayne.Tu" w:date="2019-11-12T15:08:00Z">
            <w:rPr>
              <w:rFonts w:ascii="Arial" w:eastAsia="SimSun" w:hAnsi="Arial" w:cs="Arial"/>
              <w:kern w:val="0"/>
              <w:szCs w:val="24"/>
            </w:rPr>
          </w:rPrChange>
        </w:rPr>
        <w:t>為宜。</w:t>
      </w:r>
    </w:p>
    <w:p w:rsidR="00B04818" w:rsidRPr="00AC0A09" w:rsidRDefault="00B04818" w:rsidP="00D8276E">
      <w:pPr>
        <w:pStyle w:val="a5"/>
        <w:numPr>
          <w:ilvl w:val="0"/>
          <w:numId w:val="83"/>
        </w:numPr>
        <w:overflowPunct w:val="0"/>
        <w:autoSpaceDE w:val="0"/>
        <w:autoSpaceDN w:val="0"/>
        <w:adjustRightInd w:val="0"/>
        <w:ind w:leftChars="0"/>
        <w:jc w:val="both"/>
        <w:rPr>
          <w:rFonts w:ascii="Arial" w:eastAsia="SimSun" w:hAnsi="Arial" w:cs="Arial"/>
          <w:kern w:val="0"/>
          <w:szCs w:val="24"/>
          <w:u w:val="single"/>
        </w:rPr>
      </w:pPr>
      <w:r w:rsidRPr="0056790A">
        <w:rPr>
          <w:rFonts w:ascii="Arial" w:eastAsia="SimSun" w:hAnsi="Arial" w:cs="Arial"/>
          <w:kern w:val="0"/>
          <w:szCs w:val="24"/>
          <w:rPrChange w:id="734" w:author="Wayne.Tu" w:date="2019-11-12T15:09:00Z">
            <w:rPr>
              <w:rFonts w:ascii="Arial" w:eastAsia="SimSun" w:hAnsi="Arial" w:cs="Arial"/>
              <w:color w:val="000000"/>
              <w:szCs w:val="24"/>
            </w:rPr>
          </w:rPrChange>
        </w:rPr>
        <w:t>冷氣設定全面在晚上八點及十點自動關閉，加班同仁請自行開啟該</w:t>
      </w:r>
      <w:r w:rsidRPr="00AC0A09">
        <w:rPr>
          <w:rFonts w:ascii="Arial" w:eastAsia="SimSun" w:hAnsi="Arial" w:cs="Arial"/>
          <w:color w:val="000000"/>
          <w:szCs w:val="24"/>
        </w:rPr>
        <w:t>區冷氣，離開時記得關閉。</w:t>
      </w:r>
    </w:p>
    <w:p w:rsidR="00B04818" w:rsidRPr="00AC0A09" w:rsidRDefault="00B04818" w:rsidP="00D8276E">
      <w:pPr>
        <w:pStyle w:val="a5"/>
        <w:numPr>
          <w:ilvl w:val="0"/>
          <w:numId w:val="83"/>
        </w:numPr>
        <w:overflowPunct w:val="0"/>
        <w:autoSpaceDE w:val="0"/>
        <w:autoSpaceDN w:val="0"/>
        <w:adjustRightInd w:val="0"/>
        <w:ind w:leftChars="0"/>
        <w:jc w:val="both"/>
        <w:rPr>
          <w:rFonts w:ascii="Arial" w:eastAsia="SimSun" w:hAnsi="Arial" w:cs="Arial"/>
          <w:kern w:val="0"/>
          <w:szCs w:val="24"/>
          <w:u w:val="single"/>
        </w:rPr>
      </w:pPr>
      <w:r w:rsidRPr="00AC0A09">
        <w:rPr>
          <w:rFonts w:ascii="Arial" w:eastAsia="SimSun" w:hAnsi="Arial" w:cs="Arial"/>
          <w:color w:val="000000"/>
          <w:spacing w:val="15"/>
          <w:szCs w:val="24"/>
          <w:shd w:val="clear" w:color="auto" w:fill="FFFFFF"/>
        </w:rPr>
        <w:t>用餐</w:t>
      </w:r>
      <w:r w:rsidR="00AC0A09" w:rsidRPr="00AC0A09">
        <w:rPr>
          <w:rFonts w:ascii="Arial" w:eastAsia="SimSun" w:hAnsi="Arial" w:cs="Arial"/>
          <w:color w:val="000000"/>
          <w:spacing w:val="15"/>
          <w:szCs w:val="24"/>
          <w:shd w:val="clear" w:color="auto" w:fill="FFFFFF"/>
        </w:rPr>
        <w:t>時間</w:t>
      </w:r>
      <w:r w:rsidRPr="00AC0A09">
        <w:rPr>
          <w:rFonts w:ascii="Arial" w:eastAsia="SimSun" w:hAnsi="Arial" w:cs="Arial"/>
          <w:color w:val="000000"/>
          <w:spacing w:val="15"/>
          <w:szCs w:val="24"/>
          <w:shd w:val="clear" w:color="auto" w:fill="FFFFFF"/>
        </w:rPr>
        <w:t>進出公司後門請記得帶識別證並隨手將門關上。</w:t>
      </w:r>
    </w:p>
    <w:p w:rsidR="00B04818" w:rsidRPr="00AC0A09" w:rsidRDefault="00B04818" w:rsidP="00D8276E">
      <w:pPr>
        <w:pStyle w:val="a5"/>
        <w:numPr>
          <w:ilvl w:val="0"/>
          <w:numId w:val="83"/>
        </w:numPr>
        <w:overflowPunct w:val="0"/>
        <w:autoSpaceDE w:val="0"/>
        <w:autoSpaceDN w:val="0"/>
        <w:adjustRightInd w:val="0"/>
        <w:ind w:leftChars="0"/>
        <w:jc w:val="both"/>
        <w:rPr>
          <w:rFonts w:ascii="Arial" w:eastAsia="SimSun" w:hAnsi="Arial" w:cs="Arial"/>
          <w:kern w:val="0"/>
          <w:szCs w:val="24"/>
          <w:u w:val="single"/>
        </w:rPr>
      </w:pPr>
      <w:r w:rsidRPr="00AC0A09">
        <w:rPr>
          <w:rFonts w:ascii="Arial" w:eastAsia="SimSun" w:hAnsi="Arial" w:cs="Arial"/>
          <w:kern w:val="0"/>
          <w:szCs w:val="24"/>
        </w:rPr>
        <w:t>列印請設定為黑白列印為優先。</w:t>
      </w:r>
    </w:p>
    <w:p w:rsidR="00702FC7" w:rsidRPr="00AC0A09" w:rsidRDefault="00702FC7">
      <w:pPr>
        <w:widowControl/>
        <w:rPr>
          <w:rFonts w:ascii="Arial" w:eastAsia="SimSun" w:hAnsi="Arial" w:cs="Arial"/>
        </w:rPr>
      </w:pPr>
    </w:p>
    <w:p w:rsidR="00901A36" w:rsidRPr="00AC0A09" w:rsidRDefault="00901A36">
      <w:pPr>
        <w:widowControl/>
        <w:rPr>
          <w:rFonts w:ascii="Arial" w:eastAsia="SimSun" w:hAnsi="Arial" w:cs="Arial"/>
          <w:b/>
          <w:bCs/>
          <w:sz w:val="48"/>
          <w:szCs w:val="48"/>
        </w:rPr>
      </w:pPr>
    </w:p>
    <w:p w:rsidR="00901A36" w:rsidRPr="00AC0A09" w:rsidRDefault="00D8276E" w:rsidP="00702FC7">
      <w:pPr>
        <w:pStyle w:val="2"/>
        <w:rPr>
          <w:rFonts w:ascii="Arial" w:eastAsia="SimSun" w:hAnsi="Arial" w:cs="Arial"/>
        </w:rPr>
      </w:pPr>
      <w:bookmarkStart w:id="735" w:name="_Toc24451056"/>
      <w:r w:rsidRPr="00AC0A09">
        <w:rPr>
          <w:rFonts w:ascii="Arial" w:eastAsia="SimSun" w:hAnsi="Arial" w:cs="Arial"/>
        </w:rPr>
        <w:lastRenderedPageBreak/>
        <w:t>八樓</w:t>
      </w:r>
      <w:r w:rsidR="009D7884" w:rsidRPr="00AC0A09">
        <w:rPr>
          <w:rFonts w:ascii="Arial" w:eastAsia="SimSun" w:hAnsi="Arial" w:cs="Arial"/>
        </w:rPr>
        <w:t>生活</w:t>
      </w:r>
      <w:r w:rsidRPr="00AC0A09">
        <w:rPr>
          <w:rFonts w:ascii="Arial" w:eastAsia="SimSun" w:hAnsi="Arial" w:cs="Arial"/>
        </w:rPr>
        <w:t>公約</w:t>
      </w:r>
      <w:bookmarkEnd w:id="735"/>
    </w:p>
    <w:p w:rsidR="00901A36" w:rsidRPr="0056790A" w:rsidRDefault="00D8276E" w:rsidP="0056790A">
      <w:pPr>
        <w:pStyle w:val="a5"/>
        <w:numPr>
          <w:ilvl w:val="0"/>
          <w:numId w:val="110"/>
        </w:numPr>
        <w:overflowPunct w:val="0"/>
        <w:autoSpaceDE w:val="0"/>
        <w:autoSpaceDN w:val="0"/>
        <w:adjustRightInd w:val="0"/>
        <w:ind w:leftChars="0" w:right="140"/>
        <w:jc w:val="both"/>
        <w:rPr>
          <w:rFonts w:ascii="Arial" w:eastAsia="SimSun" w:hAnsi="Arial" w:cs="Arial"/>
          <w:kern w:val="0"/>
          <w:szCs w:val="24"/>
          <w:rPrChange w:id="736" w:author="Wayne.Tu" w:date="2019-11-12T15:11:00Z">
            <w:rPr/>
          </w:rPrChange>
        </w:rPr>
        <w:pPrChange w:id="737" w:author="Wayne.Tu" w:date="2019-11-12T15:12:00Z">
          <w:pPr>
            <w:widowControl/>
          </w:pPr>
        </w:pPrChange>
      </w:pPr>
      <w:r w:rsidRPr="0056790A">
        <w:rPr>
          <w:rFonts w:ascii="Arial" w:eastAsia="SimSun" w:hAnsi="Arial" w:cs="Arial"/>
          <w:kern w:val="0"/>
          <w:szCs w:val="24"/>
          <w:rPrChange w:id="738" w:author="Wayne.Tu" w:date="2019-11-12T15:11:00Z">
            <w:rPr>
              <w:shd w:val="clear" w:color="auto" w:fill="FFFFFF"/>
            </w:rPr>
          </w:rPrChange>
        </w:rPr>
        <w:t>基本規章</w:t>
      </w:r>
    </w:p>
    <w:p w:rsidR="00901A36" w:rsidRPr="00AC0A09" w:rsidRDefault="00D8276E" w:rsidP="006A6471">
      <w:pPr>
        <w:pStyle w:val="a5"/>
        <w:widowControl/>
        <w:numPr>
          <w:ilvl w:val="0"/>
          <w:numId w:val="86"/>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rPr>
        <w:t>開放</w:t>
      </w:r>
      <w:r w:rsidRPr="00AC0A09">
        <w:rPr>
          <w:rFonts w:ascii="Arial" w:eastAsia="SimSun" w:hAnsi="Arial" w:cs="Arial"/>
          <w:color w:val="222222"/>
          <w:szCs w:val="24"/>
          <w:shd w:val="clear" w:color="auto" w:fill="FFFFFF"/>
        </w:rPr>
        <w:t>時間：平日</w:t>
      </w:r>
      <w:r w:rsidRPr="00AC0A09">
        <w:rPr>
          <w:rFonts w:ascii="Arial" w:eastAsia="SimSun" w:hAnsi="Arial" w:cs="Arial"/>
          <w:color w:val="222222"/>
          <w:szCs w:val="24"/>
          <w:shd w:val="clear" w:color="auto" w:fill="FFFFFF"/>
        </w:rPr>
        <w:t>/10:00</w:t>
      </w:r>
      <w:r w:rsidRPr="00AC0A09">
        <w:rPr>
          <w:rFonts w:ascii="Arial" w:eastAsia="SimSun" w:hAnsi="Arial" w:cs="Arial"/>
          <w:color w:val="222222"/>
          <w:szCs w:val="24"/>
          <w:shd w:val="clear" w:color="auto" w:fill="FFFFFF"/>
        </w:rPr>
        <w:t>前、</w:t>
      </w:r>
      <w:r w:rsidRPr="00AC0A09">
        <w:rPr>
          <w:rFonts w:ascii="Arial" w:eastAsia="SimSun" w:hAnsi="Arial" w:cs="Arial"/>
          <w:color w:val="222222"/>
          <w:szCs w:val="24"/>
          <w:shd w:val="clear" w:color="auto" w:fill="FFFFFF"/>
        </w:rPr>
        <w:t>12:00-13:00</w:t>
      </w:r>
      <w:r w:rsidRPr="00AC0A09">
        <w:rPr>
          <w:rFonts w:ascii="Arial" w:eastAsia="SimSun" w:hAnsi="Arial" w:cs="Arial"/>
          <w:color w:val="222222"/>
          <w:szCs w:val="24"/>
          <w:shd w:val="clear" w:color="auto" w:fill="FFFFFF"/>
        </w:rPr>
        <w:t>、</w:t>
      </w:r>
      <w:r w:rsidRPr="00AC0A09">
        <w:rPr>
          <w:rFonts w:ascii="Arial" w:eastAsia="SimSun" w:hAnsi="Arial" w:cs="Arial"/>
          <w:color w:val="222222"/>
          <w:szCs w:val="24"/>
          <w:shd w:val="clear" w:color="auto" w:fill="FFFFFF"/>
        </w:rPr>
        <w:t>18:00</w:t>
      </w:r>
      <w:r w:rsidRPr="00AC0A09">
        <w:rPr>
          <w:rFonts w:ascii="Arial" w:eastAsia="SimSun" w:hAnsi="Arial" w:cs="Arial"/>
          <w:color w:val="222222"/>
          <w:szCs w:val="24"/>
          <w:shd w:val="clear" w:color="auto" w:fill="FFFFFF"/>
        </w:rPr>
        <w:t>後</w:t>
      </w:r>
      <w:r w:rsidRPr="00AC0A09">
        <w:rPr>
          <w:rFonts w:ascii="Arial" w:eastAsia="SimSun" w:hAnsi="Arial" w:cs="Arial"/>
          <w:color w:val="222222"/>
          <w:szCs w:val="24"/>
          <w:shd w:val="clear" w:color="auto" w:fill="FFFFFF"/>
        </w:rPr>
        <w:t> (</w:t>
      </w:r>
      <w:r w:rsidRPr="00AC0A09">
        <w:rPr>
          <w:rFonts w:ascii="Arial" w:eastAsia="SimSun" w:hAnsi="Arial" w:cs="Arial"/>
          <w:color w:val="222222"/>
          <w:szCs w:val="24"/>
          <w:shd w:val="clear" w:color="auto" w:fill="FFFFFF"/>
        </w:rPr>
        <w:t>除星期四為</w:t>
      </w:r>
      <w:r w:rsidRPr="00AC0A09">
        <w:rPr>
          <w:rFonts w:ascii="Arial" w:eastAsia="SimSun" w:hAnsi="Arial" w:cs="Arial"/>
          <w:color w:val="222222"/>
          <w:szCs w:val="24"/>
          <w:shd w:val="clear" w:color="auto" w:fill="FFFFFF"/>
        </w:rPr>
        <w:t>19:00</w:t>
      </w:r>
      <w:r w:rsidRPr="00AC0A09">
        <w:rPr>
          <w:rFonts w:ascii="Arial" w:eastAsia="SimSun" w:hAnsi="Arial" w:cs="Arial"/>
          <w:color w:val="222222"/>
          <w:szCs w:val="24"/>
          <w:shd w:val="clear" w:color="auto" w:fill="FFFFFF"/>
        </w:rPr>
        <w:t>後</w:t>
      </w:r>
      <w:r w:rsidRPr="00AC0A09">
        <w:rPr>
          <w:rFonts w:ascii="Arial" w:eastAsia="SimSun" w:hAnsi="Arial" w:cs="Arial"/>
          <w:color w:val="222222"/>
          <w:szCs w:val="24"/>
          <w:shd w:val="clear" w:color="auto" w:fill="FFFFFF"/>
        </w:rPr>
        <w:t>)</w:t>
      </w:r>
      <w:r w:rsidRPr="00AC0A09">
        <w:rPr>
          <w:rFonts w:ascii="Arial" w:eastAsia="SimSun" w:hAnsi="Arial" w:cs="Arial"/>
          <w:color w:val="222222"/>
          <w:szCs w:val="24"/>
          <w:shd w:val="clear" w:color="auto" w:fill="FFFFFF"/>
        </w:rPr>
        <w:t>假日</w:t>
      </w:r>
      <w:r w:rsidRPr="00AC0A09">
        <w:rPr>
          <w:rFonts w:ascii="Arial" w:eastAsia="SimSun" w:hAnsi="Arial" w:cs="Arial"/>
          <w:color w:val="222222"/>
          <w:szCs w:val="24"/>
          <w:shd w:val="clear" w:color="auto" w:fill="FFFFFF"/>
        </w:rPr>
        <w:t>/</w:t>
      </w:r>
      <w:r w:rsidRPr="00AC0A09">
        <w:rPr>
          <w:rFonts w:ascii="Arial" w:eastAsia="SimSun" w:hAnsi="Arial" w:cs="Arial"/>
          <w:color w:val="222222"/>
          <w:szCs w:val="24"/>
          <w:shd w:val="clear" w:color="auto" w:fill="FFFFFF"/>
        </w:rPr>
        <w:t>無特殊活動時</w:t>
      </w:r>
      <w:r w:rsidRPr="00AC0A09">
        <w:rPr>
          <w:rFonts w:ascii="Arial" w:eastAsia="SimSun" w:hAnsi="Arial" w:cs="Arial"/>
          <w:color w:val="222222"/>
          <w:szCs w:val="24"/>
          <w:shd w:val="clear" w:color="auto" w:fill="FFFFFF"/>
        </w:rPr>
        <w:t xml:space="preserve"> (</w:t>
      </w:r>
      <w:proofErr w:type="gramStart"/>
      <w:r w:rsidRPr="00AC0A09">
        <w:rPr>
          <w:rFonts w:ascii="Arial" w:eastAsia="SimSun" w:hAnsi="Arial" w:cs="Arial"/>
          <w:color w:val="222222"/>
          <w:szCs w:val="24"/>
          <w:shd w:val="clear" w:color="auto" w:fill="FFFFFF"/>
        </w:rPr>
        <w:t>如托育</w:t>
      </w:r>
      <w:proofErr w:type="gramEnd"/>
      <w:r w:rsidRPr="00AC0A09">
        <w:rPr>
          <w:rFonts w:ascii="Arial" w:eastAsia="SimSun" w:hAnsi="Arial" w:cs="Arial"/>
          <w:color w:val="222222"/>
          <w:szCs w:val="24"/>
          <w:shd w:val="clear" w:color="auto" w:fill="FFFFFF"/>
        </w:rPr>
        <w:t>等</w:t>
      </w:r>
      <w:r w:rsidRPr="00AC0A09">
        <w:rPr>
          <w:rFonts w:ascii="Arial" w:eastAsia="SimSun" w:hAnsi="Arial" w:cs="Arial"/>
          <w:color w:val="222222"/>
          <w:szCs w:val="24"/>
          <w:shd w:val="clear" w:color="auto" w:fill="FFFFFF"/>
        </w:rPr>
        <w:t>) </w:t>
      </w:r>
    </w:p>
    <w:p w:rsidR="00AC0A09" w:rsidRPr="00AC0A09" w:rsidRDefault="00AC0A09" w:rsidP="006A6471">
      <w:pPr>
        <w:pStyle w:val="a5"/>
        <w:widowControl/>
        <w:numPr>
          <w:ilvl w:val="0"/>
          <w:numId w:val="86"/>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highlight w:val="yellow"/>
          <w:shd w:val="clear" w:color="auto" w:fill="FFFFFF"/>
        </w:rPr>
        <w:t>中午時段</w:t>
      </w:r>
      <w:r w:rsidRPr="00AC0A09">
        <w:rPr>
          <w:rFonts w:ascii="Arial" w:eastAsia="SimSun" w:hAnsi="Arial" w:cs="Arial"/>
          <w:color w:val="222222"/>
          <w:szCs w:val="24"/>
          <w:highlight w:val="yellow"/>
          <w:shd w:val="clear" w:color="auto" w:fill="FFFFFF"/>
        </w:rPr>
        <w:t>12:00-13:00</w:t>
      </w:r>
      <w:r w:rsidRPr="00AC0A09">
        <w:rPr>
          <w:rFonts w:ascii="Arial" w:eastAsia="SimSun" w:hAnsi="Arial" w:cs="Arial"/>
          <w:color w:val="222222"/>
          <w:szCs w:val="24"/>
          <w:highlight w:val="yellow"/>
          <w:shd w:val="clear" w:color="auto" w:fill="FFFFFF"/>
        </w:rPr>
        <w:t>使用運動設施請維持音量適宜</w:t>
      </w:r>
    </w:p>
    <w:p w:rsidR="00901A36" w:rsidRPr="00AC0A09" w:rsidRDefault="00D8276E" w:rsidP="006A6471">
      <w:pPr>
        <w:pStyle w:val="a5"/>
        <w:widowControl/>
        <w:numPr>
          <w:ilvl w:val="0"/>
          <w:numId w:val="86"/>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若有特殊活動時暫停開放。活動時段請參考</w:t>
      </w:r>
      <w:hyperlink r:id="rId9" w:tgtFrame="_blank" w:history="1">
        <w:r w:rsidRPr="00AC0A09">
          <w:rPr>
            <w:rStyle w:val="a4"/>
            <w:rFonts w:ascii="Arial" w:eastAsia="SimSun" w:hAnsi="Arial" w:cs="Arial"/>
            <w:color w:val="1155CC"/>
            <w:szCs w:val="24"/>
            <w:shd w:val="clear" w:color="auto" w:fill="FFFFFF"/>
          </w:rPr>
          <w:t>8F</w:t>
        </w:r>
        <w:proofErr w:type="gramStart"/>
        <w:r w:rsidRPr="00AC0A09">
          <w:rPr>
            <w:rStyle w:val="a4"/>
            <w:rFonts w:ascii="Arial" w:eastAsia="SimSun" w:hAnsi="Arial" w:cs="Arial"/>
            <w:color w:val="1155CC"/>
            <w:szCs w:val="24"/>
            <w:shd w:val="clear" w:color="auto" w:fill="FFFFFF"/>
          </w:rPr>
          <w:t>線上</w:t>
        </w:r>
        <w:proofErr w:type="gramEnd"/>
        <w:r w:rsidRPr="00AC0A09">
          <w:rPr>
            <w:rStyle w:val="a4"/>
            <w:rFonts w:ascii="Arial" w:eastAsia="SimSun" w:hAnsi="Arial" w:cs="Arial"/>
            <w:color w:val="1155CC"/>
            <w:szCs w:val="24"/>
            <w:shd w:val="clear" w:color="auto" w:fill="FFFFFF"/>
          </w:rPr>
          <w:t>Google</w:t>
        </w:r>
        <w:r w:rsidRPr="00AC0A09">
          <w:rPr>
            <w:rStyle w:val="a4"/>
            <w:rFonts w:ascii="Arial" w:eastAsia="SimSun" w:hAnsi="Arial" w:cs="Arial"/>
            <w:color w:val="1155CC"/>
            <w:szCs w:val="24"/>
            <w:shd w:val="clear" w:color="auto" w:fill="FFFFFF"/>
          </w:rPr>
          <w:t>共用表單</w:t>
        </w:r>
      </w:hyperlink>
      <w:r w:rsidRPr="00AC0A09">
        <w:rPr>
          <w:rFonts w:ascii="Arial" w:eastAsia="SimSun" w:hAnsi="Arial" w:cs="Arial"/>
          <w:color w:val="222222"/>
          <w:szCs w:val="24"/>
          <w:shd w:val="clear" w:color="auto" w:fill="FFFFFF"/>
        </w:rPr>
        <w:t>。</w:t>
      </w:r>
    </w:p>
    <w:p w:rsidR="00901A36" w:rsidRPr="00AC0A09" w:rsidRDefault="00D8276E" w:rsidP="006A6471">
      <w:pPr>
        <w:pStyle w:val="a5"/>
        <w:widowControl/>
        <w:numPr>
          <w:ilvl w:val="0"/>
          <w:numId w:val="86"/>
        </w:numPr>
        <w:ind w:leftChars="0"/>
        <w:rPr>
          <w:rFonts w:ascii="Arial" w:eastAsia="SimSun" w:hAnsi="Arial" w:cs="Arial"/>
          <w:color w:val="222222"/>
          <w:szCs w:val="24"/>
          <w:shd w:val="clear" w:color="auto" w:fill="FFFFFF"/>
        </w:rPr>
      </w:pPr>
      <w:r w:rsidRPr="00AC0A09">
        <w:rPr>
          <w:rStyle w:val="il"/>
          <w:rFonts w:ascii="Arial" w:eastAsia="SimSun" w:hAnsi="Arial" w:cs="Arial"/>
          <w:color w:val="222222"/>
          <w:szCs w:val="24"/>
          <w:shd w:val="clear" w:color="auto" w:fill="FFFFFF"/>
        </w:rPr>
        <w:t>八樓</w:t>
      </w:r>
      <w:r w:rsidRPr="00AC0A09">
        <w:rPr>
          <w:rFonts w:ascii="Arial" w:eastAsia="SimSun" w:hAnsi="Arial" w:cs="Arial"/>
          <w:color w:val="222222"/>
          <w:szCs w:val="24"/>
          <w:shd w:val="clear" w:color="auto" w:fill="FFFFFF"/>
        </w:rPr>
        <w:t>設施</w:t>
      </w:r>
      <w:r w:rsidR="00901A36" w:rsidRPr="00AC0A09">
        <w:rPr>
          <w:rFonts w:ascii="Arial" w:eastAsia="SimSun" w:hAnsi="Arial" w:cs="Arial"/>
          <w:color w:val="222222"/>
          <w:szCs w:val="24"/>
          <w:shd w:val="clear" w:color="auto" w:fill="FFFFFF"/>
        </w:rPr>
        <w:t>「</w:t>
      </w:r>
      <w:r w:rsidRPr="00AC0A09">
        <w:rPr>
          <w:rFonts w:ascii="Arial" w:eastAsia="SimSun" w:hAnsi="Arial" w:cs="Arial"/>
          <w:color w:val="222222"/>
          <w:szCs w:val="24"/>
          <w:shd w:val="clear" w:color="auto" w:fill="FFFFFF"/>
        </w:rPr>
        <w:t>不</w:t>
      </w:r>
      <w:r w:rsidR="00901A36" w:rsidRPr="00AC0A09">
        <w:rPr>
          <w:rFonts w:ascii="Arial" w:eastAsia="SimSun" w:hAnsi="Arial" w:cs="Arial"/>
          <w:color w:val="222222"/>
          <w:szCs w:val="24"/>
          <w:shd w:val="clear" w:color="auto" w:fill="FFFFFF"/>
        </w:rPr>
        <w:t>」</w:t>
      </w:r>
      <w:r w:rsidRPr="00AC0A09">
        <w:rPr>
          <w:rFonts w:ascii="Arial" w:eastAsia="SimSun" w:hAnsi="Arial" w:cs="Arial"/>
          <w:color w:val="222222"/>
          <w:szCs w:val="24"/>
          <w:shd w:val="clear" w:color="auto" w:fill="FFFFFF"/>
        </w:rPr>
        <w:t>開放同仁的親友使用。</w:t>
      </w:r>
    </w:p>
    <w:p w:rsidR="00901A36" w:rsidRPr="00AC0A09" w:rsidRDefault="00D8276E" w:rsidP="006A6471">
      <w:pPr>
        <w:pStyle w:val="a5"/>
        <w:widowControl/>
        <w:numPr>
          <w:ilvl w:val="0"/>
          <w:numId w:val="86"/>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最後離開的同仁，請關閉電燈與空調</w:t>
      </w:r>
      <w:r w:rsidRPr="00AC0A09">
        <w:rPr>
          <w:rFonts w:ascii="Arial" w:eastAsia="SimSun" w:hAnsi="Arial" w:cs="Arial"/>
          <w:color w:val="222222"/>
          <w:szCs w:val="24"/>
          <w:shd w:val="clear" w:color="auto" w:fill="FFFFFF"/>
        </w:rPr>
        <w:t xml:space="preserve"> (</w:t>
      </w:r>
      <w:r w:rsidRPr="00AC0A09">
        <w:rPr>
          <w:rFonts w:ascii="Arial" w:eastAsia="SimSun" w:hAnsi="Arial" w:cs="Arial"/>
          <w:color w:val="222222"/>
          <w:szCs w:val="24"/>
          <w:shd w:val="clear" w:color="auto" w:fill="FFFFFF"/>
        </w:rPr>
        <w:t>開關位於</w:t>
      </w:r>
      <w:r w:rsidRPr="00AC0A09">
        <w:rPr>
          <w:rFonts w:ascii="Arial" w:eastAsia="SimSun" w:hAnsi="Arial" w:cs="Arial"/>
          <w:color w:val="222222"/>
          <w:szCs w:val="24"/>
          <w:shd w:val="clear" w:color="auto" w:fill="FFFFFF"/>
        </w:rPr>
        <w:t>8</w:t>
      </w:r>
      <w:r w:rsidRPr="00AC0A09">
        <w:rPr>
          <w:rStyle w:val="il"/>
          <w:rFonts w:ascii="Arial" w:eastAsia="SimSun" w:hAnsi="Arial" w:cs="Arial"/>
          <w:color w:val="222222"/>
          <w:szCs w:val="24"/>
          <w:shd w:val="clear" w:color="auto" w:fill="FFFFFF"/>
        </w:rPr>
        <w:t>樓</w:t>
      </w:r>
      <w:r w:rsidRPr="00AC0A09">
        <w:rPr>
          <w:rFonts w:ascii="Arial" w:eastAsia="SimSun" w:hAnsi="Arial" w:cs="Arial"/>
          <w:color w:val="222222"/>
          <w:szCs w:val="24"/>
          <w:shd w:val="clear" w:color="auto" w:fill="FFFFFF"/>
        </w:rPr>
        <w:t>正</w:t>
      </w:r>
      <w:proofErr w:type="gramStart"/>
      <w:r w:rsidRPr="00AC0A09">
        <w:rPr>
          <w:rFonts w:ascii="Arial" w:eastAsia="SimSun" w:hAnsi="Arial" w:cs="Arial"/>
          <w:color w:val="222222"/>
          <w:szCs w:val="24"/>
          <w:shd w:val="clear" w:color="auto" w:fill="FFFFFF"/>
        </w:rPr>
        <w:t>門口櫃</w:t>
      </w:r>
      <w:proofErr w:type="gramEnd"/>
      <w:r w:rsidRPr="00AC0A09">
        <w:rPr>
          <w:rFonts w:ascii="Arial" w:eastAsia="SimSun" w:hAnsi="Arial" w:cs="Arial"/>
          <w:color w:val="222222"/>
          <w:szCs w:val="24"/>
          <w:shd w:val="clear" w:color="auto" w:fill="FFFFFF"/>
        </w:rPr>
        <w:t>內</w:t>
      </w:r>
      <w:r w:rsidRPr="00AC0A09">
        <w:rPr>
          <w:rFonts w:ascii="Arial" w:eastAsia="SimSun" w:hAnsi="Arial" w:cs="Arial"/>
          <w:color w:val="222222"/>
          <w:szCs w:val="24"/>
          <w:shd w:val="clear" w:color="auto" w:fill="FFFFFF"/>
        </w:rPr>
        <w:t>)</w:t>
      </w:r>
      <w:r w:rsidRPr="00AC0A09">
        <w:rPr>
          <w:rFonts w:ascii="Arial" w:eastAsia="SimSun" w:hAnsi="Arial" w:cs="Arial"/>
          <w:color w:val="222222"/>
          <w:szCs w:val="24"/>
          <w:shd w:val="clear" w:color="auto" w:fill="FFFFFF"/>
        </w:rPr>
        <w:t>。</w:t>
      </w:r>
    </w:p>
    <w:p w:rsidR="00901A36" w:rsidRPr="00AC0A09" w:rsidRDefault="00901A36" w:rsidP="00901A36">
      <w:pPr>
        <w:widowControl/>
        <w:rPr>
          <w:rFonts w:ascii="Arial" w:eastAsia="SimSun" w:hAnsi="Arial" w:cs="Arial"/>
          <w:b/>
          <w:bCs/>
          <w:color w:val="222222"/>
          <w:szCs w:val="24"/>
          <w:u w:val="single"/>
          <w:shd w:val="clear" w:color="auto" w:fill="FFFFFF"/>
        </w:rPr>
      </w:pPr>
    </w:p>
    <w:p w:rsidR="001E79EB" w:rsidRPr="0056790A" w:rsidRDefault="00D8276E" w:rsidP="0056790A">
      <w:pPr>
        <w:pStyle w:val="a5"/>
        <w:numPr>
          <w:ilvl w:val="0"/>
          <w:numId w:val="110"/>
        </w:numPr>
        <w:overflowPunct w:val="0"/>
        <w:autoSpaceDE w:val="0"/>
        <w:autoSpaceDN w:val="0"/>
        <w:adjustRightInd w:val="0"/>
        <w:ind w:leftChars="0" w:right="140"/>
        <w:jc w:val="both"/>
        <w:rPr>
          <w:rFonts w:ascii="Arial" w:eastAsia="SimSun" w:hAnsi="Arial" w:cs="Arial"/>
          <w:kern w:val="0"/>
          <w:szCs w:val="24"/>
          <w:rPrChange w:id="739" w:author="Wayne.Tu" w:date="2019-11-12T15:12:00Z">
            <w:rPr>
              <w:shd w:val="clear" w:color="auto" w:fill="FFFFFF"/>
            </w:rPr>
          </w:rPrChange>
        </w:rPr>
        <w:pPrChange w:id="740" w:author="Wayne.Tu" w:date="2019-11-12T15:12:00Z">
          <w:pPr>
            <w:widowControl/>
          </w:pPr>
        </w:pPrChange>
      </w:pPr>
      <w:r w:rsidRPr="0056790A">
        <w:rPr>
          <w:rFonts w:ascii="Arial" w:eastAsia="SimSun" w:hAnsi="Arial" w:cs="Arial"/>
          <w:kern w:val="0"/>
          <w:szCs w:val="24"/>
          <w:rPrChange w:id="741" w:author="Wayne.Tu" w:date="2019-11-12T15:12:00Z">
            <w:rPr>
              <w:shd w:val="clear" w:color="auto" w:fill="FFFFFF"/>
            </w:rPr>
          </w:rPrChange>
        </w:rPr>
        <w:t>健身區</w:t>
      </w:r>
      <w:r w:rsidRPr="0056790A">
        <w:rPr>
          <w:rFonts w:ascii="Arial" w:eastAsia="SimSun" w:hAnsi="Arial" w:cs="Arial"/>
          <w:kern w:val="0"/>
          <w:szCs w:val="24"/>
          <w:rPrChange w:id="742" w:author="Wayne.Tu" w:date="2019-11-12T15:12:00Z">
            <w:rPr>
              <w:shd w:val="clear" w:color="auto" w:fill="FFFFFF"/>
            </w:rPr>
          </w:rPrChange>
        </w:rPr>
        <w:t>&amp;</w:t>
      </w:r>
      <w:r w:rsidRPr="0056790A">
        <w:rPr>
          <w:rFonts w:ascii="Arial" w:eastAsia="SimSun" w:hAnsi="Arial" w:cs="Arial"/>
          <w:kern w:val="0"/>
          <w:szCs w:val="24"/>
          <w:rPrChange w:id="743" w:author="Wayne.Tu" w:date="2019-11-12T15:12:00Z">
            <w:rPr>
              <w:shd w:val="clear" w:color="auto" w:fill="FFFFFF"/>
            </w:rPr>
          </w:rPrChange>
        </w:rPr>
        <w:t>淋浴間使用</w:t>
      </w:r>
    </w:p>
    <w:p w:rsidR="001E79EB" w:rsidRPr="00AC0A09" w:rsidRDefault="00D8276E" w:rsidP="006A6471">
      <w:pPr>
        <w:pStyle w:val="a5"/>
        <w:widowControl/>
        <w:numPr>
          <w:ilvl w:val="0"/>
          <w:numId w:val="87"/>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進入健身區</w:t>
      </w:r>
      <w:proofErr w:type="gramStart"/>
      <w:r w:rsidRPr="00AC0A09">
        <w:rPr>
          <w:rFonts w:ascii="Arial" w:eastAsia="SimSun" w:hAnsi="Arial" w:cs="Arial"/>
          <w:color w:val="222222"/>
          <w:szCs w:val="24"/>
          <w:shd w:val="clear" w:color="auto" w:fill="FFFFFF"/>
        </w:rPr>
        <w:t>需著</w:t>
      </w:r>
      <w:proofErr w:type="gramEnd"/>
      <w:r w:rsidRPr="00AC0A09">
        <w:rPr>
          <w:rFonts w:ascii="Arial" w:eastAsia="SimSun" w:hAnsi="Arial" w:cs="Arial"/>
          <w:color w:val="222222"/>
          <w:szCs w:val="24"/>
          <w:shd w:val="clear" w:color="auto" w:fill="FFFFFF"/>
        </w:rPr>
        <w:t>乾淨運動鞋、並攜帶個人毛巾。</w:t>
      </w:r>
    </w:p>
    <w:p w:rsidR="001E79EB" w:rsidRPr="00AC0A09" w:rsidRDefault="00D8276E" w:rsidP="006A6471">
      <w:pPr>
        <w:pStyle w:val="a5"/>
        <w:widowControl/>
        <w:numPr>
          <w:ilvl w:val="0"/>
          <w:numId w:val="87"/>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器材或用具使用後請擦拭乾淨並歸位。</w:t>
      </w:r>
    </w:p>
    <w:p w:rsidR="001E79EB" w:rsidRPr="00AC0A09" w:rsidRDefault="00D8276E" w:rsidP="006A6471">
      <w:pPr>
        <w:pStyle w:val="a5"/>
        <w:widowControl/>
        <w:numPr>
          <w:ilvl w:val="0"/>
          <w:numId w:val="87"/>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rPr>
        <w:t>各項器材使用限</w:t>
      </w:r>
      <w:r w:rsidRPr="00AC0A09">
        <w:rPr>
          <w:rFonts w:ascii="Arial" w:eastAsia="SimSun" w:hAnsi="Arial" w:cs="Arial"/>
          <w:color w:val="222222"/>
          <w:szCs w:val="24"/>
        </w:rPr>
        <w:t>30</w:t>
      </w:r>
      <w:r w:rsidRPr="00AC0A09">
        <w:rPr>
          <w:rFonts w:ascii="Arial" w:eastAsia="SimSun" w:hAnsi="Arial" w:cs="Arial"/>
          <w:color w:val="222222"/>
          <w:szCs w:val="24"/>
        </w:rPr>
        <w:t>分鐘。</w:t>
      </w:r>
      <w:r w:rsidRPr="00AC0A09">
        <w:rPr>
          <w:rFonts w:ascii="Arial" w:eastAsia="SimSun" w:hAnsi="Arial" w:cs="Arial"/>
          <w:color w:val="222222"/>
          <w:szCs w:val="24"/>
        </w:rPr>
        <w:t>(</w:t>
      </w:r>
      <w:r w:rsidRPr="00AC0A09">
        <w:rPr>
          <w:rFonts w:ascii="Arial" w:eastAsia="SimSun" w:hAnsi="Arial" w:cs="Arial"/>
          <w:color w:val="222222"/>
          <w:szCs w:val="24"/>
        </w:rPr>
        <w:t>若無人等候則不在此限</w:t>
      </w:r>
      <w:r w:rsidRPr="00AC0A09">
        <w:rPr>
          <w:rFonts w:ascii="Arial" w:eastAsia="SimSun" w:hAnsi="Arial" w:cs="Arial"/>
          <w:color w:val="222222"/>
          <w:szCs w:val="24"/>
        </w:rPr>
        <w:t>)</w:t>
      </w:r>
    </w:p>
    <w:p w:rsidR="00D8276E" w:rsidRPr="00AC0A09" w:rsidRDefault="00D8276E" w:rsidP="006A6471">
      <w:pPr>
        <w:pStyle w:val="a5"/>
        <w:widowControl/>
        <w:numPr>
          <w:ilvl w:val="0"/>
          <w:numId w:val="87"/>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rPr>
        <w:t>淋浴間使用後請開門通風，並保持整潔。</w:t>
      </w:r>
    </w:p>
    <w:p w:rsidR="00D8276E" w:rsidRPr="00AC0A09" w:rsidRDefault="00D8276E" w:rsidP="00D8276E">
      <w:pPr>
        <w:shd w:val="clear" w:color="auto" w:fill="FFFFFF"/>
        <w:rPr>
          <w:rFonts w:ascii="Arial" w:eastAsia="SimSun" w:hAnsi="Arial" w:cs="Arial"/>
          <w:color w:val="222222"/>
          <w:szCs w:val="24"/>
        </w:rPr>
      </w:pPr>
    </w:p>
    <w:p w:rsidR="001E79EB" w:rsidRPr="0056790A" w:rsidRDefault="00D8276E" w:rsidP="0056790A">
      <w:pPr>
        <w:pStyle w:val="a5"/>
        <w:numPr>
          <w:ilvl w:val="0"/>
          <w:numId w:val="110"/>
        </w:numPr>
        <w:overflowPunct w:val="0"/>
        <w:autoSpaceDE w:val="0"/>
        <w:autoSpaceDN w:val="0"/>
        <w:adjustRightInd w:val="0"/>
        <w:ind w:leftChars="0" w:right="140"/>
        <w:jc w:val="both"/>
        <w:rPr>
          <w:rFonts w:ascii="Arial" w:eastAsia="SimSun" w:hAnsi="Arial" w:cs="Arial"/>
          <w:kern w:val="0"/>
          <w:szCs w:val="24"/>
          <w:rPrChange w:id="744" w:author="Wayne.Tu" w:date="2019-11-12T15:12:00Z">
            <w:rPr/>
          </w:rPrChange>
        </w:rPr>
        <w:pPrChange w:id="745" w:author="Wayne.Tu" w:date="2019-11-12T15:12:00Z">
          <w:pPr/>
        </w:pPrChange>
      </w:pPr>
      <w:r w:rsidRPr="0056790A">
        <w:rPr>
          <w:rFonts w:ascii="Arial" w:eastAsia="SimSun" w:hAnsi="Arial" w:cs="Arial"/>
          <w:kern w:val="0"/>
          <w:szCs w:val="24"/>
          <w:rPrChange w:id="746" w:author="Wayne.Tu" w:date="2019-11-12T15:12:00Z">
            <w:rPr>
              <w:shd w:val="clear" w:color="auto" w:fill="FFFFFF"/>
            </w:rPr>
          </w:rPrChange>
        </w:rPr>
        <w:t>桌遊社遊戲使用</w:t>
      </w:r>
    </w:p>
    <w:p w:rsidR="001E79EB" w:rsidRPr="00AC0A09" w:rsidRDefault="00D8276E" w:rsidP="006A6471">
      <w:pPr>
        <w:pStyle w:val="a5"/>
        <w:numPr>
          <w:ilvl w:val="0"/>
          <w:numId w:val="88"/>
        </w:numPr>
        <w:ind w:leftChars="0"/>
        <w:rPr>
          <w:rFonts w:ascii="Arial" w:eastAsia="SimSun" w:hAnsi="Arial" w:cs="Arial"/>
          <w:szCs w:val="24"/>
        </w:rPr>
      </w:pPr>
      <w:r w:rsidRPr="00AC0A09">
        <w:rPr>
          <w:rFonts w:ascii="Arial" w:eastAsia="SimSun" w:hAnsi="Arial" w:cs="Arial"/>
          <w:color w:val="222222"/>
          <w:szCs w:val="24"/>
          <w:shd w:val="clear" w:color="auto" w:fill="FFFFFF"/>
        </w:rPr>
        <w:t>遊戲只能於</w:t>
      </w:r>
      <w:r w:rsidRPr="00AC0A09">
        <w:rPr>
          <w:rStyle w:val="il"/>
          <w:rFonts w:ascii="Arial" w:eastAsia="SimSun" w:hAnsi="Arial" w:cs="Arial"/>
          <w:color w:val="222222"/>
          <w:szCs w:val="24"/>
          <w:shd w:val="clear" w:color="auto" w:fill="FFFFFF"/>
        </w:rPr>
        <w:t>八樓</w:t>
      </w:r>
      <w:r w:rsidRPr="00AC0A09">
        <w:rPr>
          <w:rFonts w:ascii="Arial" w:eastAsia="SimSun" w:hAnsi="Arial" w:cs="Arial"/>
          <w:color w:val="222222"/>
          <w:szCs w:val="24"/>
          <w:shd w:val="clear" w:color="auto" w:fill="FFFFFF"/>
        </w:rPr>
        <w:t>使用，不得外借回家。</w:t>
      </w:r>
    </w:p>
    <w:p w:rsidR="001E79EB" w:rsidRPr="00AC0A09" w:rsidRDefault="00D8276E" w:rsidP="006A6471">
      <w:pPr>
        <w:pStyle w:val="a5"/>
        <w:numPr>
          <w:ilvl w:val="0"/>
          <w:numId w:val="88"/>
        </w:numPr>
        <w:ind w:leftChars="0"/>
        <w:rPr>
          <w:rFonts w:ascii="Arial" w:eastAsia="SimSun" w:hAnsi="Arial" w:cs="Arial"/>
          <w:szCs w:val="24"/>
        </w:rPr>
      </w:pPr>
      <w:r w:rsidRPr="00AC0A09">
        <w:rPr>
          <w:rFonts w:ascii="Arial" w:eastAsia="SimSun" w:hAnsi="Arial" w:cs="Arial"/>
          <w:color w:val="222222"/>
          <w:szCs w:val="24"/>
          <w:shd w:val="clear" w:color="auto" w:fill="FFFFFF"/>
        </w:rPr>
        <w:t>遊戲使用前與使用中，確保桌面乾淨及遊戲配件完整。</w:t>
      </w:r>
    </w:p>
    <w:p w:rsidR="001E79EB" w:rsidRPr="00AC0A09" w:rsidRDefault="00D8276E" w:rsidP="006A6471">
      <w:pPr>
        <w:pStyle w:val="a5"/>
        <w:numPr>
          <w:ilvl w:val="0"/>
          <w:numId w:val="88"/>
        </w:numPr>
        <w:ind w:leftChars="0"/>
        <w:rPr>
          <w:rFonts w:ascii="Arial" w:eastAsia="SimSun" w:hAnsi="Arial" w:cs="Arial"/>
          <w:szCs w:val="24"/>
        </w:rPr>
      </w:pPr>
      <w:r w:rsidRPr="00AC0A09">
        <w:rPr>
          <w:rFonts w:ascii="Arial" w:eastAsia="SimSun" w:hAnsi="Arial" w:cs="Arial"/>
          <w:color w:val="222222"/>
          <w:szCs w:val="24"/>
          <w:shd w:val="clear" w:color="auto" w:fill="FFFFFF"/>
        </w:rPr>
        <w:t>遊戲結束後，有系統收好，確保</w:t>
      </w:r>
      <w:proofErr w:type="gramStart"/>
      <w:r w:rsidRPr="00AC0A09">
        <w:rPr>
          <w:rFonts w:ascii="Arial" w:eastAsia="SimSun" w:hAnsi="Arial" w:cs="Arial"/>
          <w:color w:val="222222"/>
          <w:szCs w:val="24"/>
          <w:shd w:val="clear" w:color="auto" w:fill="FFFFFF"/>
        </w:rPr>
        <w:t>未缺件</w:t>
      </w:r>
      <w:proofErr w:type="gramEnd"/>
      <w:r w:rsidRPr="00AC0A09">
        <w:rPr>
          <w:rFonts w:ascii="Arial" w:eastAsia="SimSun" w:hAnsi="Arial" w:cs="Arial"/>
          <w:color w:val="222222"/>
          <w:szCs w:val="24"/>
          <w:shd w:val="clear" w:color="auto" w:fill="FFFFFF"/>
        </w:rPr>
        <w:t>並將遊戲歸位。</w:t>
      </w:r>
    </w:p>
    <w:p w:rsidR="001E79EB" w:rsidRPr="00AC0A09" w:rsidRDefault="00D8276E" w:rsidP="001E79EB">
      <w:pPr>
        <w:pStyle w:val="a5"/>
        <w:numPr>
          <w:ilvl w:val="0"/>
          <w:numId w:val="88"/>
        </w:numPr>
        <w:ind w:leftChars="0"/>
        <w:rPr>
          <w:rFonts w:ascii="Arial" w:eastAsia="SimSun" w:hAnsi="Arial" w:cs="Arial"/>
          <w:szCs w:val="24"/>
        </w:rPr>
      </w:pPr>
      <w:r w:rsidRPr="00AC0A09">
        <w:rPr>
          <w:rFonts w:ascii="Arial" w:eastAsia="SimSun" w:hAnsi="Arial" w:cs="Arial"/>
          <w:color w:val="222222"/>
          <w:szCs w:val="24"/>
          <w:shd w:val="clear" w:color="auto" w:fill="FFFFFF"/>
        </w:rPr>
        <w:t>未開封或尚未</w:t>
      </w:r>
      <w:proofErr w:type="gramStart"/>
      <w:r w:rsidRPr="00AC0A09">
        <w:rPr>
          <w:rFonts w:ascii="Arial" w:eastAsia="SimSun" w:hAnsi="Arial" w:cs="Arial"/>
          <w:color w:val="222222"/>
          <w:szCs w:val="24"/>
          <w:shd w:val="clear" w:color="auto" w:fill="FFFFFF"/>
        </w:rPr>
        <w:t>裝牌套</w:t>
      </w:r>
      <w:proofErr w:type="gramEnd"/>
      <w:r w:rsidRPr="00AC0A09">
        <w:rPr>
          <w:rFonts w:ascii="Arial" w:eastAsia="SimSun" w:hAnsi="Arial" w:cs="Arial"/>
          <w:color w:val="222222"/>
          <w:szCs w:val="24"/>
          <w:shd w:val="clear" w:color="auto" w:fill="FFFFFF"/>
        </w:rPr>
        <w:t>的遊戲，暫不開放使用。</w:t>
      </w:r>
    </w:p>
    <w:p w:rsidR="0056790A" w:rsidRDefault="00D8276E" w:rsidP="0056790A">
      <w:pPr>
        <w:pStyle w:val="a5"/>
        <w:ind w:leftChars="0"/>
        <w:rPr>
          <w:ins w:id="747" w:author="Wayne.Tu" w:date="2019-11-12T15:12:00Z"/>
          <w:rFonts w:ascii="Arial" w:hAnsi="Arial" w:cs="Arial"/>
          <w:kern w:val="0"/>
          <w:szCs w:val="24"/>
        </w:rPr>
        <w:pPrChange w:id="748" w:author="Wayne.Tu" w:date="2019-11-12T15:12:00Z">
          <w:pPr/>
        </w:pPrChange>
      </w:pPr>
      <w:r w:rsidRPr="0056790A">
        <w:rPr>
          <w:rFonts w:ascii="Arial" w:eastAsia="SimSun" w:hAnsi="Arial" w:cs="Arial"/>
          <w:color w:val="222222"/>
          <w:szCs w:val="24"/>
          <w:shd w:val="clear" w:color="auto" w:fill="FFFFFF"/>
          <w:rPrChange w:id="749" w:author="Wayne.Tu" w:date="2019-11-12T15:11:00Z">
            <w:rPr>
              <w:shd w:val="clear" w:color="auto" w:fill="FFFFFF"/>
            </w:rPr>
          </w:rPrChange>
        </w:rPr>
        <w:t>若有任何疑問，請回報</w:t>
      </w:r>
      <w:ins w:id="750" w:author="Wayne.Tu" w:date="2019-11-12T15:14:00Z">
        <w:r w:rsidR="000C6A0B" w:rsidRPr="000C6A0B">
          <w:rPr>
            <w:rFonts w:ascii="SimSun" w:eastAsia="SimSun" w:hAnsi="SimSun" w:cs="Arial" w:hint="eastAsia"/>
            <w:color w:val="222222"/>
            <w:szCs w:val="24"/>
            <w:shd w:val="clear" w:color="auto" w:fill="FFFFFF"/>
            <w:lang w:eastAsia="zh-HK"/>
            <w:rPrChange w:id="751" w:author="Wayne.Tu" w:date="2019-11-12T15:15:00Z">
              <w:rPr>
                <w:rFonts w:ascii="Arial" w:hAnsi="Arial" w:cs="Arial" w:hint="eastAsia"/>
                <w:color w:val="222222"/>
                <w:szCs w:val="24"/>
                <w:shd w:val="clear" w:color="auto" w:fill="FFFFFF"/>
                <w:lang w:eastAsia="zh-HK"/>
              </w:rPr>
            </w:rPrChange>
          </w:rPr>
          <w:t>人力資源</w:t>
        </w:r>
      </w:ins>
      <w:del w:id="752" w:author="Wayne.Tu" w:date="2019-11-12T15:14:00Z">
        <w:r w:rsidRPr="000C6A0B" w:rsidDel="000C6A0B">
          <w:rPr>
            <w:rFonts w:ascii="SimSun" w:eastAsia="SimSun" w:hAnsi="SimSun" w:cs="Arial"/>
            <w:color w:val="222222"/>
            <w:szCs w:val="24"/>
            <w:shd w:val="clear" w:color="auto" w:fill="FFFFFF"/>
            <w:rPrChange w:id="753" w:author="Wayne.Tu" w:date="2019-11-12T15:15:00Z">
              <w:rPr>
                <w:shd w:val="clear" w:color="auto" w:fill="FFFFFF"/>
              </w:rPr>
            </w:rPrChange>
          </w:rPr>
          <w:delText>HR</w:delText>
        </w:r>
      </w:del>
      <w:r w:rsidRPr="0056790A">
        <w:rPr>
          <w:rFonts w:ascii="Arial" w:eastAsia="SimSun" w:hAnsi="Arial" w:cs="Arial"/>
          <w:color w:val="222222"/>
          <w:szCs w:val="24"/>
          <w:shd w:val="clear" w:color="auto" w:fill="FFFFFF"/>
          <w:rPrChange w:id="754" w:author="Wayne.Tu" w:date="2019-11-12T15:11:00Z">
            <w:rPr>
              <w:shd w:val="clear" w:color="auto" w:fill="FFFFFF"/>
            </w:rPr>
          </w:rPrChange>
        </w:rPr>
        <w:t>或桌遊社社長。</w:t>
      </w:r>
      <w:r w:rsidRPr="0056790A">
        <w:rPr>
          <w:rFonts w:ascii="Arial" w:eastAsia="SimSun" w:hAnsi="Arial" w:cs="Arial"/>
          <w:color w:val="222222"/>
          <w:szCs w:val="24"/>
          <w:rPrChange w:id="755" w:author="Wayne.Tu" w:date="2019-11-12T15:11:00Z">
            <w:rPr/>
          </w:rPrChange>
        </w:rPr>
        <w:br/>
      </w:r>
      <w:del w:id="756" w:author="Wayne.Tu" w:date="2019-11-12T15:12:00Z">
        <w:r w:rsidRPr="0056790A" w:rsidDel="0056790A">
          <w:rPr>
            <w:rFonts w:ascii="Arial" w:eastAsia="SimSun" w:hAnsi="Arial" w:cs="Arial"/>
            <w:color w:val="222222"/>
            <w:szCs w:val="24"/>
            <w:shd w:val="clear" w:color="auto" w:fill="FFFFFF"/>
            <w:rPrChange w:id="757" w:author="Wayne.Tu" w:date="2019-11-12T15:11:00Z">
              <w:rPr>
                <w:shd w:val="clear" w:color="auto" w:fill="FFFFFF"/>
              </w:rPr>
            </w:rPrChange>
          </w:rPr>
          <w:br/>
        </w:r>
      </w:del>
    </w:p>
    <w:p w:rsidR="0056790A" w:rsidRPr="0056790A" w:rsidRDefault="00D8276E" w:rsidP="0056790A">
      <w:pPr>
        <w:pStyle w:val="a5"/>
        <w:numPr>
          <w:ilvl w:val="0"/>
          <w:numId w:val="110"/>
        </w:numPr>
        <w:overflowPunct w:val="0"/>
        <w:autoSpaceDE w:val="0"/>
        <w:autoSpaceDN w:val="0"/>
        <w:adjustRightInd w:val="0"/>
        <w:ind w:leftChars="0" w:right="140"/>
        <w:jc w:val="both"/>
        <w:rPr>
          <w:ins w:id="758" w:author="Wayne.Tu" w:date="2019-11-12T15:13:00Z"/>
          <w:rFonts w:ascii="Arial" w:eastAsia="SimSun" w:hAnsi="Arial" w:cs="Arial"/>
          <w:kern w:val="0"/>
          <w:szCs w:val="24"/>
          <w:rPrChange w:id="759" w:author="Wayne.Tu" w:date="2019-11-12T15:13:00Z">
            <w:rPr>
              <w:ins w:id="760" w:author="Wayne.Tu" w:date="2019-11-12T15:13:00Z"/>
              <w:rFonts w:ascii="Arial" w:eastAsia="SimSun" w:hAnsi="Arial" w:cs="Arial"/>
              <w:color w:val="222222"/>
              <w:szCs w:val="24"/>
              <w:shd w:val="clear" w:color="auto" w:fill="FFFFFF"/>
            </w:rPr>
          </w:rPrChange>
        </w:rPr>
        <w:pPrChange w:id="761" w:author="Wayne.Tu" w:date="2019-11-12T15:13:00Z">
          <w:pPr/>
        </w:pPrChange>
      </w:pPr>
      <w:proofErr w:type="gramStart"/>
      <w:r w:rsidRPr="0056790A">
        <w:rPr>
          <w:rFonts w:ascii="Arial" w:eastAsia="SimSun" w:hAnsi="Arial" w:cs="Arial"/>
          <w:kern w:val="0"/>
          <w:szCs w:val="24"/>
          <w:rPrChange w:id="762" w:author="Wayne.Tu" w:date="2019-11-12T15:12:00Z">
            <w:rPr>
              <w:b/>
              <w:bCs/>
              <w:u w:val="single"/>
              <w:shd w:val="clear" w:color="auto" w:fill="FFFFFF"/>
            </w:rPr>
          </w:rPrChange>
        </w:rPr>
        <w:t>電競社</w:t>
      </w:r>
      <w:proofErr w:type="gramEnd"/>
      <w:r w:rsidRPr="0056790A">
        <w:rPr>
          <w:rFonts w:ascii="Arial" w:eastAsia="SimSun" w:hAnsi="Arial" w:cs="Arial"/>
          <w:kern w:val="0"/>
          <w:szCs w:val="24"/>
          <w:rPrChange w:id="763" w:author="Wayne.Tu" w:date="2019-11-12T15:12:00Z">
            <w:rPr>
              <w:b/>
              <w:bCs/>
              <w:u w:val="single"/>
              <w:shd w:val="clear" w:color="auto" w:fill="FFFFFF"/>
            </w:rPr>
          </w:rPrChange>
        </w:rPr>
        <w:t>遊戲使用</w:t>
      </w:r>
      <w:r w:rsidRPr="0056790A">
        <w:rPr>
          <w:rFonts w:ascii="Arial" w:eastAsia="SimSun" w:hAnsi="Arial" w:cs="Arial"/>
          <w:kern w:val="0"/>
          <w:szCs w:val="24"/>
          <w:rPrChange w:id="764" w:author="Wayne.Tu" w:date="2019-11-12T15:12:00Z">
            <w:rPr>
              <w:b/>
              <w:bCs/>
              <w:u w:val="single"/>
              <w:shd w:val="clear" w:color="auto" w:fill="FFFFFF"/>
            </w:rPr>
          </w:rPrChange>
        </w:rPr>
        <w:t> </w:t>
      </w:r>
      <w:del w:id="765" w:author="Wayne.Tu" w:date="2019-11-12T15:13:00Z">
        <w:r w:rsidRPr="0056790A" w:rsidDel="0056790A">
          <w:rPr>
            <w:rFonts w:ascii="Arial" w:eastAsia="SimSun" w:hAnsi="Arial" w:cs="Arial"/>
            <w:kern w:val="0"/>
            <w:szCs w:val="24"/>
            <w:rPrChange w:id="766" w:author="Wayne.Tu" w:date="2019-11-12T15:12:00Z">
              <w:rPr>
                <w:shd w:val="clear" w:color="auto" w:fill="FFFFFF"/>
              </w:rPr>
            </w:rPrChange>
          </w:rPr>
          <w:br/>
        </w:r>
      </w:del>
    </w:p>
    <w:p w:rsidR="001E79EB" w:rsidRPr="0056790A" w:rsidRDefault="00D8276E" w:rsidP="0056790A">
      <w:pPr>
        <w:pStyle w:val="a5"/>
        <w:ind w:leftChars="0"/>
        <w:rPr>
          <w:rFonts w:ascii="Arial" w:eastAsia="SimSun" w:hAnsi="Arial" w:cs="Arial"/>
          <w:color w:val="222222"/>
          <w:szCs w:val="24"/>
          <w:shd w:val="clear" w:color="auto" w:fill="FFFFFF"/>
          <w:rPrChange w:id="767" w:author="Wayne.Tu" w:date="2019-11-12T15:12:00Z">
            <w:rPr>
              <w:shd w:val="clear" w:color="auto" w:fill="FFFFFF"/>
            </w:rPr>
          </w:rPrChange>
        </w:rPr>
        <w:pPrChange w:id="768" w:author="Wayne.Tu" w:date="2019-11-12T15:12:00Z">
          <w:pPr/>
        </w:pPrChange>
      </w:pPr>
      <w:r w:rsidRPr="0056790A">
        <w:rPr>
          <w:rFonts w:ascii="Arial" w:eastAsia="SimSun" w:hAnsi="Arial" w:cs="Arial"/>
          <w:color w:val="222222"/>
          <w:szCs w:val="24"/>
          <w:shd w:val="clear" w:color="auto" w:fill="FFFFFF"/>
          <w:rPrChange w:id="769" w:author="Wayne.Tu" w:date="2019-11-12T15:12:00Z">
            <w:rPr>
              <w:shd w:val="clear" w:color="auto" w:fill="FFFFFF"/>
            </w:rPr>
          </w:rPrChange>
        </w:rPr>
        <w:t>PC</w:t>
      </w:r>
      <w:r w:rsidRPr="0056790A">
        <w:rPr>
          <w:rFonts w:ascii="Arial" w:eastAsia="SimSun" w:hAnsi="Arial" w:cs="Arial"/>
          <w:color w:val="222222"/>
          <w:szCs w:val="24"/>
          <w:shd w:val="clear" w:color="auto" w:fill="FFFFFF"/>
          <w:rPrChange w:id="770" w:author="Wayne.Tu" w:date="2019-11-12T15:12:00Z">
            <w:rPr>
              <w:shd w:val="clear" w:color="auto" w:fill="FFFFFF"/>
            </w:rPr>
          </w:rPrChange>
        </w:rPr>
        <w:t>部分</w:t>
      </w:r>
      <w:r w:rsidRPr="0056790A">
        <w:rPr>
          <w:rFonts w:ascii="Arial" w:eastAsia="SimSun" w:hAnsi="Arial" w:cs="Arial"/>
          <w:color w:val="222222"/>
          <w:szCs w:val="24"/>
          <w:shd w:val="clear" w:color="auto" w:fill="FFFFFF"/>
          <w:rPrChange w:id="771" w:author="Wayne.Tu" w:date="2019-11-12T15:12:00Z">
            <w:rPr>
              <w:shd w:val="clear" w:color="auto" w:fill="FFFFFF"/>
            </w:rPr>
          </w:rPrChange>
        </w:rPr>
        <w:t xml:space="preserve"> - </w:t>
      </w:r>
      <w:r w:rsidRPr="0056790A">
        <w:rPr>
          <w:rFonts w:ascii="Arial" w:eastAsia="SimSun" w:hAnsi="Arial" w:cs="Arial"/>
          <w:color w:val="222222"/>
          <w:szCs w:val="24"/>
          <w:shd w:val="clear" w:color="auto" w:fill="FFFFFF"/>
          <w:rPrChange w:id="772" w:author="Wayne.Tu" w:date="2019-11-12T15:12:00Z">
            <w:rPr>
              <w:shd w:val="clear" w:color="auto" w:fill="FFFFFF"/>
            </w:rPr>
          </w:rPrChange>
        </w:rPr>
        <w:t>電視請切換至</w:t>
      </w:r>
      <w:r w:rsidRPr="0056790A">
        <w:rPr>
          <w:rFonts w:ascii="Arial" w:eastAsia="SimSun" w:hAnsi="Arial" w:cs="Arial"/>
          <w:color w:val="222222"/>
          <w:szCs w:val="24"/>
          <w:shd w:val="clear" w:color="auto" w:fill="FFFFFF"/>
          <w:rPrChange w:id="773" w:author="Wayne.Tu" w:date="2019-11-12T15:12:00Z">
            <w:rPr>
              <w:shd w:val="clear" w:color="auto" w:fill="FFFFFF"/>
            </w:rPr>
          </w:rPrChange>
        </w:rPr>
        <w:t>HDMI 1</w:t>
      </w:r>
    </w:p>
    <w:p w:rsidR="001E79EB" w:rsidRPr="00AC0A09" w:rsidRDefault="00D8276E" w:rsidP="006A6471">
      <w:pPr>
        <w:pStyle w:val="a5"/>
        <w:numPr>
          <w:ilvl w:val="0"/>
          <w:numId w:val="89"/>
        </w:numPr>
        <w:ind w:leftChars="0"/>
        <w:rPr>
          <w:rFonts w:ascii="Arial" w:eastAsia="SimSun" w:hAnsi="Arial" w:cs="Arial"/>
          <w:szCs w:val="24"/>
        </w:rPr>
      </w:pPr>
      <w:r w:rsidRPr="00AC0A09">
        <w:rPr>
          <w:rFonts w:ascii="Arial" w:eastAsia="SimSun" w:hAnsi="Arial" w:cs="Arial"/>
          <w:color w:val="222222"/>
          <w:szCs w:val="24"/>
          <w:shd w:val="clear" w:color="auto" w:fill="FFFFFF"/>
        </w:rPr>
        <w:t>遊戲部分可自由遊玩。</w:t>
      </w:r>
    </w:p>
    <w:p w:rsidR="001E79EB" w:rsidRPr="00AC0A09" w:rsidRDefault="00D8276E" w:rsidP="006A6471">
      <w:pPr>
        <w:pStyle w:val="a5"/>
        <w:numPr>
          <w:ilvl w:val="0"/>
          <w:numId w:val="89"/>
        </w:numPr>
        <w:ind w:leftChars="0"/>
        <w:rPr>
          <w:rFonts w:ascii="Arial" w:eastAsia="SimSun" w:hAnsi="Arial" w:cs="Arial"/>
          <w:szCs w:val="24"/>
        </w:rPr>
      </w:pPr>
      <w:r w:rsidRPr="00AC0A09">
        <w:rPr>
          <w:rFonts w:ascii="Arial" w:eastAsia="SimSun" w:hAnsi="Arial" w:cs="Arial"/>
          <w:color w:val="222222"/>
          <w:szCs w:val="24"/>
          <w:shd w:val="clear" w:color="auto" w:fill="FFFFFF"/>
        </w:rPr>
        <w:t>遊戲帳號請勿任意登出。</w:t>
      </w:r>
    </w:p>
    <w:p w:rsidR="001E79EB" w:rsidRPr="00AC0A09" w:rsidRDefault="00D8276E" w:rsidP="006A6471">
      <w:pPr>
        <w:pStyle w:val="a5"/>
        <w:numPr>
          <w:ilvl w:val="0"/>
          <w:numId w:val="89"/>
        </w:numPr>
        <w:ind w:leftChars="0"/>
        <w:rPr>
          <w:rFonts w:ascii="Arial" w:eastAsia="SimSun" w:hAnsi="Arial" w:cs="Arial"/>
          <w:szCs w:val="24"/>
        </w:rPr>
      </w:pPr>
      <w:r w:rsidRPr="00AC0A09">
        <w:rPr>
          <w:rFonts w:ascii="Arial" w:eastAsia="SimSun" w:hAnsi="Arial" w:cs="Arial"/>
          <w:color w:val="222222"/>
          <w:szCs w:val="24"/>
          <w:shd w:val="clear" w:color="auto" w:fill="FFFFFF"/>
        </w:rPr>
        <w:t>可以新增遊戲，但請勿任意刪除遊戲。</w:t>
      </w:r>
    </w:p>
    <w:p w:rsidR="001E79EB" w:rsidRPr="00AC0A09" w:rsidRDefault="00D8276E" w:rsidP="006A6471">
      <w:pPr>
        <w:pStyle w:val="a5"/>
        <w:numPr>
          <w:ilvl w:val="0"/>
          <w:numId w:val="89"/>
        </w:numPr>
        <w:ind w:leftChars="0"/>
        <w:rPr>
          <w:rFonts w:ascii="Arial" w:eastAsia="SimSun" w:hAnsi="Arial" w:cs="Arial"/>
          <w:szCs w:val="24"/>
        </w:rPr>
      </w:pPr>
      <w:r w:rsidRPr="00AC0A09">
        <w:rPr>
          <w:rFonts w:ascii="Arial" w:eastAsia="SimSun" w:hAnsi="Arial" w:cs="Arial"/>
          <w:color w:val="222222"/>
          <w:szCs w:val="24"/>
          <w:shd w:val="clear" w:color="auto" w:fill="FFFFFF"/>
        </w:rPr>
        <w:t>線材部分結束後請收好。</w:t>
      </w:r>
    </w:p>
    <w:p w:rsidR="001E79EB" w:rsidRPr="00AC0A09" w:rsidRDefault="00D8276E" w:rsidP="006A6471">
      <w:pPr>
        <w:pStyle w:val="a5"/>
        <w:numPr>
          <w:ilvl w:val="0"/>
          <w:numId w:val="89"/>
        </w:numPr>
        <w:ind w:leftChars="0"/>
        <w:rPr>
          <w:rFonts w:ascii="Arial" w:eastAsia="SimSun" w:hAnsi="Arial" w:cs="Arial"/>
          <w:szCs w:val="24"/>
        </w:rPr>
      </w:pPr>
      <w:r w:rsidRPr="00AC0A09">
        <w:rPr>
          <w:rFonts w:ascii="Arial" w:eastAsia="SimSun" w:hAnsi="Arial" w:cs="Arial"/>
          <w:color w:val="222222"/>
          <w:szCs w:val="24"/>
          <w:shd w:val="clear" w:color="auto" w:fill="FFFFFF"/>
        </w:rPr>
        <w:t>HTC VIVE</w:t>
      </w:r>
      <w:r w:rsidRPr="00AC0A09">
        <w:rPr>
          <w:rFonts w:ascii="Arial" w:eastAsia="SimSun" w:hAnsi="Arial" w:cs="Arial"/>
          <w:color w:val="222222"/>
          <w:szCs w:val="24"/>
          <w:shd w:val="clear" w:color="auto" w:fill="FFFFFF"/>
        </w:rPr>
        <w:t>待升級至</w:t>
      </w:r>
      <w:r w:rsidRPr="00AC0A09">
        <w:rPr>
          <w:rFonts w:ascii="Arial" w:eastAsia="SimSun" w:hAnsi="Arial" w:cs="Arial"/>
          <w:color w:val="222222"/>
          <w:szCs w:val="24"/>
          <w:shd w:val="clear" w:color="auto" w:fill="FFFFFF"/>
        </w:rPr>
        <w:t>PRO</w:t>
      </w:r>
      <w:r w:rsidRPr="00AC0A09">
        <w:rPr>
          <w:rFonts w:ascii="Arial" w:eastAsia="SimSun" w:hAnsi="Arial" w:cs="Arial"/>
          <w:color w:val="222222"/>
          <w:szCs w:val="24"/>
          <w:shd w:val="clear" w:color="auto" w:fill="FFFFFF"/>
        </w:rPr>
        <w:t>，會再調整線路並重新開放。</w:t>
      </w:r>
    </w:p>
    <w:p w:rsidR="001E79EB" w:rsidRPr="00AC0A09" w:rsidRDefault="00D8276E" w:rsidP="001E79EB">
      <w:pPr>
        <w:pStyle w:val="a5"/>
        <w:numPr>
          <w:ilvl w:val="0"/>
          <w:numId w:val="89"/>
        </w:numPr>
        <w:ind w:leftChars="0"/>
        <w:rPr>
          <w:rFonts w:ascii="Arial" w:eastAsia="SimSun" w:hAnsi="Arial" w:cs="Arial"/>
          <w:szCs w:val="24"/>
        </w:rPr>
      </w:pPr>
      <w:r w:rsidRPr="00AC0A09">
        <w:rPr>
          <w:rFonts w:ascii="Arial" w:eastAsia="SimSun" w:hAnsi="Arial" w:cs="Arial"/>
          <w:color w:val="222222"/>
          <w:szCs w:val="24"/>
          <w:shd w:val="clear" w:color="auto" w:fill="FFFFFF"/>
        </w:rPr>
        <w:t>主機玩完請勿關機，關閉電視、喇叭即可。</w:t>
      </w:r>
    </w:p>
    <w:p w:rsidR="001E79EB" w:rsidRPr="00AC0A09" w:rsidRDefault="00D8276E" w:rsidP="001E79EB">
      <w:pPr>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Switch</w:t>
      </w:r>
      <w:r w:rsidRPr="00AC0A09">
        <w:rPr>
          <w:rFonts w:ascii="Arial" w:eastAsia="SimSun" w:hAnsi="Arial" w:cs="Arial"/>
          <w:color w:val="222222"/>
          <w:szCs w:val="24"/>
          <w:shd w:val="clear" w:color="auto" w:fill="FFFFFF"/>
        </w:rPr>
        <w:t>部分</w:t>
      </w:r>
      <w:r w:rsidRPr="00AC0A09">
        <w:rPr>
          <w:rFonts w:ascii="Arial" w:eastAsia="SimSun" w:hAnsi="Arial" w:cs="Arial"/>
          <w:color w:val="222222"/>
          <w:szCs w:val="24"/>
          <w:shd w:val="clear" w:color="auto" w:fill="FFFFFF"/>
        </w:rPr>
        <w:t xml:space="preserve"> - </w:t>
      </w:r>
      <w:r w:rsidRPr="00AC0A09">
        <w:rPr>
          <w:rFonts w:ascii="Arial" w:eastAsia="SimSun" w:hAnsi="Arial" w:cs="Arial"/>
          <w:color w:val="222222"/>
          <w:szCs w:val="24"/>
          <w:shd w:val="clear" w:color="auto" w:fill="FFFFFF"/>
        </w:rPr>
        <w:t>電視請切換至</w:t>
      </w:r>
      <w:r w:rsidRPr="00AC0A09">
        <w:rPr>
          <w:rFonts w:ascii="Arial" w:eastAsia="SimSun" w:hAnsi="Arial" w:cs="Arial"/>
          <w:color w:val="222222"/>
          <w:szCs w:val="24"/>
          <w:shd w:val="clear" w:color="auto" w:fill="FFFFFF"/>
        </w:rPr>
        <w:t>HDMI 3</w:t>
      </w:r>
    </w:p>
    <w:p w:rsidR="001E79EB" w:rsidRPr="00AC0A09" w:rsidRDefault="00D8276E" w:rsidP="006A6471">
      <w:pPr>
        <w:pStyle w:val="a5"/>
        <w:numPr>
          <w:ilvl w:val="0"/>
          <w:numId w:val="90"/>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遊戲部分可自由遊玩【因遊戲目前數量不多，暫時不提供外借服務】。</w:t>
      </w:r>
    </w:p>
    <w:p w:rsidR="001E79EB" w:rsidRPr="00AC0A09" w:rsidRDefault="00D8276E" w:rsidP="006A6471">
      <w:pPr>
        <w:pStyle w:val="a5"/>
        <w:numPr>
          <w:ilvl w:val="0"/>
          <w:numId w:val="90"/>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遊戲帳號請勿任意登出。</w:t>
      </w:r>
    </w:p>
    <w:p w:rsidR="001E79EB" w:rsidRPr="00AC0A09" w:rsidRDefault="00D8276E" w:rsidP="006A6471">
      <w:pPr>
        <w:pStyle w:val="a5"/>
        <w:numPr>
          <w:ilvl w:val="0"/>
          <w:numId w:val="90"/>
        </w:numPr>
        <w:ind w:leftChars="0"/>
        <w:rPr>
          <w:rFonts w:ascii="Arial" w:eastAsia="SimSun" w:hAnsi="Arial" w:cs="Arial"/>
          <w:color w:val="222222"/>
          <w:szCs w:val="24"/>
          <w:shd w:val="clear" w:color="auto" w:fill="FFFFFF"/>
        </w:rPr>
      </w:pPr>
      <w:proofErr w:type="gramStart"/>
      <w:r w:rsidRPr="00AC0A09">
        <w:rPr>
          <w:rFonts w:ascii="Arial" w:eastAsia="SimSun" w:hAnsi="Arial" w:cs="Arial"/>
          <w:color w:val="222222"/>
          <w:szCs w:val="24"/>
          <w:shd w:val="clear" w:color="auto" w:fill="FFFFFF"/>
        </w:rPr>
        <w:t>請將玩完</w:t>
      </w:r>
      <w:proofErr w:type="gramEnd"/>
      <w:r w:rsidRPr="00AC0A09">
        <w:rPr>
          <w:rFonts w:ascii="Arial" w:eastAsia="SimSun" w:hAnsi="Arial" w:cs="Arial"/>
          <w:color w:val="222222"/>
          <w:szCs w:val="24"/>
          <w:shd w:val="clear" w:color="auto" w:fill="FFFFFF"/>
        </w:rPr>
        <w:t>的遊戲卡匣放回原位，避免增加下一位同仁的困惑。</w:t>
      </w:r>
    </w:p>
    <w:p w:rsidR="001E79EB" w:rsidRPr="00AC0A09" w:rsidRDefault="00D8276E" w:rsidP="001E79EB">
      <w:pPr>
        <w:pStyle w:val="a5"/>
        <w:numPr>
          <w:ilvl w:val="0"/>
          <w:numId w:val="90"/>
        </w:numPr>
        <w:ind w:leftChars="0"/>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主機玩完請勿關機，置於電視櫃下方充電座</w:t>
      </w:r>
      <w:r w:rsidRPr="00AC0A09">
        <w:rPr>
          <w:rFonts w:ascii="Arial" w:eastAsia="SimSun" w:hAnsi="Arial" w:cs="Arial"/>
          <w:color w:val="222222"/>
          <w:szCs w:val="24"/>
          <w:shd w:val="clear" w:color="auto" w:fill="FFFFFF"/>
        </w:rPr>
        <w:t>&amp;</w:t>
      </w:r>
      <w:r w:rsidRPr="00AC0A09">
        <w:rPr>
          <w:rFonts w:ascii="Arial" w:eastAsia="SimSun" w:hAnsi="Arial" w:cs="Arial"/>
          <w:color w:val="222222"/>
          <w:szCs w:val="24"/>
          <w:shd w:val="clear" w:color="auto" w:fill="FFFFFF"/>
        </w:rPr>
        <w:t>關閉電視、喇叭即可。</w:t>
      </w:r>
    </w:p>
    <w:p w:rsidR="00B50398" w:rsidRPr="00AC0A09" w:rsidRDefault="00D8276E" w:rsidP="00B50398">
      <w:pPr>
        <w:rPr>
          <w:rFonts w:ascii="Arial" w:eastAsia="SimSun" w:hAnsi="Arial" w:cs="Arial"/>
          <w:color w:val="222222"/>
          <w:szCs w:val="24"/>
          <w:shd w:val="clear" w:color="auto" w:fill="FFFFFF"/>
        </w:rPr>
      </w:pPr>
      <w:r w:rsidRPr="00AC0A09">
        <w:rPr>
          <w:rFonts w:ascii="Arial" w:eastAsia="SimSun" w:hAnsi="Arial" w:cs="Arial"/>
          <w:color w:val="222222"/>
          <w:szCs w:val="24"/>
          <w:shd w:val="clear" w:color="auto" w:fill="FFFFFF"/>
        </w:rPr>
        <w:t>若有任何疑問，請回報</w:t>
      </w:r>
      <w:r w:rsidR="00631942" w:rsidRPr="00AC0A09">
        <w:rPr>
          <w:rFonts w:ascii="Arial" w:eastAsia="SimSun" w:hAnsi="Arial" w:cs="Arial"/>
          <w:color w:val="222222"/>
          <w:szCs w:val="24"/>
          <w:shd w:val="clear" w:color="auto" w:fill="FFFFFF"/>
        </w:rPr>
        <w:t>日新</w:t>
      </w:r>
      <w:ins w:id="774" w:author="Wayne.Tu" w:date="2019-11-12T15:15:00Z">
        <w:r w:rsidR="000C6A0B" w:rsidRPr="00737603">
          <w:rPr>
            <w:rFonts w:ascii="SimSun" w:eastAsia="SimSun" w:hAnsi="SimSun" w:cs="Arial" w:hint="eastAsia"/>
            <w:color w:val="222222"/>
            <w:szCs w:val="24"/>
            <w:shd w:val="clear" w:color="auto" w:fill="FFFFFF"/>
            <w:lang w:eastAsia="zh-HK"/>
          </w:rPr>
          <w:t>人力資源</w:t>
        </w:r>
      </w:ins>
      <w:del w:id="775" w:author="Wayne.Tu" w:date="2019-11-12T15:15:00Z">
        <w:r w:rsidRPr="00AC0A09" w:rsidDel="000C6A0B">
          <w:rPr>
            <w:rFonts w:ascii="Arial" w:eastAsia="SimSun" w:hAnsi="Arial" w:cs="Arial"/>
            <w:color w:val="222222"/>
            <w:szCs w:val="24"/>
            <w:shd w:val="clear" w:color="auto" w:fill="FFFFFF"/>
          </w:rPr>
          <w:delText>HR</w:delText>
        </w:r>
      </w:del>
      <w:r w:rsidRPr="00AC0A09">
        <w:rPr>
          <w:rFonts w:ascii="Arial" w:eastAsia="SimSun" w:hAnsi="Arial" w:cs="Arial"/>
          <w:color w:val="222222"/>
          <w:szCs w:val="24"/>
          <w:shd w:val="clear" w:color="auto" w:fill="FFFFFF"/>
        </w:rPr>
        <w:t>或</w:t>
      </w:r>
      <w:proofErr w:type="gramStart"/>
      <w:r w:rsidRPr="00AC0A09">
        <w:rPr>
          <w:rFonts w:ascii="Arial" w:eastAsia="SimSun" w:hAnsi="Arial" w:cs="Arial"/>
          <w:color w:val="222222"/>
          <w:szCs w:val="24"/>
          <w:shd w:val="clear" w:color="auto" w:fill="FFFFFF"/>
        </w:rPr>
        <w:t>電競社</w:t>
      </w:r>
      <w:proofErr w:type="gramEnd"/>
      <w:r w:rsidRPr="00AC0A09">
        <w:rPr>
          <w:rFonts w:ascii="Arial" w:eastAsia="SimSun" w:hAnsi="Arial" w:cs="Arial"/>
          <w:color w:val="222222"/>
          <w:szCs w:val="24"/>
          <w:shd w:val="clear" w:color="auto" w:fill="FFFFFF"/>
        </w:rPr>
        <w:t>社長。</w:t>
      </w:r>
    </w:p>
    <w:p w:rsidR="00631942" w:rsidRPr="00AC0A09" w:rsidRDefault="00920B86" w:rsidP="00B50398">
      <w:pPr>
        <w:pStyle w:val="2"/>
        <w:rPr>
          <w:rFonts w:ascii="Arial" w:eastAsia="SimSun" w:hAnsi="Arial" w:cs="Arial"/>
        </w:rPr>
      </w:pPr>
      <w:bookmarkStart w:id="776" w:name="_Toc24451057"/>
      <w:r w:rsidRPr="00AC0A09">
        <w:rPr>
          <w:rFonts w:ascii="Arial" w:eastAsia="SimSun" w:hAnsi="Arial" w:cs="Arial"/>
        </w:rPr>
        <w:lastRenderedPageBreak/>
        <w:t>停車</w:t>
      </w:r>
      <w:r w:rsidR="00BA6B86" w:rsidRPr="00AC0A09">
        <w:rPr>
          <w:rFonts w:ascii="Arial" w:eastAsia="SimSun" w:hAnsi="Arial" w:cs="Arial"/>
        </w:rPr>
        <w:t>辦</w:t>
      </w:r>
      <w:r w:rsidR="003E11F1" w:rsidRPr="00AC0A09">
        <w:rPr>
          <w:rFonts w:ascii="Arial" w:eastAsia="SimSun" w:hAnsi="Arial" w:cs="Arial"/>
        </w:rPr>
        <w:t>法</w:t>
      </w:r>
      <w:bookmarkEnd w:id="776"/>
    </w:p>
    <w:p w:rsidR="00BA6B86" w:rsidRPr="00AC0A09" w:rsidRDefault="00BA6B86" w:rsidP="006A6471">
      <w:pPr>
        <w:pStyle w:val="a5"/>
        <w:numPr>
          <w:ilvl w:val="0"/>
          <w:numId w:val="91"/>
        </w:numPr>
        <w:spacing w:line="240" w:lineRule="exact"/>
        <w:ind w:leftChars="0" w:hanging="482"/>
        <w:rPr>
          <w:rFonts w:ascii="Arial" w:eastAsia="SimSun" w:hAnsi="Arial" w:cs="Arial"/>
          <w:kern w:val="0"/>
          <w:szCs w:val="24"/>
        </w:rPr>
      </w:pPr>
      <w:r w:rsidRPr="00AC0A09">
        <w:rPr>
          <w:rFonts w:ascii="Arial" w:eastAsia="SimSun" w:hAnsi="Arial" w:cs="Arial"/>
          <w:kern w:val="0"/>
          <w:szCs w:val="24"/>
        </w:rPr>
        <w:t>機車停車位：</w:t>
      </w:r>
    </w:p>
    <w:p w:rsidR="00BA6B86" w:rsidRPr="00AC0A09" w:rsidRDefault="00E86E29" w:rsidP="006A6471">
      <w:pPr>
        <w:pStyle w:val="a5"/>
        <w:numPr>
          <w:ilvl w:val="0"/>
          <w:numId w:val="92"/>
        </w:numPr>
        <w:ind w:leftChars="0" w:left="958" w:hanging="482"/>
        <w:rPr>
          <w:rFonts w:ascii="Arial" w:eastAsia="SimSun" w:hAnsi="Arial" w:cs="Arial"/>
          <w:kern w:val="0"/>
          <w:szCs w:val="24"/>
        </w:rPr>
      </w:pPr>
      <w:r w:rsidRPr="00AC0A09">
        <w:rPr>
          <w:rFonts w:ascii="Arial" w:eastAsia="SimSun" w:hAnsi="Arial" w:cs="Arial"/>
          <w:kern w:val="0"/>
          <w:szCs w:val="24"/>
        </w:rPr>
        <w:t>車位說明：</w:t>
      </w:r>
      <w:r w:rsidR="00BA6B86" w:rsidRPr="00AC0A09">
        <w:rPr>
          <w:rFonts w:ascii="Arial" w:eastAsia="SimSun" w:hAnsi="Arial" w:cs="Arial"/>
          <w:kern w:val="0"/>
          <w:szCs w:val="24"/>
        </w:rPr>
        <w:t>公司共計有</w:t>
      </w:r>
      <w:r w:rsidR="00BA6B86" w:rsidRPr="00AC0A09">
        <w:rPr>
          <w:rFonts w:ascii="Arial" w:eastAsia="SimSun" w:hAnsi="Arial" w:cs="Arial"/>
          <w:kern w:val="0"/>
          <w:szCs w:val="24"/>
        </w:rPr>
        <w:t>8</w:t>
      </w:r>
      <w:r w:rsidR="00BA6B86" w:rsidRPr="00AC0A09">
        <w:rPr>
          <w:rFonts w:ascii="Arial" w:eastAsia="SimSun" w:hAnsi="Arial" w:cs="Arial"/>
          <w:kern w:val="0"/>
          <w:szCs w:val="24"/>
        </w:rPr>
        <w:t>個機車停車位。</w:t>
      </w:r>
      <w:r w:rsidR="00BA6B86" w:rsidRPr="00AC0A09">
        <w:rPr>
          <w:rFonts w:ascii="Arial" w:eastAsia="SimSun" w:hAnsi="Arial" w:cs="Arial"/>
          <w:kern w:val="0"/>
          <w:szCs w:val="24"/>
        </w:rPr>
        <w:t xml:space="preserve"> </w:t>
      </w:r>
    </w:p>
    <w:p w:rsidR="00A0566D" w:rsidRPr="00AC0A09" w:rsidRDefault="00A0566D" w:rsidP="006A6471">
      <w:pPr>
        <w:pStyle w:val="a5"/>
        <w:numPr>
          <w:ilvl w:val="0"/>
          <w:numId w:val="92"/>
        </w:numPr>
        <w:ind w:leftChars="0" w:left="958" w:hanging="482"/>
        <w:rPr>
          <w:rFonts w:ascii="Arial" w:eastAsia="SimSun" w:hAnsi="Arial" w:cs="Arial"/>
          <w:kern w:val="0"/>
          <w:szCs w:val="24"/>
        </w:rPr>
      </w:pPr>
      <w:r w:rsidRPr="00AC0A09">
        <w:rPr>
          <w:rFonts w:ascii="Arial" w:eastAsia="SimSun" w:hAnsi="Arial" w:cs="Arial"/>
          <w:kern w:val="0"/>
          <w:szCs w:val="24"/>
        </w:rPr>
        <w:t>適用對象：正職同仁</w:t>
      </w:r>
      <w:ins w:id="777" w:author="Wayne.Tu" w:date="2019-11-12T15:15:00Z">
        <w:r w:rsidR="000C6A0B">
          <w:rPr>
            <w:rFonts w:ascii="Arial" w:eastAsia="SimSun" w:hAnsi="Arial" w:cs="Arial"/>
            <w:kern w:val="0"/>
            <w:szCs w:val="24"/>
          </w:rPr>
          <w:t>。</w:t>
        </w:r>
      </w:ins>
    </w:p>
    <w:p w:rsidR="00C3687F" w:rsidRPr="00AC0A09" w:rsidRDefault="00E86E29" w:rsidP="006A6471">
      <w:pPr>
        <w:pStyle w:val="a5"/>
        <w:numPr>
          <w:ilvl w:val="0"/>
          <w:numId w:val="92"/>
        </w:numPr>
        <w:ind w:leftChars="0" w:left="958" w:hanging="482"/>
        <w:rPr>
          <w:rFonts w:ascii="Arial" w:eastAsia="SimSun" w:hAnsi="Arial" w:cs="Arial"/>
          <w:kern w:val="0"/>
          <w:szCs w:val="24"/>
        </w:rPr>
      </w:pPr>
      <w:r w:rsidRPr="00AC0A09">
        <w:rPr>
          <w:rFonts w:ascii="Arial" w:eastAsia="SimSun" w:hAnsi="Arial" w:cs="Arial"/>
          <w:kern w:val="0"/>
          <w:szCs w:val="24"/>
        </w:rPr>
        <w:t>申請辦法：</w:t>
      </w:r>
    </w:p>
    <w:p w:rsidR="00BA6B86" w:rsidRPr="00AC0A09" w:rsidRDefault="00E86E29" w:rsidP="006A6471">
      <w:pPr>
        <w:pStyle w:val="a5"/>
        <w:numPr>
          <w:ilvl w:val="0"/>
          <w:numId w:val="93"/>
        </w:numPr>
        <w:ind w:leftChars="0"/>
        <w:rPr>
          <w:rFonts w:ascii="Arial" w:eastAsia="SimSun" w:hAnsi="Arial" w:cs="Arial"/>
          <w:kern w:val="0"/>
          <w:szCs w:val="24"/>
        </w:rPr>
      </w:pPr>
      <w:r w:rsidRPr="00AC0A09">
        <w:rPr>
          <w:rFonts w:ascii="Arial" w:eastAsia="SimSun" w:hAnsi="Arial" w:cs="Arial"/>
          <w:kern w:val="0"/>
          <w:szCs w:val="24"/>
        </w:rPr>
        <w:t>公司將於每一季初</w:t>
      </w:r>
      <w:r w:rsidRPr="00AC0A09">
        <w:rPr>
          <w:rFonts w:ascii="Arial" w:eastAsia="SimSun" w:hAnsi="Arial" w:cs="Arial"/>
          <w:kern w:val="0"/>
          <w:szCs w:val="24"/>
        </w:rPr>
        <w:t>(3</w:t>
      </w:r>
      <w:r w:rsidRPr="00AC0A09">
        <w:rPr>
          <w:rFonts w:ascii="Arial" w:eastAsia="SimSun" w:hAnsi="Arial" w:cs="Arial"/>
          <w:kern w:val="0"/>
          <w:szCs w:val="24"/>
        </w:rPr>
        <w:t>月、</w:t>
      </w:r>
      <w:r w:rsidRPr="00AC0A09">
        <w:rPr>
          <w:rFonts w:ascii="Arial" w:eastAsia="SimSun" w:hAnsi="Arial" w:cs="Arial"/>
          <w:kern w:val="0"/>
          <w:szCs w:val="24"/>
        </w:rPr>
        <w:t>6</w:t>
      </w:r>
      <w:r w:rsidRPr="00AC0A09">
        <w:rPr>
          <w:rFonts w:ascii="Arial" w:eastAsia="SimSun" w:hAnsi="Arial" w:cs="Arial"/>
          <w:kern w:val="0"/>
          <w:szCs w:val="24"/>
        </w:rPr>
        <w:t>月、</w:t>
      </w:r>
      <w:r w:rsidRPr="00AC0A09">
        <w:rPr>
          <w:rFonts w:ascii="Arial" w:eastAsia="SimSun" w:hAnsi="Arial" w:cs="Arial"/>
          <w:kern w:val="0"/>
          <w:szCs w:val="24"/>
        </w:rPr>
        <w:t>9</w:t>
      </w:r>
      <w:r w:rsidRPr="00AC0A09">
        <w:rPr>
          <w:rFonts w:ascii="Arial" w:eastAsia="SimSun" w:hAnsi="Arial" w:cs="Arial"/>
          <w:kern w:val="0"/>
          <w:szCs w:val="24"/>
        </w:rPr>
        <w:t>月、</w:t>
      </w:r>
      <w:r w:rsidRPr="00AC0A09">
        <w:rPr>
          <w:rFonts w:ascii="Arial" w:eastAsia="SimSun" w:hAnsi="Arial" w:cs="Arial"/>
          <w:kern w:val="0"/>
          <w:szCs w:val="24"/>
        </w:rPr>
        <w:t>12</w:t>
      </w:r>
      <w:r w:rsidRPr="00AC0A09">
        <w:rPr>
          <w:rFonts w:ascii="Arial" w:eastAsia="SimSun" w:hAnsi="Arial" w:cs="Arial"/>
          <w:kern w:val="0"/>
          <w:szCs w:val="24"/>
        </w:rPr>
        <w:t>月</w:t>
      </w:r>
      <w:r w:rsidRPr="00AC0A09">
        <w:rPr>
          <w:rFonts w:ascii="Arial" w:eastAsia="SimSun" w:hAnsi="Arial" w:cs="Arial"/>
          <w:kern w:val="0"/>
          <w:szCs w:val="24"/>
        </w:rPr>
        <w:t>) </w:t>
      </w:r>
      <w:r w:rsidRPr="00AC0A09">
        <w:rPr>
          <w:rFonts w:ascii="Arial" w:eastAsia="SimSun" w:hAnsi="Arial" w:cs="Arial"/>
          <w:kern w:val="0"/>
          <w:szCs w:val="24"/>
        </w:rPr>
        <w:t>透過抽籤的方式，抽出下一季可使用停車位員工。</w:t>
      </w:r>
      <w:r w:rsidR="00BA6B86" w:rsidRPr="00AC0A09">
        <w:rPr>
          <w:rFonts w:ascii="Arial" w:eastAsia="SimSun" w:hAnsi="Arial" w:cs="Arial"/>
          <w:kern w:val="0"/>
          <w:szCs w:val="24"/>
        </w:rPr>
        <w:t xml:space="preserve"> </w:t>
      </w:r>
    </w:p>
    <w:p w:rsidR="00E86E29" w:rsidRPr="00AC0A09" w:rsidRDefault="00C3687F" w:rsidP="006A6471">
      <w:pPr>
        <w:pStyle w:val="a5"/>
        <w:numPr>
          <w:ilvl w:val="0"/>
          <w:numId w:val="93"/>
        </w:numPr>
        <w:ind w:leftChars="0"/>
        <w:rPr>
          <w:rFonts w:ascii="Arial" w:eastAsia="SimSun" w:hAnsi="Arial" w:cs="Arial"/>
          <w:kern w:val="0"/>
          <w:szCs w:val="24"/>
        </w:rPr>
      </w:pPr>
      <w:r w:rsidRPr="00AC0A09">
        <w:rPr>
          <w:rFonts w:ascii="Arial" w:eastAsia="SimSun" w:hAnsi="Arial" w:cs="Arial"/>
          <w:kern w:val="0"/>
          <w:szCs w:val="24"/>
        </w:rPr>
        <w:t>抽籤結果：</w:t>
      </w:r>
      <w:r w:rsidR="00E86E29" w:rsidRPr="00AC0A09">
        <w:rPr>
          <w:rFonts w:ascii="Arial" w:eastAsia="SimSun" w:hAnsi="Arial" w:cs="Arial"/>
          <w:kern w:val="0"/>
          <w:szCs w:val="24"/>
        </w:rPr>
        <w:t>1</w:t>
      </w:r>
      <w:r w:rsidR="00E86E29" w:rsidRPr="00AC0A09">
        <w:rPr>
          <w:rFonts w:ascii="Arial" w:eastAsia="SimSun" w:hAnsi="Arial" w:cs="Arial"/>
          <w:kern w:val="0"/>
          <w:szCs w:val="24"/>
        </w:rPr>
        <w:t>至</w:t>
      </w:r>
      <w:r w:rsidR="00E86E29" w:rsidRPr="00AC0A09">
        <w:rPr>
          <w:rFonts w:ascii="Arial" w:eastAsia="SimSun" w:hAnsi="Arial" w:cs="Arial"/>
          <w:kern w:val="0"/>
          <w:szCs w:val="24"/>
        </w:rPr>
        <w:t>8</w:t>
      </w:r>
      <w:r w:rsidR="00E86E29" w:rsidRPr="00AC0A09">
        <w:rPr>
          <w:rFonts w:ascii="Arial" w:eastAsia="SimSun" w:hAnsi="Arial" w:cs="Arial"/>
          <w:kern w:val="0"/>
          <w:szCs w:val="24"/>
        </w:rPr>
        <w:t>號</w:t>
      </w:r>
      <w:r w:rsidRPr="00AC0A09">
        <w:rPr>
          <w:rFonts w:ascii="Arial" w:eastAsia="SimSun" w:hAnsi="Arial" w:cs="Arial"/>
          <w:kern w:val="0"/>
          <w:szCs w:val="24"/>
        </w:rPr>
        <w:t>為</w:t>
      </w:r>
      <w:r w:rsidR="00E86E29" w:rsidRPr="00AC0A09">
        <w:rPr>
          <w:rFonts w:ascii="Arial" w:eastAsia="SimSun" w:hAnsi="Arial" w:cs="Arial"/>
          <w:kern w:val="0"/>
          <w:szCs w:val="24"/>
        </w:rPr>
        <w:t>正取者，及候補者</w:t>
      </w:r>
      <w:r w:rsidR="00E86E29" w:rsidRPr="00AC0A09">
        <w:rPr>
          <w:rFonts w:ascii="Arial" w:eastAsia="SimSun" w:hAnsi="Arial" w:cs="Arial"/>
          <w:kern w:val="0"/>
          <w:szCs w:val="24"/>
        </w:rPr>
        <w:t> (9</w:t>
      </w:r>
      <w:r w:rsidR="00E86E29" w:rsidRPr="00AC0A09">
        <w:rPr>
          <w:rFonts w:ascii="Arial" w:eastAsia="SimSun" w:hAnsi="Arial" w:cs="Arial"/>
          <w:kern w:val="0"/>
          <w:szCs w:val="24"/>
        </w:rPr>
        <w:t>號、</w:t>
      </w:r>
      <w:r w:rsidR="00E86E29" w:rsidRPr="00AC0A09">
        <w:rPr>
          <w:rFonts w:ascii="Arial" w:eastAsia="SimSun" w:hAnsi="Arial" w:cs="Arial"/>
          <w:kern w:val="0"/>
          <w:szCs w:val="24"/>
        </w:rPr>
        <w:t>10</w:t>
      </w:r>
      <w:r w:rsidR="00E86E29" w:rsidRPr="00AC0A09">
        <w:rPr>
          <w:rFonts w:ascii="Arial" w:eastAsia="SimSun" w:hAnsi="Arial" w:cs="Arial"/>
          <w:kern w:val="0"/>
          <w:szCs w:val="24"/>
        </w:rPr>
        <w:t>號</w:t>
      </w:r>
      <w:r w:rsidR="00E86E29" w:rsidRPr="00AC0A09">
        <w:rPr>
          <w:rFonts w:ascii="Arial" w:eastAsia="SimSun" w:hAnsi="Arial" w:cs="Arial"/>
          <w:kern w:val="0"/>
          <w:szCs w:val="24"/>
        </w:rPr>
        <w:t>) 2</w:t>
      </w:r>
      <w:r w:rsidR="00E86E29" w:rsidRPr="00AC0A09">
        <w:rPr>
          <w:rFonts w:ascii="Arial" w:eastAsia="SimSun" w:hAnsi="Arial" w:cs="Arial"/>
          <w:kern w:val="0"/>
          <w:szCs w:val="24"/>
        </w:rPr>
        <w:t>位名額。</w:t>
      </w:r>
    </w:p>
    <w:p w:rsidR="00C3687F" w:rsidRPr="00AC0A09" w:rsidRDefault="00C3687F" w:rsidP="006A6471">
      <w:pPr>
        <w:pStyle w:val="a5"/>
        <w:numPr>
          <w:ilvl w:val="0"/>
          <w:numId w:val="93"/>
        </w:numPr>
        <w:ind w:leftChars="0"/>
        <w:rPr>
          <w:rFonts w:ascii="Arial" w:eastAsia="SimSun" w:hAnsi="Arial" w:cs="Arial"/>
          <w:kern w:val="0"/>
          <w:szCs w:val="24"/>
        </w:rPr>
      </w:pPr>
      <w:proofErr w:type="gramStart"/>
      <w:r w:rsidRPr="00AC0A09">
        <w:rPr>
          <w:rFonts w:ascii="Arial" w:eastAsia="SimSun" w:hAnsi="Arial" w:cs="Arial"/>
          <w:kern w:val="0"/>
          <w:szCs w:val="24"/>
        </w:rPr>
        <w:t>如遇正取</w:t>
      </w:r>
      <w:proofErr w:type="gramEnd"/>
      <w:r w:rsidRPr="00AC0A09">
        <w:rPr>
          <w:rFonts w:ascii="Arial" w:eastAsia="SimSun" w:hAnsi="Arial" w:cs="Arial"/>
          <w:kern w:val="0"/>
          <w:szCs w:val="24"/>
        </w:rPr>
        <w:t>者離職，將收取整月費用，次月由候補者依序遞補。</w:t>
      </w:r>
    </w:p>
    <w:p w:rsidR="002E59B9" w:rsidRPr="00AC0A09" w:rsidRDefault="002E59B9" w:rsidP="006A6471">
      <w:pPr>
        <w:pStyle w:val="a5"/>
        <w:widowControl/>
        <w:numPr>
          <w:ilvl w:val="0"/>
          <w:numId w:val="92"/>
        </w:numPr>
        <w:shd w:val="clear" w:color="auto" w:fill="FFFFFF"/>
        <w:ind w:leftChars="0" w:left="958" w:hanging="482"/>
        <w:rPr>
          <w:rFonts w:ascii="Arial" w:eastAsia="SimSun" w:hAnsi="Arial" w:cs="Arial"/>
          <w:kern w:val="0"/>
          <w:szCs w:val="24"/>
        </w:rPr>
      </w:pPr>
      <w:r w:rsidRPr="00AC0A09">
        <w:rPr>
          <w:rFonts w:ascii="Arial" w:eastAsia="SimSun" w:hAnsi="Arial" w:cs="Arial"/>
          <w:kern w:val="0"/>
          <w:szCs w:val="24"/>
        </w:rPr>
        <w:t>費用</w:t>
      </w:r>
      <w:r w:rsidR="00C3687F" w:rsidRPr="00AC0A09">
        <w:rPr>
          <w:rFonts w:ascii="Arial" w:eastAsia="SimSun" w:hAnsi="Arial" w:cs="Arial"/>
          <w:kern w:val="0"/>
          <w:szCs w:val="24"/>
        </w:rPr>
        <w:t>：</w:t>
      </w:r>
      <w:r w:rsidR="00C3687F" w:rsidRPr="00AC0A09">
        <w:rPr>
          <w:rFonts w:ascii="Arial" w:eastAsia="SimSun" w:hAnsi="Arial" w:cs="Arial"/>
          <w:color w:val="222222"/>
          <w:szCs w:val="24"/>
        </w:rPr>
        <w:t>由個人薪資帳戶每月扣款</w:t>
      </w:r>
      <w:r w:rsidR="00C3687F" w:rsidRPr="00AC0A09">
        <w:rPr>
          <w:rFonts w:ascii="Arial" w:eastAsia="SimSun" w:hAnsi="Arial" w:cs="Arial"/>
          <w:color w:val="222222"/>
          <w:szCs w:val="24"/>
        </w:rPr>
        <w:t>NT150</w:t>
      </w:r>
      <w:r w:rsidR="00C3687F" w:rsidRPr="00AC0A09">
        <w:rPr>
          <w:rFonts w:ascii="Arial" w:eastAsia="SimSun" w:hAnsi="Arial" w:cs="Arial"/>
          <w:color w:val="222222"/>
          <w:szCs w:val="24"/>
        </w:rPr>
        <w:t>元</w:t>
      </w:r>
    </w:p>
    <w:p w:rsidR="002E59B9" w:rsidRPr="00AC0A09" w:rsidRDefault="002E59B9" w:rsidP="006A6471">
      <w:pPr>
        <w:pStyle w:val="a5"/>
        <w:widowControl/>
        <w:numPr>
          <w:ilvl w:val="0"/>
          <w:numId w:val="92"/>
        </w:numPr>
        <w:shd w:val="clear" w:color="auto" w:fill="FFFFFF"/>
        <w:ind w:leftChars="0" w:left="958" w:hanging="482"/>
        <w:rPr>
          <w:rFonts w:ascii="Arial" w:eastAsia="SimSun" w:hAnsi="Arial" w:cs="Arial"/>
          <w:kern w:val="0"/>
          <w:szCs w:val="24"/>
        </w:rPr>
      </w:pPr>
      <w:r w:rsidRPr="00AC0A09">
        <w:rPr>
          <w:rFonts w:ascii="Arial" w:eastAsia="SimSun" w:hAnsi="Arial" w:cs="Arial"/>
          <w:kern w:val="0"/>
          <w:szCs w:val="24"/>
        </w:rPr>
        <w:t>其他注意事項：</w:t>
      </w:r>
      <w:r w:rsidR="00E86E29" w:rsidRPr="00AC0A09">
        <w:rPr>
          <w:rFonts w:ascii="Arial" w:eastAsia="SimSun" w:hAnsi="Arial" w:cs="Arial"/>
          <w:kern w:val="0"/>
          <w:szCs w:val="24"/>
        </w:rPr>
        <w:t>抽籤資格限本人，不得由他人代抽。</w:t>
      </w:r>
    </w:p>
    <w:p w:rsidR="00E86E29" w:rsidRPr="00AC0A09" w:rsidRDefault="00920B86" w:rsidP="006A6471">
      <w:pPr>
        <w:pStyle w:val="a5"/>
        <w:numPr>
          <w:ilvl w:val="0"/>
          <w:numId w:val="91"/>
        </w:numPr>
        <w:ind w:leftChars="0"/>
        <w:rPr>
          <w:rFonts w:ascii="Arial" w:eastAsia="SimSun" w:hAnsi="Arial" w:cs="Arial"/>
          <w:kern w:val="0"/>
          <w:szCs w:val="24"/>
        </w:rPr>
      </w:pPr>
      <w:r w:rsidRPr="00AC0A09">
        <w:rPr>
          <w:rFonts w:ascii="Arial" w:eastAsia="SimSun" w:hAnsi="Arial" w:cs="Arial"/>
          <w:kern w:val="0"/>
          <w:szCs w:val="24"/>
        </w:rPr>
        <w:t>汽車停車位：</w:t>
      </w:r>
    </w:p>
    <w:p w:rsidR="00920B86" w:rsidRPr="00AC0A09" w:rsidRDefault="00920B86" w:rsidP="006A6471">
      <w:pPr>
        <w:pStyle w:val="a5"/>
        <w:numPr>
          <w:ilvl w:val="0"/>
          <w:numId w:val="94"/>
        </w:numPr>
        <w:ind w:leftChars="0"/>
        <w:rPr>
          <w:rFonts w:ascii="Arial" w:eastAsia="SimSun" w:hAnsi="Arial" w:cs="Arial"/>
          <w:kern w:val="0"/>
          <w:szCs w:val="24"/>
        </w:rPr>
      </w:pPr>
      <w:r w:rsidRPr="00AC0A09">
        <w:rPr>
          <w:rFonts w:ascii="Arial" w:eastAsia="SimSun" w:hAnsi="Arial" w:cs="Arial"/>
          <w:kern w:val="0"/>
          <w:szCs w:val="24"/>
        </w:rPr>
        <w:t>車位說明：公司計有</w:t>
      </w:r>
      <w:r w:rsidRPr="00AC0A09">
        <w:rPr>
          <w:rFonts w:ascii="Arial" w:eastAsia="SimSun" w:hAnsi="Arial" w:cs="Arial"/>
          <w:kern w:val="0"/>
          <w:szCs w:val="24"/>
        </w:rPr>
        <w:t>2</w:t>
      </w:r>
      <w:r w:rsidRPr="00AC0A09">
        <w:rPr>
          <w:rFonts w:ascii="Arial" w:eastAsia="SimSun" w:hAnsi="Arial" w:cs="Arial"/>
          <w:kern w:val="0"/>
          <w:szCs w:val="24"/>
        </w:rPr>
        <w:t>個汽車停車位</w:t>
      </w:r>
      <w:ins w:id="778" w:author="Wayne.Tu" w:date="2019-11-12T15:16:00Z">
        <w:r w:rsidR="000C6A0B">
          <w:rPr>
            <w:rFonts w:ascii="Arial" w:eastAsia="SimSun" w:hAnsi="Arial" w:cs="Arial"/>
            <w:kern w:val="0"/>
            <w:szCs w:val="24"/>
          </w:rPr>
          <w:t>。</w:t>
        </w:r>
      </w:ins>
    </w:p>
    <w:p w:rsidR="00A0566D" w:rsidRPr="00AC0A09" w:rsidRDefault="00A0566D" w:rsidP="006A6471">
      <w:pPr>
        <w:pStyle w:val="a5"/>
        <w:numPr>
          <w:ilvl w:val="0"/>
          <w:numId w:val="94"/>
        </w:numPr>
        <w:ind w:leftChars="0"/>
        <w:rPr>
          <w:rFonts w:ascii="Arial" w:eastAsia="SimSun" w:hAnsi="Arial" w:cs="Arial"/>
          <w:kern w:val="0"/>
          <w:szCs w:val="24"/>
        </w:rPr>
      </w:pPr>
      <w:r w:rsidRPr="00AC0A09">
        <w:rPr>
          <w:rFonts w:ascii="Arial" w:eastAsia="SimSun" w:hAnsi="Arial" w:cs="Arial"/>
          <w:kern w:val="0"/>
          <w:szCs w:val="24"/>
        </w:rPr>
        <w:t>適用對象：</w:t>
      </w:r>
      <w:r w:rsidRPr="00AC0A09">
        <w:rPr>
          <w:rFonts w:ascii="Arial" w:eastAsia="SimSun" w:hAnsi="Arial" w:cs="Arial"/>
          <w:kern w:val="0"/>
          <w:szCs w:val="24"/>
        </w:rPr>
        <w:t>M-2</w:t>
      </w:r>
      <w:r w:rsidRPr="00AC0A09">
        <w:rPr>
          <w:rFonts w:ascii="Arial" w:eastAsia="SimSun" w:hAnsi="Arial" w:cs="Arial"/>
          <w:kern w:val="0"/>
          <w:szCs w:val="24"/>
        </w:rPr>
        <w:t>以上同仁</w:t>
      </w:r>
      <w:ins w:id="779" w:author="Wayne.Tu" w:date="2019-11-12T15:16:00Z">
        <w:r w:rsidR="000C6A0B">
          <w:rPr>
            <w:rFonts w:ascii="Arial" w:eastAsia="SimSun" w:hAnsi="Arial" w:cs="Arial"/>
            <w:kern w:val="0"/>
            <w:szCs w:val="24"/>
          </w:rPr>
          <w:t>。</w:t>
        </w:r>
      </w:ins>
    </w:p>
    <w:p w:rsidR="00920B86" w:rsidRPr="00AC0A09" w:rsidRDefault="00920B86" w:rsidP="006A6471">
      <w:pPr>
        <w:pStyle w:val="a5"/>
        <w:numPr>
          <w:ilvl w:val="0"/>
          <w:numId w:val="94"/>
        </w:numPr>
        <w:ind w:leftChars="0"/>
        <w:rPr>
          <w:rFonts w:ascii="Arial" w:eastAsia="SimSun" w:hAnsi="Arial" w:cs="Arial"/>
          <w:kern w:val="0"/>
          <w:szCs w:val="24"/>
        </w:rPr>
      </w:pPr>
      <w:r w:rsidRPr="00AC0A09">
        <w:rPr>
          <w:rFonts w:ascii="Arial" w:eastAsia="SimSun" w:hAnsi="Arial" w:cs="Arial"/>
          <w:kern w:val="0"/>
          <w:szCs w:val="24"/>
        </w:rPr>
        <w:t>申請辦法：</w:t>
      </w:r>
    </w:p>
    <w:p w:rsidR="00A0566D" w:rsidRPr="00AC0A09" w:rsidRDefault="00631942" w:rsidP="006A6471">
      <w:pPr>
        <w:pStyle w:val="a5"/>
        <w:numPr>
          <w:ilvl w:val="0"/>
          <w:numId w:val="95"/>
        </w:numPr>
        <w:ind w:leftChars="0"/>
        <w:rPr>
          <w:rFonts w:ascii="Arial" w:eastAsia="SimSun" w:hAnsi="Arial" w:cs="Arial"/>
          <w:kern w:val="0"/>
          <w:szCs w:val="24"/>
        </w:rPr>
      </w:pPr>
      <w:r w:rsidRPr="00AC0A09">
        <w:rPr>
          <w:rFonts w:ascii="Arial" w:eastAsia="SimSun" w:hAnsi="Arial" w:cs="Arial"/>
          <w:kern w:val="0"/>
          <w:szCs w:val="24"/>
        </w:rPr>
        <w:t>如有需求，請隨時與</w:t>
      </w:r>
      <w:r w:rsidRPr="00AC0A09">
        <w:rPr>
          <w:rFonts w:ascii="Arial" w:eastAsia="SimSun" w:hAnsi="Arial" w:cs="Arial"/>
          <w:kern w:val="0"/>
          <w:szCs w:val="24"/>
        </w:rPr>
        <w:t>OA</w:t>
      </w:r>
      <w:r w:rsidRPr="00AC0A09">
        <w:rPr>
          <w:rFonts w:ascii="Arial" w:eastAsia="SimSun" w:hAnsi="Arial" w:cs="Arial"/>
          <w:kern w:val="0"/>
          <w:szCs w:val="24"/>
        </w:rPr>
        <w:t>提出申請</w:t>
      </w:r>
      <w:r w:rsidR="00A0566D" w:rsidRPr="00AC0A09">
        <w:rPr>
          <w:rFonts w:ascii="Arial" w:eastAsia="SimSun" w:hAnsi="Arial" w:cs="Arial"/>
          <w:kern w:val="0"/>
          <w:szCs w:val="24"/>
        </w:rPr>
        <w:t>。</w:t>
      </w:r>
    </w:p>
    <w:p w:rsidR="00920B86" w:rsidRPr="00AC0A09" w:rsidRDefault="00920B86" w:rsidP="006A6471">
      <w:pPr>
        <w:pStyle w:val="a5"/>
        <w:numPr>
          <w:ilvl w:val="0"/>
          <w:numId w:val="95"/>
        </w:numPr>
        <w:ind w:leftChars="0"/>
        <w:rPr>
          <w:rFonts w:ascii="Arial" w:eastAsia="SimSun" w:hAnsi="Arial" w:cs="Arial"/>
          <w:kern w:val="0"/>
          <w:szCs w:val="24"/>
        </w:rPr>
      </w:pPr>
      <w:r w:rsidRPr="00AC0A09">
        <w:rPr>
          <w:rFonts w:ascii="Arial" w:eastAsia="SimSun" w:hAnsi="Arial" w:cs="Arial"/>
          <w:kern w:val="0"/>
          <w:szCs w:val="24"/>
        </w:rPr>
        <w:t>如停車位已申請完畢，符合資格之</w:t>
      </w:r>
      <w:r w:rsidR="00A0566D" w:rsidRPr="00AC0A09">
        <w:rPr>
          <w:rFonts w:ascii="Arial" w:eastAsia="SimSun" w:hAnsi="Arial" w:cs="Arial"/>
          <w:kern w:val="0"/>
          <w:szCs w:val="24"/>
        </w:rPr>
        <w:t>同仁</w:t>
      </w:r>
      <w:r w:rsidRPr="00AC0A09">
        <w:rPr>
          <w:rFonts w:ascii="Arial" w:eastAsia="SimSun" w:hAnsi="Arial" w:cs="Arial"/>
          <w:kern w:val="0"/>
          <w:szCs w:val="24"/>
        </w:rPr>
        <w:t>可使用停車費補助辦法。</w:t>
      </w:r>
    </w:p>
    <w:p w:rsidR="00631942" w:rsidRPr="00AC0A09" w:rsidRDefault="00817F3D" w:rsidP="006A6471">
      <w:pPr>
        <w:pStyle w:val="a5"/>
        <w:numPr>
          <w:ilvl w:val="0"/>
          <w:numId w:val="95"/>
        </w:numPr>
        <w:ind w:leftChars="0"/>
        <w:rPr>
          <w:rFonts w:ascii="Arial" w:eastAsia="SimSun" w:hAnsi="Arial" w:cs="Arial"/>
          <w:kern w:val="0"/>
          <w:szCs w:val="24"/>
        </w:rPr>
      </w:pPr>
      <w:r w:rsidRPr="00AC0A09">
        <w:rPr>
          <w:rFonts w:ascii="Arial" w:eastAsia="SimSun" w:hAnsi="Arial" w:cs="Arial"/>
          <w:kern w:val="0"/>
          <w:szCs w:val="24"/>
        </w:rPr>
        <w:t>如無需</w:t>
      </w:r>
      <w:r w:rsidR="00631942" w:rsidRPr="00AC0A09">
        <w:rPr>
          <w:rFonts w:ascii="Arial" w:eastAsia="SimSun" w:hAnsi="Arial" w:cs="Arial"/>
          <w:kern w:val="0"/>
          <w:szCs w:val="24"/>
        </w:rPr>
        <w:t>車位，請隨時聯繫</w:t>
      </w:r>
      <w:r w:rsidR="00631942" w:rsidRPr="00AC0A09">
        <w:rPr>
          <w:rFonts w:ascii="Arial" w:eastAsia="SimSun" w:hAnsi="Arial" w:cs="Arial"/>
          <w:kern w:val="0"/>
          <w:szCs w:val="24"/>
        </w:rPr>
        <w:t>OA</w:t>
      </w:r>
      <w:r w:rsidR="00631942" w:rsidRPr="00AC0A09">
        <w:rPr>
          <w:rFonts w:ascii="Arial" w:eastAsia="SimSun" w:hAnsi="Arial" w:cs="Arial"/>
          <w:kern w:val="0"/>
          <w:szCs w:val="24"/>
        </w:rPr>
        <w:t>，釋出</w:t>
      </w:r>
      <w:proofErr w:type="gramStart"/>
      <w:r w:rsidR="00631942" w:rsidRPr="00AC0A09">
        <w:rPr>
          <w:rFonts w:ascii="Arial" w:eastAsia="SimSun" w:hAnsi="Arial" w:cs="Arial"/>
          <w:kern w:val="0"/>
          <w:szCs w:val="24"/>
        </w:rPr>
        <w:t>車位予其他</w:t>
      </w:r>
      <w:proofErr w:type="gramEnd"/>
      <w:r w:rsidR="00631942" w:rsidRPr="00AC0A09">
        <w:rPr>
          <w:rFonts w:ascii="Arial" w:eastAsia="SimSun" w:hAnsi="Arial" w:cs="Arial"/>
          <w:kern w:val="0"/>
          <w:szCs w:val="24"/>
        </w:rPr>
        <w:t>同仁。</w:t>
      </w:r>
    </w:p>
    <w:p w:rsidR="00920B86" w:rsidRPr="00AC0A09" w:rsidRDefault="00920B86" w:rsidP="006A6471">
      <w:pPr>
        <w:pStyle w:val="a5"/>
        <w:numPr>
          <w:ilvl w:val="0"/>
          <w:numId w:val="91"/>
        </w:numPr>
        <w:ind w:leftChars="0"/>
        <w:rPr>
          <w:rFonts w:ascii="Arial" w:eastAsia="SimSun" w:hAnsi="Arial" w:cs="Arial"/>
          <w:kern w:val="0"/>
          <w:szCs w:val="24"/>
        </w:rPr>
      </w:pPr>
      <w:r w:rsidRPr="00AC0A09">
        <w:rPr>
          <w:rFonts w:ascii="Arial" w:eastAsia="SimSun" w:hAnsi="Arial" w:cs="Arial"/>
          <w:kern w:val="0"/>
          <w:szCs w:val="24"/>
        </w:rPr>
        <w:t>停車費補助：</w:t>
      </w:r>
    </w:p>
    <w:p w:rsidR="00920B86" w:rsidRPr="00AC0A09" w:rsidRDefault="00920B86" w:rsidP="006A6471">
      <w:pPr>
        <w:pStyle w:val="a5"/>
        <w:numPr>
          <w:ilvl w:val="0"/>
          <w:numId w:val="96"/>
        </w:numPr>
        <w:ind w:leftChars="0"/>
        <w:rPr>
          <w:rFonts w:ascii="Arial" w:eastAsia="SimSun" w:hAnsi="Arial" w:cs="Arial"/>
          <w:kern w:val="0"/>
          <w:szCs w:val="24"/>
        </w:rPr>
      </w:pPr>
      <w:r w:rsidRPr="00AC0A09">
        <w:rPr>
          <w:rFonts w:ascii="Arial" w:eastAsia="SimSun" w:hAnsi="Arial" w:cs="Arial"/>
          <w:kern w:val="0"/>
          <w:szCs w:val="24"/>
        </w:rPr>
        <w:t>適用對象：</w:t>
      </w:r>
      <w:r w:rsidRPr="00AC0A09">
        <w:rPr>
          <w:rFonts w:ascii="Arial" w:eastAsia="SimSun" w:hAnsi="Arial" w:cs="Arial"/>
          <w:kern w:val="0"/>
          <w:szCs w:val="24"/>
        </w:rPr>
        <w:t>M-2</w:t>
      </w:r>
      <w:r w:rsidRPr="00AC0A09">
        <w:rPr>
          <w:rFonts w:ascii="Arial" w:eastAsia="SimSun" w:hAnsi="Arial" w:cs="Arial"/>
          <w:kern w:val="0"/>
          <w:szCs w:val="24"/>
        </w:rPr>
        <w:t>以上</w:t>
      </w:r>
      <w:r w:rsidR="00A0566D" w:rsidRPr="00AC0A09">
        <w:rPr>
          <w:rFonts w:ascii="Arial" w:eastAsia="SimSun" w:hAnsi="Arial" w:cs="Arial"/>
          <w:kern w:val="0"/>
          <w:szCs w:val="24"/>
        </w:rPr>
        <w:t>同仁</w:t>
      </w:r>
      <w:ins w:id="780" w:author="Wayne.Tu" w:date="2019-11-12T15:16:00Z">
        <w:r w:rsidR="000C6A0B">
          <w:rPr>
            <w:rFonts w:ascii="Arial" w:eastAsia="SimSun" w:hAnsi="Arial" w:cs="Arial"/>
            <w:kern w:val="0"/>
            <w:szCs w:val="24"/>
          </w:rPr>
          <w:t>。</w:t>
        </w:r>
      </w:ins>
    </w:p>
    <w:p w:rsidR="00A0566D" w:rsidRPr="00AC0A09" w:rsidRDefault="00A0566D" w:rsidP="006A6471">
      <w:pPr>
        <w:pStyle w:val="a5"/>
        <w:numPr>
          <w:ilvl w:val="0"/>
          <w:numId w:val="96"/>
        </w:numPr>
        <w:ind w:leftChars="0"/>
        <w:rPr>
          <w:rFonts w:ascii="Arial" w:eastAsia="SimSun" w:hAnsi="Arial" w:cs="Arial"/>
          <w:kern w:val="0"/>
          <w:szCs w:val="24"/>
        </w:rPr>
      </w:pPr>
      <w:r w:rsidRPr="00AC0A09">
        <w:rPr>
          <w:rFonts w:ascii="Arial" w:eastAsia="SimSun" w:hAnsi="Arial" w:cs="Arial"/>
          <w:kern w:val="0"/>
          <w:szCs w:val="24"/>
        </w:rPr>
        <w:t>申請辦法：</w:t>
      </w:r>
    </w:p>
    <w:p w:rsidR="00A0566D" w:rsidRPr="00AC0A09" w:rsidRDefault="000C6A0B" w:rsidP="006A6471">
      <w:pPr>
        <w:pStyle w:val="a5"/>
        <w:numPr>
          <w:ilvl w:val="0"/>
          <w:numId w:val="97"/>
        </w:numPr>
        <w:ind w:leftChars="0"/>
        <w:rPr>
          <w:rFonts w:ascii="Arial" w:eastAsia="SimSun" w:hAnsi="Arial" w:cs="Arial"/>
          <w:kern w:val="0"/>
          <w:szCs w:val="24"/>
        </w:rPr>
      </w:pPr>
      <w:ins w:id="781" w:author="Wayne.Tu" w:date="2019-11-12T15:16:00Z">
        <w:r w:rsidRPr="000C6A0B">
          <w:rPr>
            <w:rFonts w:ascii="SimSun" w:eastAsia="SimSun" w:hAnsi="SimSun" w:cs="Arial" w:hint="eastAsia"/>
            <w:kern w:val="0"/>
            <w:szCs w:val="24"/>
            <w:lang w:eastAsia="zh-HK"/>
            <w:rPrChange w:id="782" w:author="Wayne.Tu" w:date="2019-11-12T15:16:00Z">
              <w:rPr>
                <w:rFonts w:ascii="Arial" w:hAnsi="Arial" w:cs="Arial" w:hint="eastAsia"/>
                <w:kern w:val="0"/>
                <w:szCs w:val="24"/>
                <w:lang w:eastAsia="zh-HK"/>
              </w:rPr>
            </w:rPrChange>
          </w:rPr>
          <w:t>費用</w:t>
        </w:r>
      </w:ins>
      <w:proofErr w:type="gramStart"/>
      <w:r w:rsidR="00A0566D" w:rsidRPr="000C6A0B">
        <w:rPr>
          <w:rFonts w:ascii="SimSun" w:eastAsia="SimSun" w:hAnsi="SimSun" w:cs="Arial"/>
          <w:kern w:val="0"/>
          <w:szCs w:val="24"/>
          <w:rPrChange w:id="783" w:author="Wayne.Tu" w:date="2019-11-12T15:16:00Z">
            <w:rPr>
              <w:rFonts w:ascii="Arial" w:eastAsia="SimSun" w:hAnsi="Arial" w:cs="Arial"/>
              <w:kern w:val="0"/>
              <w:szCs w:val="24"/>
            </w:rPr>
          </w:rPrChange>
        </w:rPr>
        <w:t>採</w:t>
      </w:r>
      <w:proofErr w:type="gramEnd"/>
      <w:r w:rsidR="00A0566D" w:rsidRPr="000C6A0B">
        <w:rPr>
          <w:rFonts w:ascii="SimSun" w:eastAsia="SimSun" w:hAnsi="SimSun" w:cs="Arial"/>
          <w:kern w:val="0"/>
          <w:szCs w:val="24"/>
          <w:rPrChange w:id="784" w:author="Wayne.Tu" w:date="2019-11-12T15:16:00Z">
            <w:rPr>
              <w:rFonts w:ascii="Arial" w:eastAsia="SimSun" w:hAnsi="Arial" w:cs="Arial"/>
              <w:kern w:val="0"/>
              <w:szCs w:val="24"/>
            </w:rPr>
          </w:rPrChange>
        </w:rPr>
        <w:t>實報</w:t>
      </w:r>
      <w:r w:rsidR="00A0566D" w:rsidRPr="00AC0A09">
        <w:rPr>
          <w:rFonts w:ascii="Arial" w:eastAsia="SimSun" w:hAnsi="Arial" w:cs="Arial"/>
          <w:kern w:val="0"/>
          <w:szCs w:val="24"/>
        </w:rPr>
        <w:t>實銷，金額上限為</w:t>
      </w:r>
      <w:r w:rsidR="00A0566D" w:rsidRPr="00AC0A09">
        <w:rPr>
          <w:rFonts w:ascii="Arial" w:eastAsia="SimSun" w:hAnsi="Arial" w:cs="Arial"/>
          <w:kern w:val="0"/>
          <w:szCs w:val="24"/>
        </w:rPr>
        <w:t>NT4,000</w:t>
      </w:r>
      <w:r w:rsidR="00A0566D" w:rsidRPr="00AC0A09">
        <w:rPr>
          <w:rFonts w:ascii="Arial" w:eastAsia="SimSun" w:hAnsi="Arial" w:cs="Arial"/>
          <w:kern w:val="0"/>
          <w:szCs w:val="24"/>
        </w:rPr>
        <w:t>元</w:t>
      </w:r>
    </w:p>
    <w:p w:rsidR="00A0566D" w:rsidRPr="00AC0A09" w:rsidRDefault="00A0566D" w:rsidP="006A6471">
      <w:pPr>
        <w:pStyle w:val="a5"/>
        <w:numPr>
          <w:ilvl w:val="0"/>
          <w:numId w:val="97"/>
        </w:numPr>
        <w:ind w:leftChars="0"/>
        <w:rPr>
          <w:rFonts w:ascii="Arial" w:eastAsia="SimSun" w:hAnsi="Arial" w:cs="Arial"/>
          <w:kern w:val="0"/>
          <w:szCs w:val="24"/>
        </w:rPr>
      </w:pPr>
      <w:r w:rsidRPr="00AC0A09">
        <w:rPr>
          <w:rFonts w:ascii="Arial" w:eastAsia="SimSun" w:hAnsi="Arial" w:cs="Arial"/>
          <w:kern w:val="0"/>
          <w:szCs w:val="24"/>
        </w:rPr>
        <w:t>請於最晚次月</w:t>
      </w:r>
      <w:r w:rsidRPr="00AC0A09">
        <w:rPr>
          <w:rFonts w:ascii="Arial" w:eastAsia="SimSun" w:hAnsi="Arial" w:cs="Arial"/>
          <w:kern w:val="0"/>
          <w:szCs w:val="24"/>
        </w:rPr>
        <w:t>5</w:t>
      </w:r>
      <w:r w:rsidRPr="00AC0A09">
        <w:rPr>
          <w:rFonts w:ascii="Arial" w:eastAsia="SimSun" w:hAnsi="Arial" w:cs="Arial"/>
          <w:kern w:val="0"/>
          <w:szCs w:val="24"/>
        </w:rPr>
        <w:t>號前向財務提交請款單及單據，以利核銷。</w:t>
      </w:r>
    </w:p>
    <w:p w:rsidR="00631942" w:rsidRPr="00AC0A09" w:rsidRDefault="00702FC7" w:rsidP="00702FC7">
      <w:pPr>
        <w:rPr>
          <w:rFonts w:ascii="Arial" w:eastAsia="SimSun" w:hAnsi="Arial" w:cs="Arial"/>
          <w:b/>
          <w:bCs/>
          <w:sz w:val="48"/>
          <w:szCs w:val="48"/>
        </w:rPr>
      </w:pPr>
      <w:r w:rsidRPr="00AC0A09">
        <w:rPr>
          <w:rFonts w:ascii="Arial" w:eastAsia="SimSun" w:hAnsi="Arial" w:cs="Arial"/>
          <w:b/>
          <w:bCs/>
          <w:sz w:val="48"/>
          <w:szCs w:val="48"/>
        </w:rPr>
        <w:br w:type="page"/>
      </w:r>
    </w:p>
    <w:p w:rsidR="00631942" w:rsidRPr="00AC0A09" w:rsidRDefault="00631942" w:rsidP="00AC0A09">
      <w:pPr>
        <w:pStyle w:val="1"/>
      </w:pPr>
      <w:bookmarkStart w:id="785" w:name="_Toc24451058"/>
      <w:r w:rsidRPr="00AC0A09">
        <w:lastRenderedPageBreak/>
        <w:t>其他表格</w:t>
      </w:r>
      <w:bookmarkEnd w:id="785"/>
    </w:p>
    <w:p w:rsidR="00EC1A5F" w:rsidRPr="000C6A0B" w:rsidDel="000C6A0B" w:rsidRDefault="006C632D" w:rsidP="00EC1A5F">
      <w:pPr>
        <w:rPr>
          <w:del w:id="786" w:author="Wayne.Tu" w:date="2019-11-12T15:17:00Z"/>
          <w:rFonts w:ascii="SimSun" w:eastAsia="SimSun" w:hAnsi="SimSun" w:cs="Arial"/>
          <w:szCs w:val="24"/>
          <w:rPrChange w:id="787" w:author="Wayne.Tu" w:date="2019-11-12T15:17:00Z">
            <w:rPr>
              <w:del w:id="788" w:author="Wayne.Tu" w:date="2019-11-12T15:17:00Z"/>
              <w:rFonts w:ascii="Arial" w:eastAsia="SimSun" w:hAnsi="Arial" w:cs="Arial"/>
              <w:szCs w:val="24"/>
            </w:rPr>
          </w:rPrChange>
        </w:rPr>
      </w:pPr>
      <w:del w:id="789" w:author="Wayne.Tu" w:date="2019-11-12T15:17:00Z">
        <w:r w:rsidRPr="000C6A0B" w:rsidDel="000C6A0B">
          <w:rPr>
            <w:rFonts w:ascii="SimSun" w:eastAsia="SimSun" w:hAnsi="SimSun" w:cs="Arial"/>
            <w:szCs w:val="24"/>
            <w:rPrChange w:id="790" w:author="Wayne.Tu" w:date="2019-11-12T15:17:00Z">
              <w:rPr>
                <w:rFonts w:ascii="Arial" w:eastAsia="SimSun" w:hAnsi="Arial" w:cs="Arial"/>
                <w:szCs w:val="24"/>
              </w:rPr>
            </w:rPrChange>
          </w:rPr>
          <w:delText xml:space="preserve">HR-F001 </w:delText>
        </w:r>
        <w:r w:rsidRPr="000C6A0B" w:rsidDel="000C6A0B">
          <w:rPr>
            <w:rFonts w:ascii="SimSun" w:eastAsia="SimSun" w:hAnsi="SimSun" w:cs="Arial"/>
            <w:szCs w:val="24"/>
            <w:rPrChange w:id="791" w:author="Wayne.Tu" w:date="2019-11-12T15:17:00Z">
              <w:rPr>
                <w:rFonts w:ascii="Arial" w:eastAsia="SimSun" w:hAnsi="Arial" w:cs="Arial"/>
                <w:szCs w:val="24"/>
              </w:rPr>
            </w:rPrChange>
          </w:rPr>
          <w:delText>試用期評核表</w:delText>
        </w:r>
      </w:del>
    </w:p>
    <w:p w:rsidR="006C632D" w:rsidRPr="000C6A0B" w:rsidDel="000C6A0B" w:rsidRDefault="006C632D" w:rsidP="00EC1A5F">
      <w:pPr>
        <w:rPr>
          <w:del w:id="792" w:author="Wayne.Tu" w:date="2019-11-12T15:17:00Z"/>
          <w:rFonts w:ascii="SimSun" w:eastAsia="SimSun" w:hAnsi="SimSun" w:cs="Arial"/>
          <w:szCs w:val="24"/>
          <w:rPrChange w:id="793" w:author="Wayne.Tu" w:date="2019-11-12T15:17:00Z">
            <w:rPr>
              <w:del w:id="794" w:author="Wayne.Tu" w:date="2019-11-12T15:17:00Z"/>
              <w:rFonts w:ascii="Arial" w:eastAsia="SimSun" w:hAnsi="Arial" w:cs="Arial"/>
              <w:szCs w:val="24"/>
            </w:rPr>
          </w:rPrChange>
        </w:rPr>
      </w:pPr>
      <w:del w:id="795" w:author="Wayne.Tu" w:date="2019-11-12T15:17:00Z">
        <w:r w:rsidRPr="000C6A0B" w:rsidDel="000C6A0B">
          <w:rPr>
            <w:rFonts w:ascii="SimSun" w:eastAsia="SimSun" w:hAnsi="SimSun" w:cs="Arial"/>
            <w:szCs w:val="24"/>
            <w:rPrChange w:id="796" w:author="Wayne.Tu" w:date="2019-11-12T15:17:00Z">
              <w:rPr>
                <w:rFonts w:ascii="Arial" w:eastAsia="SimSun" w:hAnsi="Arial" w:cs="Arial"/>
                <w:szCs w:val="24"/>
              </w:rPr>
            </w:rPrChange>
          </w:rPr>
          <w:delText xml:space="preserve">HR-F002 </w:delText>
        </w:r>
        <w:r w:rsidRPr="000C6A0B" w:rsidDel="000C6A0B">
          <w:rPr>
            <w:rFonts w:ascii="SimSun" w:eastAsia="SimSun" w:hAnsi="SimSun" w:cs="Arial"/>
            <w:szCs w:val="24"/>
            <w:rPrChange w:id="797" w:author="Wayne.Tu" w:date="2019-11-12T15:17:00Z">
              <w:rPr>
                <w:rFonts w:ascii="Arial" w:eastAsia="SimSun" w:hAnsi="Arial" w:cs="Arial"/>
                <w:szCs w:val="24"/>
              </w:rPr>
            </w:rPrChange>
          </w:rPr>
          <w:delText>正式聘用通知函</w:delText>
        </w:r>
      </w:del>
    </w:p>
    <w:p w:rsidR="006C632D" w:rsidRPr="000C6A0B" w:rsidDel="000C6A0B" w:rsidRDefault="006C632D" w:rsidP="00EC1A5F">
      <w:pPr>
        <w:rPr>
          <w:del w:id="798" w:author="Wayne.Tu" w:date="2019-11-12T15:17:00Z"/>
          <w:rFonts w:ascii="SimSun" w:eastAsia="SimSun" w:hAnsi="SimSun" w:cs="Arial"/>
          <w:szCs w:val="24"/>
          <w:rPrChange w:id="799" w:author="Wayne.Tu" w:date="2019-11-12T15:17:00Z">
            <w:rPr>
              <w:del w:id="800" w:author="Wayne.Tu" w:date="2019-11-12T15:17:00Z"/>
              <w:rFonts w:ascii="Arial" w:eastAsia="SimSun" w:hAnsi="Arial" w:cs="Arial"/>
              <w:szCs w:val="24"/>
            </w:rPr>
          </w:rPrChange>
        </w:rPr>
      </w:pPr>
      <w:del w:id="801" w:author="Wayne.Tu" w:date="2019-11-12T15:17:00Z">
        <w:r w:rsidRPr="000C6A0B" w:rsidDel="000C6A0B">
          <w:rPr>
            <w:rFonts w:ascii="SimSun" w:eastAsia="SimSun" w:hAnsi="SimSun" w:cs="Arial"/>
            <w:szCs w:val="24"/>
            <w:rPrChange w:id="802" w:author="Wayne.Tu" w:date="2019-11-12T15:17:00Z">
              <w:rPr>
                <w:rFonts w:ascii="Arial" w:eastAsia="SimSun" w:hAnsi="Arial" w:cs="Arial"/>
                <w:szCs w:val="24"/>
              </w:rPr>
            </w:rPrChange>
          </w:rPr>
          <w:delText xml:space="preserve">HR-F003 </w:delText>
        </w:r>
        <w:r w:rsidRPr="000C6A0B" w:rsidDel="000C6A0B">
          <w:rPr>
            <w:rFonts w:ascii="SimSun" w:eastAsia="SimSun" w:hAnsi="SimSun" w:cs="Arial"/>
            <w:szCs w:val="24"/>
            <w:rPrChange w:id="803" w:author="Wayne.Tu" w:date="2019-11-12T15:17:00Z">
              <w:rPr>
                <w:rFonts w:ascii="Arial" w:eastAsia="SimSun" w:hAnsi="Arial" w:cs="Arial"/>
                <w:szCs w:val="24"/>
              </w:rPr>
            </w:rPrChange>
          </w:rPr>
          <w:delText>績效改善計畫</w:delText>
        </w:r>
      </w:del>
    </w:p>
    <w:p w:rsidR="006C632D" w:rsidRPr="000C6A0B" w:rsidDel="000C6A0B" w:rsidRDefault="006C632D" w:rsidP="00EC1A5F">
      <w:pPr>
        <w:rPr>
          <w:del w:id="804" w:author="Wayne.Tu" w:date="2019-11-12T15:17:00Z"/>
          <w:rFonts w:ascii="SimSun" w:eastAsia="SimSun" w:hAnsi="SimSun" w:cs="Arial"/>
          <w:szCs w:val="24"/>
          <w:rPrChange w:id="805" w:author="Wayne.Tu" w:date="2019-11-12T15:17:00Z">
            <w:rPr>
              <w:del w:id="806" w:author="Wayne.Tu" w:date="2019-11-12T15:17:00Z"/>
              <w:rFonts w:ascii="Arial" w:eastAsia="SimSun" w:hAnsi="Arial" w:cs="Arial"/>
              <w:szCs w:val="24"/>
            </w:rPr>
          </w:rPrChange>
        </w:rPr>
      </w:pPr>
      <w:del w:id="807" w:author="Wayne.Tu" w:date="2019-11-12T15:17:00Z">
        <w:r w:rsidRPr="000C6A0B" w:rsidDel="000C6A0B">
          <w:rPr>
            <w:rFonts w:ascii="SimSun" w:eastAsia="SimSun" w:hAnsi="SimSun" w:cs="Arial"/>
            <w:szCs w:val="24"/>
            <w:rPrChange w:id="808" w:author="Wayne.Tu" w:date="2019-11-12T15:17:00Z">
              <w:rPr>
                <w:rFonts w:ascii="Arial" w:eastAsia="SimSun" w:hAnsi="Arial" w:cs="Arial"/>
                <w:szCs w:val="24"/>
              </w:rPr>
            </w:rPrChange>
          </w:rPr>
          <w:delText>HR-F004</w:delText>
        </w:r>
        <w:r w:rsidR="003C4557" w:rsidRPr="000C6A0B" w:rsidDel="000C6A0B">
          <w:rPr>
            <w:rFonts w:ascii="SimSun" w:eastAsia="SimSun" w:hAnsi="SimSun" w:cs="Arial"/>
            <w:szCs w:val="24"/>
            <w:rPrChange w:id="809" w:author="Wayne.Tu" w:date="2019-11-12T15:17:00Z">
              <w:rPr>
                <w:rFonts w:ascii="Arial" w:eastAsia="SimSun" w:hAnsi="Arial" w:cs="Arial"/>
                <w:szCs w:val="24"/>
              </w:rPr>
            </w:rPrChange>
          </w:rPr>
          <w:delText xml:space="preserve"> </w:delText>
        </w:r>
        <w:r w:rsidR="003C4557" w:rsidRPr="000C6A0B" w:rsidDel="000C6A0B">
          <w:rPr>
            <w:rFonts w:ascii="SimSun" w:eastAsia="SimSun" w:hAnsi="SimSun" w:cs="Arial"/>
            <w:szCs w:val="24"/>
            <w:rPrChange w:id="810" w:author="Wayne.Tu" w:date="2019-11-12T15:17:00Z">
              <w:rPr>
                <w:rFonts w:ascii="Arial" w:eastAsia="SimSun" w:hAnsi="Arial" w:cs="Arial"/>
                <w:szCs w:val="24"/>
              </w:rPr>
            </w:rPrChange>
          </w:rPr>
          <w:delText>國外出差申請表</w:delText>
        </w:r>
      </w:del>
    </w:p>
    <w:p w:rsidR="000C6A0B" w:rsidRPr="000C6A0B" w:rsidRDefault="003C4557" w:rsidP="000C6A0B">
      <w:pPr>
        <w:rPr>
          <w:ins w:id="811" w:author="Wayne.Tu" w:date="2019-11-12T15:17:00Z"/>
          <w:rFonts w:ascii="SimSun" w:eastAsia="SimSun" w:hAnsi="SimSun" w:cs="Arial" w:hint="eastAsia"/>
          <w:szCs w:val="24"/>
          <w:rPrChange w:id="812" w:author="Wayne.Tu" w:date="2019-11-12T15:17:00Z">
            <w:rPr>
              <w:ins w:id="813" w:author="Wayne.Tu" w:date="2019-11-12T15:17:00Z"/>
              <w:rFonts w:ascii="Arial" w:hAnsi="Arial" w:cs="Arial" w:hint="eastAsia"/>
              <w:szCs w:val="24"/>
            </w:rPr>
          </w:rPrChange>
        </w:rPr>
      </w:pPr>
      <w:del w:id="814" w:author="Wayne.Tu" w:date="2019-11-12T15:17:00Z">
        <w:r w:rsidRPr="000C6A0B" w:rsidDel="000C6A0B">
          <w:rPr>
            <w:rFonts w:ascii="SimSun" w:eastAsia="SimSun" w:hAnsi="SimSun" w:cs="Arial"/>
            <w:szCs w:val="24"/>
            <w:rPrChange w:id="815" w:author="Wayne.Tu" w:date="2019-11-12T15:17:00Z">
              <w:rPr>
                <w:rFonts w:ascii="Arial" w:eastAsia="SimSun" w:hAnsi="Arial" w:cs="Arial"/>
                <w:szCs w:val="24"/>
              </w:rPr>
            </w:rPrChange>
          </w:rPr>
          <w:delText xml:space="preserve">HR-F005 </w:delText>
        </w:r>
        <w:r w:rsidRPr="000C6A0B" w:rsidDel="000C6A0B">
          <w:rPr>
            <w:rFonts w:ascii="SimSun" w:eastAsia="SimSun" w:hAnsi="SimSun" w:cs="Arial"/>
            <w:szCs w:val="24"/>
            <w:rPrChange w:id="816" w:author="Wayne.Tu" w:date="2019-11-12T15:17:00Z">
              <w:rPr>
                <w:rFonts w:ascii="Arial" w:eastAsia="SimSun" w:hAnsi="Arial" w:cs="Arial"/>
                <w:szCs w:val="24"/>
              </w:rPr>
            </w:rPrChange>
          </w:rPr>
          <w:delText>轉調申請表</w:delText>
        </w:r>
      </w:del>
      <w:ins w:id="817" w:author="Wayne.Tu" w:date="2019-11-12T15:17:00Z">
        <w:r w:rsidR="000C6A0B" w:rsidRPr="000C6A0B">
          <w:rPr>
            <w:rFonts w:ascii="SimSun" w:eastAsia="SimSun" w:hAnsi="SimSun" w:cs="Arial" w:hint="eastAsia"/>
            <w:szCs w:val="24"/>
            <w:rPrChange w:id="818" w:author="Wayne.Tu" w:date="2019-11-12T15:17:00Z">
              <w:rPr>
                <w:rFonts w:ascii="Arial" w:hAnsi="Arial" w:cs="Arial" w:hint="eastAsia"/>
                <w:szCs w:val="24"/>
              </w:rPr>
            </w:rPrChange>
          </w:rPr>
          <w:t>一、人力資源</w:t>
        </w:r>
      </w:ins>
    </w:p>
    <w:p w:rsidR="000C6A0B" w:rsidRPr="000C6A0B" w:rsidRDefault="000C6A0B" w:rsidP="000C6A0B">
      <w:pPr>
        <w:rPr>
          <w:ins w:id="819" w:author="Wayne.Tu" w:date="2019-11-12T15:17:00Z"/>
          <w:rFonts w:ascii="Arial" w:eastAsia="SimSun" w:hAnsi="Arial" w:cs="Arial"/>
          <w:szCs w:val="24"/>
          <w:rPrChange w:id="820" w:author="Wayne.Tu" w:date="2019-11-12T15:18:00Z">
            <w:rPr>
              <w:ins w:id="821" w:author="Wayne.Tu" w:date="2019-11-12T15:17:00Z"/>
              <w:rFonts w:ascii="Arial" w:hAnsi="Arial" w:cs="Arial" w:hint="eastAsia"/>
              <w:szCs w:val="24"/>
            </w:rPr>
          </w:rPrChange>
        </w:rPr>
      </w:pPr>
      <w:ins w:id="822" w:author="Wayne.Tu" w:date="2019-11-12T15:17:00Z">
        <w:r w:rsidRPr="000C6A0B">
          <w:rPr>
            <w:rFonts w:ascii="Arial" w:eastAsia="SimSun" w:hAnsi="Arial" w:cs="Arial"/>
            <w:szCs w:val="24"/>
            <w:rPrChange w:id="823" w:author="Wayne.Tu" w:date="2019-11-12T15:18:00Z">
              <w:rPr>
                <w:rFonts w:ascii="Arial" w:hAnsi="Arial" w:cs="Arial" w:hint="eastAsia"/>
                <w:szCs w:val="24"/>
              </w:rPr>
            </w:rPrChange>
          </w:rPr>
          <w:t xml:space="preserve">HR-F001 </w:t>
        </w:r>
        <w:r w:rsidRPr="000C6A0B">
          <w:rPr>
            <w:rFonts w:ascii="Arial" w:eastAsia="SimSun" w:hAnsi="Arial" w:cs="Arial"/>
            <w:szCs w:val="24"/>
            <w:rPrChange w:id="824" w:author="Wayne.Tu" w:date="2019-11-12T15:18:00Z">
              <w:rPr>
                <w:rFonts w:ascii="Arial" w:hAnsi="Arial" w:cs="Arial" w:hint="eastAsia"/>
                <w:szCs w:val="24"/>
              </w:rPr>
            </w:rPrChange>
          </w:rPr>
          <w:t>試用期評核表</w:t>
        </w:r>
      </w:ins>
    </w:p>
    <w:p w:rsidR="000C6A0B" w:rsidRPr="000C6A0B" w:rsidRDefault="000C6A0B" w:rsidP="000C6A0B">
      <w:pPr>
        <w:rPr>
          <w:ins w:id="825" w:author="Wayne.Tu" w:date="2019-11-12T15:17:00Z"/>
          <w:rFonts w:ascii="Arial" w:eastAsia="SimSun" w:hAnsi="Arial" w:cs="Arial"/>
          <w:szCs w:val="24"/>
          <w:rPrChange w:id="826" w:author="Wayne.Tu" w:date="2019-11-12T15:18:00Z">
            <w:rPr>
              <w:ins w:id="827" w:author="Wayne.Tu" w:date="2019-11-12T15:17:00Z"/>
              <w:rFonts w:ascii="Arial" w:hAnsi="Arial" w:cs="Arial" w:hint="eastAsia"/>
              <w:szCs w:val="24"/>
            </w:rPr>
          </w:rPrChange>
        </w:rPr>
      </w:pPr>
      <w:ins w:id="828" w:author="Wayne.Tu" w:date="2019-11-12T15:17:00Z">
        <w:r w:rsidRPr="000C6A0B">
          <w:rPr>
            <w:rFonts w:ascii="Arial" w:eastAsia="SimSun" w:hAnsi="Arial" w:cs="Arial"/>
            <w:szCs w:val="24"/>
            <w:rPrChange w:id="829" w:author="Wayne.Tu" w:date="2019-11-12T15:18:00Z">
              <w:rPr>
                <w:rFonts w:ascii="Arial" w:hAnsi="Arial" w:cs="Arial" w:hint="eastAsia"/>
                <w:szCs w:val="24"/>
              </w:rPr>
            </w:rPrChange>
          </w:rPr>
          <w:t xml:space="preserve">HR-F002 </w:t>
        </w:r>
        <w:r w:rsidRPr="000C6A0B">
          <w:rPr>
            <w:rFonts w:ascii="Arial" w:eastAsia="SimSun" w:hAnsi="Arial" w:cs="Arial"/>
            <w:szCs w:val="24"/>
            <w:rPrChange w:id="830" w:author="Wayne.Tu" w:date="2019-11-12T15:18:00Z">
              <w:rPr>
                <w:rFonts w:ascii="Arial" w:hAnsi="Arial" w:cs="Arial" w:hint="eastAsia"/>
                <w:szCs w:val="24"/>
              </w:rPr>
            </w:rPrChange>
          </w:rPr>
          <w:t>正式聘用通知函</w:t>
        </w:r>
      </w:ins>
    </w:p>
    <w:p w:rsidR="000C6A0B" w:rsidRPr="000C6A0B" w:rsidRDefault="000C6A0B" w:rsidP="000C6A0B">
      <w:pPr>
        <w:rPr>
          <w:ins w:id="831" w:author="Wayne.Tu" w:date="2019-11-12T15:17:00Z"/>
          <w:rFonts w:ascii="Arial" w:eastAsia="SimSun" w:hAnsi="Arial" w:cs="Arial"/>
          <w:szCs w:val="24"/>
          <w:rPrChange w:id="832" w:author="Wayne.Tu" w:date="2019-11-12T15:18:00Z">
            <w:rPr>
              <w:ins w:id="833" w:author="Wayne.Tu" w:date="2019-11-12T15:17:00Z"/>
              <w:rFonts w:ascii="Arial" w:hAnsi="Arial" w:cs="Arial" w:hint="eastAsia"/>
              <w:szCs w:val="24"/>
            </w:rPr>
          </w:rPrChange>
        </w:rPr>
      </w:pPr>
      <w:ins w:id="834" w:author="Wayne.Tu" w:date="2019-11-12T15:17:00Z">
        <w:r w:rsidRPr="000C6A0B">
          <w:rPr>
            <w:rFonts w:ascii="Arial" w:eastAsia="SimSun" w:hAnsi="Arial" w:cs="Arial"/>
            <w:szCs w:val="24"/>
            <w:rPrChange w:id="835" w:author="Wayne.Tu" w:date="2019-11-12T15:18:00Z">
              <w:rPr>
                <w:rFonts w:ascii="Arial" w:hAnsi="Arial" w:cs="Arial" w:hint="eastAsia"/>
                <w:szCs w:val="24"/>
              </w:rPr>
            </w:rPrChange>
          </w:rPr>
          <w:t xml:space="preserve">HR-F003 </w:t>
        </w:r>
        <w:r w:rsidRPr="000C6A0B">
          <w:rPr>
            <w:rFonts w:ascii="Arial" w:eastAsia="SimSun" w:hAnsi="Arial" w:cs="Arial"/>
            <w:szCs w:val="24"/>
            <w:rPrChange w:id="836" w:author="Wayne.Tu" w:date="2019-11-12T15:18:00Z">
              <w:rPr>
                <w:rFonts w:ascii="Arial" w:hAnsi="Arial" w:cs="Arial" w:hint="eastAsia"/>
                <w:szCs w:val="24"/>
              </w:rPr>
            </w:rPrChange>
          </w:rPr>
          <w:t>績效改善計畫</w:t>
        </w:r>
      </w:ins>
    </w:p>
    <w:p w:rsidR="000C6A0B" w:rsidRPr="000C6A0B" w:rsidRDefault="000C6A0B" w:rsidP="000C6A0B">
      <w:pPr>
        <w:rPr>
          <w:ins w:id="837" w:author="Wayne.Tu" w:date="2019-11-12T15:17:00Z"/>
          <w:rFonts w:ascii="Arial" w:eastAsia="SimSun" w:hAnsi="Arial" w:cs="Arial"/>
          <w:szCs w:val="24"/>
          <w:rPrChange w:id="838" w:author="Wayne.Tu" w:date="2019-11-12T15:18:00Z">
            <w:rPr>
              <w:ins w:id="839" w:author="Wayne.Tu" w:date="2019-11-12T15:17:00Z"/>
              <w:rFonts w:ascii="Arial" w:hAnsi="Arial" w:cs="Arial" w:hint="eastAsia"/>
              <w:szCs w:val="24"/>
            </w:rPr>
          </w:rPrChange>
        </w:rPr>
      </w:pPr>
      <w:ins w:id="840" w:author="Wayne.Tu" w:date="2019-11-12T15:17:00Z">
        <w:r w:rsidRPr="000C6A0B">
          <w:rPr>
            <w:rFonts w:ascii="Arial" w:eastAsia="SimSun" w:hAnsi="Arial" w:cs="Arial"/>
            <w:szCs w:val="24"/>
            <w:rPrChange w:id="841" w:author="Wayne.Tu" w:date="2019-11-12T15:18:00Z">
              <w:rPr>
                <w:rFonts w:ascii="Arial" w:hAnsi="Arial" w:cs="Arial" w:hint="eastAsia"/>
                <w:szCs w:val="24"/>
              </w:rPr>
            </w:rPrChange>
          </w:rPr>
          <w:t xml:space="preserve">HR-F004 </w:t>
        </w:r>
        <w:r w:rsidRPr="000C6A0B">
          <w:rPr>
            <w:rFonts w:ascii="Arial" w:eastAsia="SimSun" w:hAnsi="Arial" w:cs="Arial"/>
            <w:szCs w:val="24"/>
            <w:rPrChange w:id="842" w:author="Wayne.Tu" w:date="2019-11-12T15:18:00Z">
              <w:rPr>
                <w:rFonts w:ascii="Arial" w:hAnsi="Arial" w:cs="Arial" w:hint="eastAsia"/>
                <w:szCs w:val="24"/>
              </w:rPr>
            </w:rPrChange>
          </w:rPr>
          <w:t>國外出差申請表</w:t>
        </w:r>
      </w:ins>
    </w:p>
    <w:p w:rsidR="000C6A0B" w:rsidRPr="000C6A0B" w:rsidRDefault="000C6A0B" w:rsidP="000C6A0B">
      <w:pPr>
        <w:rPr>
          <w:ins w:id="843" w:author="Wayne.Tu" w:date="2019-11-12T15:17:00Z"/>
          <w:rFonts w:ascii="Arial" w:eastAsia="SimSun" w:hAnsi="Arial" w:cs="Arial"/>
          <w:szCs w:val="24"/>
          <w:rPrChange w:id="844" w:author="Wayne.Tu" w:date="2019-11-12T15:18:00Z">
            <w:rPr>
              <w:ins w:id="845" w:author="Wayne.Tu" w:date="2019-11-12T15:17:00Z"/>
              <w:rFonts w:ascii="Arial" w:hAnsi="Arial" w:cs="Arial" w:hint="eastAsia"/>
              <w:szCs w:val="24"/>
            </w:rPr>
          </w:rPrChange>
        </w:rPr>
      </w:pPr>
      <w:ins w:id="846" w:author="Wayne.Tu" w:date="2019-11-12T15:17:00Z">
        <w:r w:rsidRPr="000C6A0B">
          <w:rPr>
            <w:rFonts w:ascii="Arial" w:eastAsia="SimSun" w:hAnsi="Arial" w:cs="Arial"/>
            <w:szCs w:val="24"/>
            <w:rPrChange w:id="847" w:author="Wayne.Tu" w:date="2019-11-12T15:18:00Z">
              <w:rPr>
                <w:rFonts w:ascii="Arial" w:hAnsi="Arial" w:cs="Arial" w:hint="eastAsia"/>
                <w:szCs w:val="24"/>
              </w:rPr>
            </w:rPrChange>
          </w:rPr>
          <w:t xml:space="preserve">HR-F005 </w:t>
        </w:r>
        <w:r w:rsidRPr="000C6A0B">
          <w:rPr>
            <w:rFonts w:ascii="Arial" w:eastAsia="SimSun" w:hAnsi="Arial" w:cs="Arial"/>
            <w:szCs w:val="24"/>
            <w:rPrChange w:id="848" w:author="Wayne.Tu" w:date="2019-11-12T15:18:00Z">
              <w:rPr>
                <w:rFonts w:ascii="Arial" w:hAnsi="Arial" w:cs="Arial" w:hint="eastAsia"/>
                <w:szCs w:val="24"/>
              </w:rPr>
            </w:rPrChange>
          </w:rPr>
          <w:t>轉調申請表</w:t>
        </w:r>
      </w:ins>
    </w:p>
    <w:p w:rsidR="000C6A0B" w:rsidRPr="000C6A0B" w:rsidRDefault="000C6A0B" w:rsidP="000C6A0B">
      <w:pPr>
        <w:rPr>
          <w:ins w:id="849" w:author="Wayne.Tu" w:date="2019-11-12T15:17:00Z"/>
          <w:rFonts w:ascii="Arial" w:hAnsi="Arial" w:cs="Arial"/>
          <w:szCs w:val="24"/>
        </w:rPr>
      </w:pPr>
    </w:p>
    <w:p w:rsidR="000C6A0B" w:rsidRPr="000C6A0B" w:rsidRDefault="000C6A0B" w:rsidP="000C6A0B">
      <w:pPr>
        <w:rPr>
          <w:ins w:id="850" w:author="Wayne.Tu" w:date="2019-11-12T15:17:00Z"/>
          <w:rFonts w:ascii="SimSun" w:eastAsia="SimSun" w:hAnsi="SimSun" w:cs="Arial" w:hint="eastAsia"/>
          <w:szCs w:val="24"/>
          <w:rPrChange w:id="851" w:author="Wayne.Tu" w:date="2019-11-12T15:17:00Z">
            <w:rPr>
              <w:ins w:id="852" w:author="Wayne.Tu" w:date="2019-11-12T15:17:00Z"/>
              <w:rFonts w:ascii="Arial" w:hAnsi="Arial" w:cs="Arial" w:hint="eastAsia"/>
              <w:szCs w:val="24"/>
            </w:rPr>
          </w:rPrChange>
        </w:rPr>
      </w:pPr>
      <w:ins w:id="853" w:author="Wayne.Tu" w:date="2019-11-12T15:17:00Z">
        <w:r w:rsidRPr="000C6A0B">
          <w:rPr>
            <w:rFonts w:ascii="SimSun" w:eastAsia="SimSun" w:hAnsi="SimSun" w:cs="Arial" w:hint="eastAsia"/>
            <w:szCs w:val="24"/>
            <w:rPrChange w:id="854" w:author="Wayne.Tu" w:date="2019-11-12T15:17:00Z">
              <w:rPr>
                <w:rFonts w:ascii="Arial" w:hAnsi="Arial" w:cs="Arial" w:hint="eastAsia"/>
                <w:szCs w:val="24"/>
              </w:rPr>
            </w:rPrChange>
          </w:rPr>
          <w:t>二、財務部門</w:t>
        </w:r>
      </w:ins>
    </w:p>
    <w:p w:rsidR="000C6A0B" w:rsidRPr="000C6A0B" w:rsidRDefault="000C6A0B" w:rsidP="000C6A0B">
      <w:pPr>
        <w:rPr>
          <w:ins w:id="855" w:author="Wayne.Tu" w:date="2019-11-12T15:17:00Z"/>
          <w:rFonts w:ascii="Arial" w:eastAsia="SimSun" w:hAnsi="Arial" w:cs="Arial"/>
          <w:szCs w:val="24"/>
          <w:rPrChange w:id="856" w:author="Wayne.Tu" w:date="2019-11-12T15:18:00Z">
            <w:rPr>
              <w:ins w:id="857" w:author="Wayne.Tu" w:date="2019-11-12T15:17:00Z"/>
              <w:rFonts w:ascii="Arial" w:hAnsi="Arial" w:cs="Arial" w:hint="eastAsia"/>
              <w:szCs w:val="24"/>
            </w:rPr>
          </w:rPrChange>
        </w:rPr>
      </w:pPr>
      <w:ins w:id="858" w:author="Wayne.Tu" w:date="2019-11-12T15:17:00Z">
        <w:r w:rsidRPr="000C6A0B">
          <w:rPr>
            <w:rFonts w:ascii="Arial" w:eastAsia="SimSun" w:hAnsi="Arial" w:cs="Arial"/>
            <w:szCs w:val="24"/>
            <w:rPrChange w:id="859" w:author="Wayne.Tu" w:date="2019-11-12T15:18:00Z">
              <w:rPr>
                <w:rFonts w:ascii="Arial" w:hAnsi="Arial" w:cs="Arial" w:hint="eastAsia"/>
                <w:szCs w:val="24"/>
              </w:rPr>
            </w:rPrChange>
          </w:rPr>
          <w:t xml:space="preserve">TWFM001  </w:t>
        </w:r>
        <w:r w:rsidRPr="000C6A0B">
          <w:rPr>
            <w:rFonts w:ascii="Arial" w:eastAsia="SimSun" w:hAnsi="Arial" w:cs="Arial"/>
            <w:szCs w:val="24"/>
            <w:rPrChange w:id="860" w:author="Wayne.Tu" w:date="2019-11-12T15:18:00Z">
              <w:rPr>
                <w:rFonts w:ascii="Arial" w:hAnsi="Arial" w:cs="Arial" w:hint="eastAsia"/>
                <w:szCs w:val="24"/>
              </w:rPr>
            </w:rPrChange>
          </w:rPr>
          <w:t>請款單</w:t>
        </w:r>
      </w:ins>
    </w:p>
    <w:p w:rsidR="000C6A0B" w:rsidRPr="000C6A0B" w:rsidRDefault="000C6A0B" w:rsidP="000C6A0B">
      <w:pPr>
        <w:rPr>
          <w:ins w:id="861" w:author="Wayne.Tu" w:date="2019-11-12T15:17:00Z"/>
          <w:rFonts w:ascii="Arial" w:eastAsia="SimSun" w:hAnsi="Arial" w:cs="Arial"/>
          <w:szCs w:val="24"/>
          <w:rPrChange w:id="862" w:author="Wayne.Tu" w:date="2019-11-12T15:18:00Z">
            <w:rPr>
              <w:ins w:id="863" w:author="Wayne.Tu" w:date="2019-11-12T15:17:00Z"/>
              <w:rFonts w:ascii="Arial" w:hAnsi="Arial" w:cs="Arial" w:hint="eastAsia"/>
              <w:szCs w:val="24"/>
            </w:rPr>
          </w:rPrChange>
        </w:rPr>
      </w:pPr>
      <w:ins w:id="864" w:author="Wayne.Tu" w:date="2019-11-12T15:17:00Z">
        <w:r w:rsidRPr="000C6A0B">
          <w:rPr>
            <w:rFonts w:ascii="Arial" w:eastAsia="SimSun" w:hAnsi="Arial" w:cs="Arial"/>
            <w:szCs w:val="24"/>
            <w:rPrChange w:id="865" w:author="Wayne.Tu" w:date="2019-11-12T15:18:00Z">
              <w:rPr>
                <w:rFonts w:ascii="Arial" w:hAnsi="Arial" w:cs="Arial" w:hint="eastAsia"/>
                <w:szCs w:val="24"/>
              </w:rPr>
            </w:rPrChange>
          </w:rPr>
          <w:t xml:space="preserve">TWFM002  </w:t>
        </w:r>
        <w:r w:rsidRPr="000C6A0B">
          <w:rPr>
            <w:rFonts w:ascii="Arial" w:eastAsia="SimSun" w:hAnsi="Arial" w:cs="Arial"/>
            <w:szCs w:val="24"/>
            <w:rPrChange w:id="866" w:author="Wayne.Tu" w:date="2019-11-12T15:18:00Z">
              <w:rPr>
                <w:rFonts w:ascii="Arial" w:hAnsi="Arial" w:cs="Arial" w:hint="eastAsia"/>
                <w:szCs w:val="24"/>
              </w:rPr>
            </w:rPrChange>
          </w:rPr>
          <w:t>旅費報告單</w:t>
        </w:r>
      </w:ins>
    </w:p>
    <w:p w:rsidR="000C6A0B" w:rsidRPr="000C6A0B" w:rsidRDefault="000C6A0B" w:rsidP="000C6A0B">
      <w:pPr>
        <w:rPr>
          <w:ins w:id="867" w:author="Wayne.Tu" w:date="2019-11-12T15:17:00Z"/>
          <w:rFonts w:ascii="Arial" w:eastAsia="SimSun" w:hAnsi="Arial" w:cs="Arial"/>
          <w:szCs w:val="24"/>
          <w:rPrChange w:id="868" w:author="Wayne.Tu" w:date="2019-11-12T15:18:00Z">
            <w:rPr>
              <w:ins w:id="869" w:author="Wayne.Tu" w:date="2019-11-12T15:17:00Z"/>
              <w:rFonts w:ascii="Arial" w:hAnsi="Arial" w:cs="Arial" w:hint="eastAsia"/>
              <w:szCs w:val="24"/>
            </w:rPr>
          </w:rPrChange>
        </w:rPr>
      </w:pPr>
      <w:ins w:id="870" w:author="Wayne.Tu" w:date="2019-11-12T15:17:00Z">
        <w:r w:rsidRPr="000C6A0B">
          <w:rPr>
            <w:rFonts w:ascii="Arial" w:eastAsia="SimSun" w:hAnsi="Arial" w:cs="Arial"/>
            <w:szCs w:val="24"/>
            <w:rPrChange w:id="871" w:author="Wayne.Tu" w:date="2019-11-12T15:18:00Z">
              <w:rPr>
                <w:rFonts w:ascii="Arial" w:hAnsi="Arial" w:cs="Arial" w:hint="eastAsia"/>
                <w:szCs w:val="24"/>
              </w:rPr>
            </w:rPrChange>
          </w:rPr>
          <w:t xml:space="preserve">TWFM003  </w:t>
        </w:r>
        <w:r w:rsidRPr="000C6A0B">
          <w:rPr>
            <w:rFonts w:ascii="Arial" w:eastAsia="SimSun" w:hAnsi="Arial" w:cs="Arial"/>
            <w:szCs w:val="24"/>
            <w:rPrChange w:id="872" w:author="Wayne.Tu" w:date="2019-11-12T15:18:00Z">
              <w:rPr>
                <w:rFonts w:ascii="Arial" w:hAnsi="Arial" w:cs="Arial" w:hint="eastAsia"/>
                <w:szCs w:val="24"/>
              </w:rPr>
            </w:rPrChange>
          </w:rPr>
          <w:t>廠商資料</w:t>
        </w:r>
        <w:bookmarkStart w:id="873" w:name="_GoBack"/>
        <w:bookmarkEnd w:id="873"/>
        <w:r w:rsidRPr="000C6A0B">
          <w:rPr>
            <w:rFonts w:ascii="Arial" w:eastAsia="SimSun" w:hAnsi="Arial" w:cs="Arial"/>
            <w:szCs w:val="24"/>
            <w:rPrChange w:id="874" w:author="Wayne.Tu" w:date="2019-11-12T15:18:00Z">
              <w:rPr>
                <w:rFonts w:ascii="Arial" w:hAnsi="Arial" w:cs="Arial" w:hint="eastAsia"/>
                <w:szCs w:val="24"/>
              </w:rPr>
            </w:rPrChange>
          </w:rPr>
          <w:t>表</w:t>
        </w:r>
      </w:ins>
    </w:p>
    <w:p w:rsidR="000C6A0B" w:rsidRPr="000C6A0B" w:rsidRDefault="000C6A0B" w:rsidP="000C6A0B">
      <w:pPr>
        <w:rPr>
          <w:ins w:id="875" w:author="Wayne.Tu" w:date="2019-11-12T15:17:00Z"/>
          <w:rFonts w:ascii="Arial" w:eastAsia="SimSun" w:hAnsi="Arial" w:cs="Arial"/>
          <w:szCs w:val="24"/>
          <w:rPrChange w:id="876" w:author="Wayne.Tu" w:date="2019-11-12T15:18:00Z">
            <w:rPr>
              <w:ins w:id="877" w:author="Wayne.Tu" w:date="2019-11-12T15:17:00Z"/>
              <w:rFonts w:ascii="Arial" w:hAnsi="Arial" w:cs="Arial" w:hint="eastAsia"/>
              <w:szCs w:val="24"/>
            </w:rPr>
          </w:rPrChange>
        </w:rPr>
      </w:pPr>
      <w:ins w:id="878" w:author="Wayne.Tu" w:date="2019-11-12T15:17:00Z">
        <w:r w:rsidRPr="000C6A0B">
          <w:rPr>
            <w:rFonts w:ascii="Arial" w:eastAsia="SimSun" w:hAnsi="Arial" w:cs="Arial"/>
            <w:szCs w:val="24"/>
            <w:rPrChange w:id="879" w:author="Wayne.Tu" w:date="2019-11-12T15:18:00Z">
              <w:rPr>
                <w:rFonts w:ascii="Arial" w:hAnsi="Arial" w:cs="Arial" w:hint="eastAsia"/>
                <w:szCs w:val="24"/>
              </w:rPr>
            </w:rPrChange>
          </w:rPr>
          <w:t xml:space="preserve">TWFM004  </w:t>
        </w:r>
        <w:r w:rsidRPr="000C6A0B">
          <w:rPr>
            <w:rFonts w:ascii="Arial" w:eastAsia="SimSun" w:hAnsi="Arial" w:cs="Arial"/>
            <w:szCs w:val="24"/>
            <w:rPrChange w:id="880" w:author="Wayne.Tu" w:date="2019-11-12T15:18:00Z">
              <w:rPr>
                <w:rFonts w:ascii="Arial" w:hAnsi="Arial" w:cs="Arial" w:hint="eastAsia"/>
                <w:szCs w:val="24"/>
              </w:rPr>
            </w:rPrChange>
          </w:rPr>
          <w:t>勞務報酬單</w:t>
        </w:r>
      </w:ins>
    </w:p>
    <w:p w:rsidR="000C6A0B" w:rsidRPr="000C6A0B" w:rsidRDefault="000C6A0B" w:rsidP="000C6A0B">
      <w:pPr>
        <w:rPr>
          <w:rFonts w:ascii="Arial" w:eastAsia="SimSun" w:hAnsi="Arial" w:cs="Arial"/>
          <w:szCs w:val="24"/>
          <w:rPrChange w:id="881" w:author="Wayne.Tu" w:date="2019-11-12T15:18:00Z">
            <w:rPr>
              <w:rFonts w:ascii="Arial" w:eastAsia="SimSun" w:hAnsi="Arial" w:cs="Arial"/>
              <w:szCs w:val="24"/>
            </w:rPr>
          </w:rPrChange>
        </w:rPr>
      </w:pPr>
      <w:ins w:id="882" w:author="Wayne.Tu" w:date="2019-11-12T15:17:00Z">
        <w:r w:rsidRPr="000C6A0B">
          <w:rPr>
            <w:rFonts w:ascii="Arial" w:eastAsia="SimSun" w:hAnsi="Arial" w:cs="Arial"/>
            <w:szCs w:val="24"/>
            <w:rPrChange w:id="883" w:author="Wayne.Tu" w:date="2019-11-12T15:18:00Z">
              <w:rPr>
                <w:rFonts w:ascii="Arial" w:hAnsi="Arial" w:cs="Arial" w:hint="eastAsia"/>
                <w:szCs w:val="24"/>
              </w:rPr>
            </w:rPrChange>
          </w:rPr>
          <w:t xml:space="preserve">TWFM005  </w:t>
        </w:r>
        <w:r w:rsidRPr="000C6A0B">
          <w:rPr>
            <w:rFonts w:ascii="Arial" w:eastAsia="SimSun" w:hAnsi="Arial" w:cs="Arial"/>
            <w:szCs w:val="24"/>
            <w:rPrChange w:id="884" w:author="Wayne.Tu" w:date="2019-11-12T15:18:00Z">
              <w:rPr>
                <w:rFonts w:ascii="Arial" w:hAnsi="Arial" w:cs="Arial" w:hint="eastAsia"/>
                <w:szCs w:val="24"/>
              </w:rPr>
            </w:rPrChange>
          </w:rPr>
          <w:t>資產變動單</w:t>
        </w:r>
      </w:ins>
    </w:p>
    <w:sectPr w:rsidR="000C6A0B" w:rsidRPr="000C6A0B" w:rsidSect="0086671E">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914" w:rsidRDefault="00013914" w:rsidP="00631942">
      <w:r>
        <w:separator/>
      </w:r>
    </w:p>
  </w:endnote>
  <w:endnote w:type="continuationSeparator" w:id="0">
    <w:p w:rsidR="00013914" w:rsidRDefault="00013914" w:rsidP="0063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499340"/>
      <w:docPartObj>
        <w:docPartGallery w:val="Page Numbers (Bottom of Page)"/>
        <w:docPartUnique/>
      </w:docPartObj>
    </w:sdtPr>
    <w:sdtContent>
      <w:p w:rsidR="006358CB" w:rsidRDefault="006358CB">
        <w:pPr>
          <w:pStyle w:val="af3"/>
        </w:pPr>
        <w:r>
          <w:rPr>
            <w:noProof/>
          </w:rPr>
          <mc:AlternateContent>
            <mc:Choice Requires="wps">
              <w:drawing>
                <wp:anchor distT="0" distB="0" distL="114300" distR="114300" simplePos="0" relativeHeight="251673600" behindDoc="0" locked="0" layoutInCell="1" allowOverlap="1">
                  <wp:simplePos x="0" y="0"/>
                  <wp:positionH relativeFrom="page">
                    <wp:align>right</wp:align>
                  </wp:positionH>
                  <wp:positionV relativeFrom="page">
                    <wp:align>bottom</wp:align>
                  </wp:positionV>
                  <wp:extent cx="2125980" cy="2054860"/>
                  <wp:effectExtent l="7620" t="0" r="0" b="2540"/>
                  <wp:wrapNone/>
                  <wp:docPr id="12" name="等腰三角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58CB" w:rsidRPr="00D65BDB" w:rsidRDefault="006358CB">
                              <w:pPr>
                                <w:jc w:val="center"/>
                                <w:rPr>
                                  <w:rFonts w:ascii="Arial" w:hAnsi="Arial" w:cs="Arial"/>
                                  <w:sz w:val="20"/>
                                  <w:szCs w:val="20"/>
                                </w:rPr>
                              </w:pPr>
                              <w:r w:rsidRPr="00D65BDB">
                                <w:rPr>
                                  <w:rFonts w:ascii="Arial" w:hAnsi="Arial" w:cs="Arial"/>
                                  <w:sz w:val="20"/>
                                  <w:szCs w:val="20"/>
                                </w:rPr>
                                <w:fldChar w:fldCharType="begin"/>
                              </w:r>
                              <w:r w:rsidRPr="00D65BDB">
                                <w:rPr>
                                  <w:rFonts w:ascii="Arial" w:hAnsi="Arial" w:cs="Arial"/>
                                  <w:sz w:val="20"/>
                                  <w:szCs w:val="20"/>
                                </w:rPr>
                                <w:instrText>PAGE    \* MERGEFORMAT</w:instrText>
                              </w:r>
                              <w:r w:rsidRPr="00D65BDB">
                                <w:rPr>
                                  <w:rFonts w:ascii="Arial" w:hAnsi="Arial" w:cs="Arial"/>
                                  <w:sz w:val="20"/>
                                  <w:szCs w:val="20"/>
                                </w:rPr>
                                <w:fldChar w:fldCharType="separate"/>
                              </w:r>
                              <w:r w:rsidR="000C6A0B" w:rsidRPr="000C6A0B">
                                <w:rPr>
                                  <w:rFonts w:ascii="Arial" w:eastAsiaTheme="majorEastAsia" w:hAnsi="Arial" w:cs="Arial"/>
                                  <w:noProof/>
                                  <w:sz w:val="20"/>
                                  <w:szCs w:val="20"/>
                                  <w:lang w:val="zh-TW"/>
                                </w:rPr>
                                <w:t>30</w:t>
                              </w:r>
                              <w:r w:rsidRPr="00D65BDB">
                                <w:rPr>
                                  <w:rFonts w:ascii="Arial" w:eastAsiaTheme="majorEastAsia" w:hAnsi="Arial" w:cs="Arial"/>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1030" type="#_x0000_t5" style="position:absolute;margin-left:116.2pt;margin-top:0;width:167.4pt;height:161.8pt;z-index:25167360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" adj="21600" fillcolor="#d2eaf1" stroked="f">
                  <v:textbox>
                    <w:txbxContent>
                      <w:p w:rsidR="006358CB" w:rsidRPr="00D65BDB" w:rsidRDefault="006358CB">
                        <w:pPr>
                          <w:jc w:val="center"/>
                          <w:rPr>
                            <w:rFonts w:ascii="Arial" w:hAnsi="Arial" w:cs="Arial"/>
                            <w:sz w:val="20"/>
                            <w:szCs w:val="20"/>
                          </w:rPr>
                        </w:pPr>
                        <w:r w:rsidRPr="00D65BDB">
                          <w:rPr>
                            <w:rFonts w:ascii="Arial" w:hAnsi="Arial" w:cs="Arial"/>
                            <w:sz w:val="20"/>
                            <w:szCs w:val="20"/>
                          </w:rPr>
                          <w:fldChar w:fldCharType="begin"/>
                        </w:r>
                        <w:r w:rsidRPr="00D65BDB">
                          <w:rPr>
                            <w:rFonts w:ascii="Arial" w:hAnsi="Arial" w:cs="Arial"/>
                            <w:sz w:val="20"/>
                            <w:szCs w:val="20"/>
                          </w:rPr>
                          <w:instrText>PAGE    \* MERGEFORMAT</w:instrText>
                        </w:r>
                        <w:r w:rsidRPr="00D65BDB">
                          <w:rPr>
                            <w:rFonts w:ascii="Arial" w:hAnsi="Arial" w:cs="Arial"/>
                            <w:sz w:val="20"/>
                            <w:szCs w:val="20"/>
                          </w:rPr>
                          <w:fldChar w:fldCharType="separate"/>
                        </w:r>
                        <w:r w:rsidR="000C6A0B" w:rsidRPr="000C6A0B">
                          <w:rPr>
                            <w:rFonts w:ascii="Arial" w:eastAsiaTheme="majorEastAsia" w:hAnsi="Arial" w:cs="Arial"/>
                            <w:noProof/>
                            <w:sz w:val="20"/>
                            <w:szCs w:val="20"/>
                            <w:lang w:val="zh-TW"/>
                          </w:rPr>
                          <w:t>30</w:t>
                        </w:r>
                        <w:r w:rsidRPr="00D65BDB">
                          <w:rPr>
                            <w:rFonts w:ascii="Arial" w:eastAsiaTheme="majorEastAsia" w:hAnsi="Arial" w:cs="Arial"/>
                            <w:sz w:val="20"/>
                            <w:szCs w:val="20"/>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302519"/>
      <w:docPartObj>
        <w:docPartGallery w:val="Page Numbers (Bottom of Page)"/>
        <w:docPartUnique/>
      </w:docPartObj>
    </w:sdtPr>
    <w:sdtContent>
      <w:p w:rsidR="006358CB" w:rsidRDefault="006358CB">
        <w:pPr>
          <w:pStyle w:val="af3"/>
        </w:pPr>
        <w:r>
          <w:rPr>
            <w:noProof/>
          </w:rPr>
          <mc:AlternateContent>
            <mc:Choice Requires="wps">
              <w:drawing>
                <wp:anchor distT="0" distB="0" distL="114300" distR="114300" simplePos="0" relativeHeight="251671552" behindDoc="0" locked="0" layoutInCell="1" allowOverlap="1" wp14:anchorId="0EA94521" wp14:editId="0ECDCCF2">
                  <wp:simplePos x="0" y="0"/>
                  <wp:positionH relativeFrom="page">
                    <wp:align>right</wp:align>
                  </wp:positionH>
                  <wp:positionV relativeFrom="page">
                    <wp:align>bottom</wp:align>
                  </wp:positionV>
                  <wp:extent cx="2125980" cy="2054860"/>
                  <wp:effectExtent l="7620" t="0" r="0" b="2540"/>
                  <wp:wrapNone/>
                  <wp:docPr id="4" name="等腰三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58CB" w:rsidRPr="00B50398" w:rsidRDefault="006358CB">
                              <w:pPr>
                                <w:jc w:val="center"/>
                                <w:rPr>
                                  <w:rFonts w:ascii="Arial" w:hAnsi="Arial" w:cs="Arial"/>
                                  <w:sz w:val="18"/>
                                  <w:szCs w:val="72"/>
                                </w:rPr>
                              </w:pPr>
                              <w:r w:rsidRPr="00B50398">
                                <w:rPr>
                                  <w:rFonts w:ascii="Arial" w:hAnsi="Arial" w:cs="Arial"/>
                                  <w:sz w:val="16"/>
                                </w:rPr>
                                <w:fldChar w:fldCharType="begin"/>
                              </w:r>
                              <w:r w:rsidRPr="00B50398">
                                <w:rPr>
                                  <w:rFonts w:ascii="Arial" w:hAnsi="Arial" w:cs="Arial"/>
                                  <w:sz w:val="18"/>
                                </w:rPr>
                                <w:instrText>PAGE    \* MERGEFORMAT</w:instrText>
                              </w:r>
                              <w:r w:rsidRPr="00B50398">
                                <w:rPr>
                                  <w:rFonts w:ascii="Arial" w:hAnsi="Arial" w:cs="Arial"/>
                                  <w:sz w:val="16"/>
                                </w:rPr>
                                <w:fldChar w:fldCharType="separate"/>
                              </w:r>
                              <w:r w:rsidR="0056790A" w:rsidRPr="0056790A">
                                <w:rPr>
                                  <w:rFonts w:ascii="Arial" w:eastAsiaTheme="majorEastAsia" w:hAnsi="Arial" w:cs="Arial"/>
                                  <w:noProof/>
                                  <w:color w:val="FFFFFF" w:themeColor="background1"/>
                                  <w:sz w:val="48"/>
                                  <w:szCs w:val="72"/>
                                  <w:lang w:val="zh-TW"/>
                                </w:rPr>
                                <w:t>0</w:t>
                              </w:r>
                              <w:r w:rsidRPr="00B50398">
                                <w:rPr>
                                  <w:rFonts w:ascii="Arial" w:eastAsiaTheme="majorEastAsia" w:hAnsi="Arial" w:cs="Arial"/>
                                  <w:color w:val="FFFFFF" w:themeColor="background1"/>
                                  <w:sz w:val="48"/>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945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 o:spid="_x0000_s1031" type="#_x0000_t5" style="position:absolute;margin-left:116.2pt;margin-top:0;width:167.4pt;height:161.8pt;z-index:25167155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" adj="21600" fillcolor="#d2eaf1" stroked="f">
                  <v:textbox>
                    <w:txbxContent>
                      <w:p w:rsidR="006358CB" w:rsidRPr="00B50398" w:rsidRDefault="006358CB">
                        <w:pPr>
                          <w:jc w:val="center"/>
                          <w:rPr>
                            <w:rFonts w:ascii="Arial" w:hAnsi="Arial" w:cs="Arial"/>
                            <w:sz w:val="18"/>
                            <w:szCs w:val="72"/>
                          </w:rPr>
                        </w:pPr>
                        <w:r w:rsidRPr="00B50398">
                          <w:rPr>
                            <w:rFonts w:ascii="Arial" w:hAnsi="Arial" w:cs="Arial"/>
                            <w:sz w:val="16"/>
                          </w:rPr>
                          <w:fldChar w:fldCharType="begin"/>
                        </w:r>
                        <w:r w:rsidRPr="00B50398">
                          <w:rPr>
                            <w:rFonts w:ascii="Arial" w:hAnsi="Arial" w:cs="Arial"/>
                            <w:sz w:val="18"/>
                          </w:rPr>
                          <w:instrText>PAGE    \* MERGEFORMAT</w:instrText>
                        </w:r>
                        <w:r w:rsidRPr="00B50398">
                          <w:rPr>
                            <w:rFonts w:ascii="Arial" w:hAnsi="Arial" w:cs="Arial"/>
                            <w:sz w:val="16"/>
                          </w:rPr>
                          <w:fldChar w:fldCharType="separate"/>
                        </w:r>
                        <w:r w:rsidR="0056790A" w:rsidRPr="0056790A">
                          <w:rPr>
                            <w:rFonts w:ascii="Arial" w:eastAsiaTheme="majorEastAsia" w:hAnsi="Arial" w:cs="Arial"/>
                            <w:noProof/>
                            <w:color w:val="FFFFFF" w:themeColor="background1"/>
                            <w:sz w:val="48"/>
                            <w:szCs w:val="72"/>
                            <w:lang w:val="zh-TW"/>
                          </w:rPr>
                          <w:t>0</w:t>
                        </w:r>
                        <w:r w:rsidRPr="00B50398">
                          <w:rPr>
                            <w:rFonts w:ascii="Arial" w:eastAsiaTheme="majorEastAsia" w:hAnsi="Arial" w:cs="Arial"/>
                            <w:color w:val="FFFFFF" w:themeColor="background1"/>
                            <w:sz w:val="48"/>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914" w:rsidRDefault="00013914" w:rsidP="00631942">
      <w:r>
        <w:separator/>
      </w:r>
    </w:p>
  </w:footnote>
  <w:footnote w:type="continuationSeparator" w:id="0">
    <w:p w:rsidR="00013914" w:rsidRDefault="00013914" w:rsidP="006319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8CB" w:rsidRPr="00702FC7" w:rsidRDefault="006358CB" w:rsidP="00702FC7">
    <w:pPr>
      <w:pStyle w:val="af1"/>
      <w:wordWrap w:val="0"/>
      <w:jc w:val="right"/>
      <w:rPr>
        <w:rFonts w:ascii="SimSun" w:hAnsi="SimSun"/>
      </w:rPr>
    </w:pPr>
  </w:p>
  <w:p w:rsidR="006358CB" w:rsidRPr="00702FC7" w:rsidRDefault="006358CB" w:rsidP="00702FC7">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DFF"/>
    <w:multiLevelType w:val="hybridMultilevel"/>
    <w:tmpl w:val="6CA092F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F0645F"/>
    <w:multiLevelType w:val="hybridMultilevel"/>
    <w:tmpl w:val="DB62BCB4"/>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03F863FF"/>
    <w:multiLevelType w:val="hybridMultilevel"/>
    <w:tmpl w:val="145C80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0275EE"/>
    <w:multiLevelType w:val="hybridMultilevel"/>
    <w:tmpl w:val="7FBCD98A"/>
    <w:lvl w:ilvl="0" w:tplc="3D68204E">
      <w:start w:val="1"/>
      <w:numFmt w:val="decimal"/>
      <w:lvlText w:val="(%1)"/>
      <w:lvlJc w:val="left"/>
      <w:pPr>
        <w:ind w:left="1440" w:hanging="480"/>
      </w:pPr>
      <w:rPr>
        <w:rFonts w:hint="eastAsia"/>
      </w:rPr>
    </w:lvl>
    <w:lvl w:ilvl="1" w:tplc="3850A90C">
      <w:start w:val="1"/>
      <w:numFmt w:val="upperLetter"/>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05042642"/>
    <w:multiLevelType w:val="hybridMultilevel"/>
    <w:tmpl w:val="81BA5610"/>
    <w:lvl w:ilvl="0" w:tplc="081A4D4C">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055F3757"/>
    <w:multiLevelType w:val="hybridMultilevel"/>
    <w:tmpl w:val="A948D958"/>
    <w:lvl w:ilvl="0" w:tplc="B3D6B500">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05B9407B"/>
    <w:multiLevelType w:val="hybridMultilevel"/>
    <w:tmpl w:val="D0ACF7F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6D41E58"/>
    <w:multiLevelType w:val="hybridMultilevel"/>
    <w:tmpl w:val="B10815A4"/>
    <w:lvl w:ilvl="0" w:tplc="04090011">
      <w:start w:val="1"/>
      <w:numFmt w:val="upperLetter"/>
      <w:lvlText w:val="%1."/>
      <w:lvlJc w:val="left"/>
      <w:pPr>
        <w:ind w:left="1920" w:hanging="480"/>
      </w:pPr>
    </w:lvl>
    <w:lvl w:ilvl="1" w:tplc="04090011">
      <w:start w:val="1"/>
      <w:numFmt w:val="upp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07130FAD"/>
    <w:multiLevelType w:val="hybridMultilevel"/>
    <w:tmpl w:val="02B88DA0"/>
    <w:lvl w:ilvl="0" w:tplc="C8C6CF4A">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0B630C73"/>
    <w:multiLevelType w:val="hybridMultilevel"/>
    <w:tmpl w:val="E5BC03C6"/>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0B7121B9"/>
    <w:multiLevelType w:val="hybridMultilevel"/>
    <w:tmpl w:val="A558C3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0C4B4B1F"/>
    <w:multiLevelType w:val="hybridMultilevel"/>
    <w:tmpl w:val="B9987EA8"/>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15:restartNumberingAfterBreak="0">
    <w:nsid w:val="0CBA753A"/>
    <w:multiLevelType w:val="hybridMultilevel"/>
    <w:tmpl w:val="2F4002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D8973BC"/>
    <w:multiLevelType w:val="hybridMultilevel"/>
    <w:tmpl w:val="AB2AD918"/>
    <w:lvl w:ilvl="0" w:tplc="F726F43E">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0DD0053C"/>
    <w:multiLevelType w:val="hybridMultilevel"/>
    <w:tmpl w:val="0004F87A"/>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0F670D07"/>
    <w:multiLevelType w:val="hybridMultilevel"/>
    <w:tmpl w:val="D14CF5AE"/>
    <w:lvl w:ilvl="0" w:tplc="04090015">
      <w:start w:val="1"/>
      <w:numFmt w:val="taiwaneseCountingThousand"/>
      <w:lvlText w:val="%1、"/>
      <w:lvlJc w:val="left"/>
      <w:pPr>
        <w:ind w:left="480" w:hanging="480"/>
      </w:pPr>
    </w:lvl>
    <w:lvl w:ilvl="1" w:tplc="F5F2D0B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0B46A11"/>
    <w:multiLevelType w:val="hybridMultilevel"/>
    <w:tmpl w:val="1896B6A0"/>
    <w:lvl w:ilvl="0" w:tplc="C8FAAA18">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125B671C"/>
    <w:multiLevelType w:val="hybridMultilevel"/>
    <w:tmpl w:val="BBECD2B2"/>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12E63631"/>
    <w:multiLevelType w:val="hybridMultilevel"/>
    <w:tmpl w:val="673CC7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136B266C"/>
    <w:multiLevelType w:val="hybridMultilevel"/>
    <w:tmpl w:val="CCC41202"/>
    <w:lvl w:ilvl="0" w:tplc="0409000F">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154E1410"/>
    <w:multiLevelType w:val="hybridMultilevel"/>
    <w:tmpl w:val="B60C7180"/>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186B6B02"/>
    <w:multiLevelType w:val="hybridMultilevel"/>
    <w:tmpl w:val="D9B23C90"/>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18CB6755"/>
    <w:multiLevelType w:val="hybridMultilevel"/>
    <w:tmpl w:val="D5248834"/>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18DE202B"/>
    <w:multiLevelType w:val="hybridMultilevel"/>
    <w:tmpl w:val="824631BE"/>
    <w:lvl w:ilvl="0" w:tplc="91AE2368">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15:restartNumberingAfterBreak="0">
    <w:nsid w:val="196C67D2"/>
    <w:multiLevelType w:val="hybridMultilevel"/>
    <w:tmpl w:val="E18E87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AE1566A"/>
    <w:multiLevelType w:val="hybridMultilevel"/>
    <w:tmpl w:val="E8D49892"/>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1BD86001"/>
    <w:multiLevelType w:val="hybridMultilevel"/>
    <w:tmpl w:val="E5BC03C6"/>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203A0E06"/>
    <w:multiLevelType w:val="hybridMultilevel"/>
    <w:tmpl w:val="17E4DF2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205462F1"/>
    <w:multiLevelType w:val="hybridMultilevel"/>
    <w:tmpl w:val="08A609C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20907D65"/>
    <w:multiLevelType w:val="hybridMultilevel"/>
    <w:tmpl w:val="CCEC0F22"/>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15:restartNumberingAfterBreak="0">
    <w:nsid w:val="229F5B46"/>
    <w:multiLevelType w:val="hybridMultilevel"/>
    <w:tmpl w:val="ABCC4E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22A71100"/>
    <w:multiLevelType w:val="hybridMultilevel"/>
    <w:tmpl w:val="56B4C23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23412E94"/>
    <w:multiLevelType w:val="hybridMultilevel"/>
    <w:tmpl w:val="4DECE0E4"/>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23F05C8A"/>
    <w:multiLevelType w:val="hybridMultilevel"/>
    <w:tmpl w:val="934C3D08"/>
    <w:lvl w:ilvl="0" w:tplc="A986E37A">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26C93503"/>
    <w:multiLevelType w:val="hybridMultilevel"/>
    <w:tmpl w:val="E648048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AF54489"/>
    <w:multiLevelType w:val="hybridMultilevel"/>
    <w:tmpl w:val="DA00CAD6"/>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15:restartNumberingAfterBreak="0">
    <w:nsid w:val="2BB16BFC"/>
    <w:multiLevelType w:val="hybridMultilevel"/>
    <w:tmpl w:val="C932FD1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2BD13517"/>
    <w:multiLevelType w:val="hybridMultilevel"/>
    <w:tmpl w:val="FD36943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2E4D02AD"/>
    <w:multiLevelType w:val="hybridMultilevel"/>
    <w:tmpl w:val="C840C1A4"/>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9" w15:restartNumberingAfterBreak="0">
    <w:nsid w:val="2F202022"/>
    <w:multiLevelType w:val="hybridMultilevel"/>
    <w:tmpl w:val="7278DB58"/>
    <w:lvl w:ilvl="0" w:tplc="446C378E">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2F673045"/>
    <w:multiLevelType w:val="hybridMultilevel"/>
    <w:tmpl w:val="19EA65B0"/>
    <w:lvl w:ilvl="0" w:tplc="AF56F4F0">
      <w:start w:val="1"/>
      <w:numFmt w:val="decimal"/>
      <w:lvlText w:val="(%1)"/>
      <w:lvlJc w:val="left"/>
      <w:pPr>
        <w:ind w:left="1560" w:hanging="360"/>
      </w:pPr>
      <w:rPr>
        <w:rFonts w:ascii="Arial" w:hAnsi="Arial" w:cs="Arial"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15:restartNumberingAfterBreak="0">
    <w:nsid w:val="30D93AB7"/>
    <w:multiLevelType w:val="hybridMultilevel"/>
    <w:tmpl w:val="666473CA"/>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15:restartNumberingAfterBreak="0">
    <w:nsid w:val="320D67E1"/>
    <w:multiLevelType w:val="hybridMultilevel"/>
    <w:tmpl w:val="EEBC4C9E"/>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3" w15:restartNumberingAfterBreak="0">
    <w:nsid w:val="34FB3BB4"/>
    <w:multiLevelType w:val="hybridMultilevel"/>
    <w:tmpl w:val="69A676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63439C1"/>
    <w:multiLevelType w:val="hybridMultilevel"/>
    <w:tmpl w:val="9DD8E47E"/>
    <w:lvl w:ilvl="0" w:tplc="0409000F">
      <w:start w:val="1"/>
      <w:numFmt w:val="decimal"/>
      <w:lvlText w:val="%1."/>
      <w:lvlJc w:val="left"/>
      <w:pPr>
        <w:ind w:left="720" w:hanging="360"/>
      </w:pPr>
    </w:lvl>
    <w:lvl w:ilvl="1" w:tplc="4C466B0E">
      <w:start w:val="1"/>
      <w:numFmt w:val="decimal"/>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CF449C"/>
    <w:multiLevelType w:val="hybridMultilevel"/>
    <w:tmpl w:val="C4DA9B0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15:restartNumberingAfterBreak="0">
    <w:nsid w:val="39054294"/>
    <w:multiLevelType w:val="hybridMultilevel"/>
    <w:tmpl w:val="AF2CD43E"/>
    <w:lvl w:ilvl="0" w:tplc="E188BC36">
      <w:start w:val="1"/>
      <w:numFmt w:val="upperLetter"/>
      <w:lvlText w:val="%1."/>
      <w:lvlJc w:val="left"/>
      <w:pPr>
        <w:ind w:left="1800" w:hanging="360"/>
      </w:pPr>
      <w:rPr>
        <w:rFonts w:ascii="Arial" w:eastAsiaTheme="minorEastAsia"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3A3709B0"/>
    <w:multiLevelType w:val="hybridMultilevel"/>
    <w:tmpl w:val="F98C2BBE"/>
    <w:lvl w:ilvl="0" w:tplc="71D09464">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15:restartNumberingAfterBreak="0">
    <w:nsid w:val="3C653640"/>
    <w:multiLevelType w:val="hybridMultilevel"/>
    <w:tmpl w:val="6CF8F892"/>
    <w:lvl w:ilvl="0" w:tplc="9E968E6E">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9" w15:restartNumberingAfterBreak="0">
    <w:nsid w:val="3E3C395A"/>
    <w:multiLevelType w:val="hybridMultilevel"/>
    <w:tmpl w:val="A84602F2"/>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0" w15:restartNumberingAfterBreak="0">
    <w:nsid w:val="3E5A3E55"/>
    <w:multiLevelType w:val="hybridMultilevel"/>
    <w:tmpl w:val="0302E742"/>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1" w15:restartNumberingAfterBreak="0">
    <w:nsid w:val="3EA5104B"/>
    <w:multiLevelType w:val="hybridMultilevel"/>
    <w:tmpl w:val="6A888504"/>
    <w:lvl w:ilvl="0" w:tplc="5936FC38">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2" w15:restartNumberingAfterBreak="0">
    <w:nsid w:val="3EBA2BD7"/>
    <w:multiLevelType w:val="hybridMultilevel"/>
    <w:tmpl w:val="A46061FC"/>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15:restartNumberingAfterBreak="0">
    <w:nsid w:val="41162D77"/>
    <w:multiLevelType w:val="hybridMultilevel"/>
    <w:tmpl w:val="6860BDD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43C92814"/>
    <w:multiLevelType w:val="hybridMultilevel"/>
    <w:tmpl w:val="80104E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50926B0"/>
    <w:multiLevelType w:val="hybridMultilevel"/>
    <w:tmpl w:val="C068CC66"/>
    <w:lvl w:ilvl="0" w:tplc="FB5A45E0">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15:restartNumberingAfterBreak="0">
    <w:nsid w:val="47457590"/>
    <w:multiLevelType w:val="hybridMultilevel"/>
    <w:tmpl w:val="B2AE375A"/>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7" w15:restartNumberingAfterBreak="0">
    <w:nsid w:val="476E1736"/>
    <w:multiLevelType w:val="hybridMultilevel"/>
    <w:tmpl w:val="1A742D6A"/>
    <w:lvl w:ilvl="0" w:tplc="82AA4D74">
      <w:start w:val="1"/>
      <w:numFmt w:val="taiwaneseCountingThousand"/>
      <w:lvlText w:val="%1、"/>
      <w:lvlJc w:val="left"/>
      <w:pPr>
        <w:ind w:left="480" w:hanging="480"/>
      </w:pPr>
      <w:rPr>
        <w:rFonts w:ascii="Arial" w:eastAsia="SimSun" w:hAnsi="Arial"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48E42847"/>
    <w:multiLevelType w:val="hybridMultilevel"/>
    <w:tmpl w:val="B9987EA8"/>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9" w15:restartNumberingAfterBreak="0">
    <w:nsid w:val="4A795051"/>
    <w:multiLevelType w:val="hybridMultilevel"/>
    <w:tmpl w:val="3496EDD0"/>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15:restartNumberingAfterBreak="0">
    <w:nsid w:val="4B582B99"/>
    <w:multiLevelType w:val="hybridMultilevel"/>
    <w:tmpl w:val="AE06CB22"/>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1" w15:restartNumberingAfterBreak="0">
    <w:nsid w:val="4BD573F5"/>
    <w:multiLevelType w:val="hybridMultilevel"/>
    <w:tmpl w:val="C2585BFC"/>
    <w:lvl w:ilvl="0" w:tplc="3406137E">
      <w:start w:val="1"/>
      <w:numFmt w:val="decimal"/>
      <w:lvlText w:val="(%1)"/>
      <w:lvlJc w:val="left"/>
      <w:pPr>
        <w:ind w:left="1440" w:hanging="480"/>
      </w:pPr>
      <w:rPr>
        <w:rFonts w:ascii="Arial" w:hAnsi="Arial" w:cs="Arial" w:hint="default"/>
      </w:rPr>
    </w:lvl>
    <w:lvl w:ilvl="1" w:tplc="3850A90C">
      <w:start w:val="1"/>
      <w:numFmt w:val="upperLetter"/>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2" w15:restartNumberingAfterBreak="0">
    <w:nsid w:val="4F1100FC"/>
    <w:multiLevelType w:val="hybridMultilevel"/>
    <w:tmpl w:val="C5FE17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15:restartNumberingAfterBreak="0">
    <w:nsid w:val="4F3B569A"/>
    <w:multiLevelType w:val="hybridMultilevel"/>
    <w:tmpl w:val="0E94997A"/>
    <w:lvl w:ilvl="0" w:tplc="6BBA5E1A">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4" w15:restartNumberingAfterBreak="0">
    <w:nsid w:val="4F8E3D93"/>
    <w:multiLevelType w:val="hybridMultilevel"/>
    <w:tmpl w:val="AEEC1714"/>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5" w15:restartNumberingAfterBreak="0">
    <w:nsid w:val="51DD4EF1"/>
    <w:multiLevelType w:val="hybridMultilevel"/>
    <w:tmpl w:val="B54236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15:restartNumberingAfterBreak="0">
    <w:nsid w:val="541D2E90"/>
    <w:multiLevelType w:val="hybridMultilevel"/>
    <w:tmpl w:val="7BA04458"/>
    <w:lvl w:ilvl="0" w:tplc="3AA8BDCE">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15:restartNumberingAfterBreak="0">
    <w:nsid w:val="54341261"/>
    <w:multiLevelType w:val="hybridMultilevel"/>
    <w:tmpl w:val="133642A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15:restartNumberingAfterBreak="0">
    <w:nsid w:val="544B7BEA"/>
    <w:multiLevelType w:val="hybridMultilevel"/>
    <w:tmpl w:val="0F467540"/>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9" w15:restartNumberingAfterBreak="0">
    <w:nsid w:val="54700EE2"/>
    <w:multiLevelType w:val="hybridMultilevel"/>
    <w:tmpl w:val="BBB467C8"/>
    <w:lvl w:ilvl="0" w:tplc="E692F770">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15:restartNumberingAfterBreak="0">
    <w:nsid w:val="550C701B"/>
    <w:multiLevelType w:val="multilevel"/>
    <w:tmpl w:val="AC28F596"/>
    <w:lvl w:ilvl="0">
      <w:start w:val="1"/>
      <w:numFmt w:val="decimal"/>
      <w:lvlText w:val="%1."/>
      <w:lvlJc w:val="left"/>
      <w:pPr>
        <w:ind w:left="960" w:hanging="480"/>
      </w:pPr>
    </w:lvl>
    <w:lvl w:ilvl="1">
      <w:start w:val="8"/>
      <w:numFmt w:val="decimal"/>
      <w:isLgl/>
      <w:lvlText w:val="%1.%2"/>
      <w:lvlJc w:val="left"/>
      <w:pPr>
        <w:ind w:left="930" w:hanging="45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71" w15:restartNumberingAfterBreak="0">
    <w:nsid w:val="561E079E"/>
    <w:multiLevelType w:val="hybridMultilevel"/>
    <w:tmpl w:val="7C10D3E0"/>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2" w15:restartNumberingAfterBreak="0">
    <w:nsid w:val="57605757"/>
    <w:multiLevelType w:val="hybridMultilevel"/>
    <w:tmpl w:val="DA44EFC0"/>
    <w:lvl w:ilvl="0" w:tplc="2962DBF0">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3" w15:restartNumberingAfterBreak="0">
    <w:nsid w:val="57757A93"/>
    <w:multiLevelType w:val="hybridMultilevel"/>
    <w:tmpl w:val="C16E3D3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58B2663E"/>
    <w:multiLevelType w:val="hybridMultilevel"/>
    <w:tmpl w:val="C1AEE31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15:restartNumberingAfterBreak="0">
    <w:nsid w:val="58B8596D"/>
    <w:multiLevelType w:val="hybridMultilevel"/>
    <w:tmpl w:val="120EFEFE"/>
    <w:lvl w:ilvl="0" w:tplc="FCF4C4F6">
      <w:start w:val="1"/>
      <w:numFmt w:val="decimal"/>
      <w:lvlText w:val="%1."/>
      <w:lvlJc w:val="left"/>
      <w:pPr>
        <w:ind w:left="960" w:hanging="480"/>
      </w:pPr>
      <w:rPr>
        <w:rFonts w:ascii="Arial" w:hAnsi="Arial" w:cs="Arial"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15:restartNumberingAfterBreak="0">
    <w:nsid w:val="5AC1636D"/>
    <w:multiLevelType w:val="hybridMultilevel"/>
    <w:tmpl w:val="1C32171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15:restartNumberingAfterBreak="0">
    <w:nsid w:val="5C306965"/>
    <w:multiLevelType w:val="hybridMultilevel"/>
    <w:tmpl w:val="A558C3D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15:restartNumberingAfterBreak="0">
    <w:nsid w:val="5D9900F9"/>
    <w:multiLevelType w:val="hybridMultilevel"/>
    <w:tmpl w:val="08AACA64"/>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9" w15:restartNumberingAfterBreak="0">
    <w:nsid w:val="5E5F3DD5"/>
    <w:multiLevelType w:val="hybridMultilevel"/>
    <w:tmpl w:val="C8CE20F2"/>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0" w15:restartNumberingAfterBreak="0">
    <w:nsid w:val="5EDC5A81"/>
    <w:multiLevelType w:val="hybridMultilevel"/>
    <w:tmpl w:val="424002FC"/>
    <w:lvl w:ilvl="0" w:tplc="0409000F">
      <w:start w:val="1"/>
      <w:numFmt w:val="decimal"/>
      <w:lvlText w:val="%1."/>
      <w:lvlJc w:val="left"/>
      <w:pPr>
        <w:ind w:left="960" w:hanging="480"/>
      </w:pPr>
    </w:lvl>
    <w:lvl w:ilvl="1" w:tplc="3D68204E">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15:restartNumberingAfterBreak="0">
    <w:nsid w:val="5FED3F6B"/>
    <w:multiLevelType w:val="hybridMultilevel"/>
    <w:tmpl w:val="6AACE112"/>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15:restartNumberingAfterBreak="0">
    <w:nsid w:val="60352272"/>
    <w:multiLevelType w:val="hybridMultilevel"/>
    <w:tmpl w:val="430C9552"/>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3" w15:restartNumberingAfterBreak="0">
    <w:nsid w:val="605E4BD8"/>
    <w:multiLevelType w:val="multilevel"/>
    <w:tmpl w:val="3328DB6C"/>
    <w:lvl w:ilvl="0">
      <w:start w:val="1"/>
      <w:numFmt w:val="decimal"/>
      <w:lvlText w:val="%1."/>
      <w:lvlJc w:val="left"/>
      <w:pPr>
        <w:ind w:left="960" w:hanging="480"/>
      </w:pPr>
      <w:rPr>
        <w:rFonts w:ascii="Arial" w:hAnsi="Arial" w:cs="Arial"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84" w15:restartNumberingAfterBreak="0">
    <w:nsid w:val="640A15A1"/>
    <w:multiLevelType w:val="hybridMultilevel"/>
    <w:tmpl w:val="478E99BE"/>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15:restartNumberingAfterBreak="0">
    <w:nsid w:val="64392C40"/>
    <w:multiLevelType w:val="hybridMultilevel"/>
    <w:tmpl w:val="91C84B12"/>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6" w15:restartNumberingAfterBreak="0">
    <w:nsid w:val="65151F26"/>
    <w:multiLevelType w:val="hybridMultilevel"/>
    <w:tmpl w:val="374CE12C"/>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7" w15:restartNumberingAfterBreak="0">
    <w:nsid w:val="660C2BDD"/>
    <w:multiLevelType w:val="hybridMultilevel"/>
    <w:tmpl w:val="E774E39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15:restartNumberingAfterBreak="0">
    <w:nsid w:val="66ED6926"/>
    <w:multiLevelType w:val="hybridMultilevel"/>
    <w:tmpl w:val="28C46BA8"/>
    <w:lvl w:ilvl="0" w:tplc="3D68204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15:restartNumberingAfterBreak="0">
    <w:nsid w:val="68210E4D"/>
    <w:multiLevelType w:val="hybridMultilevel"/>
    <w:tmpl w:val="82D81830"/>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0" w15:restartNumberingAfterBreak="0">
    <w:nsid w:val="69B80B6D"/>
    <w:multiLevelType w:val="hybridMultilevel"/>
    <w:tmpl w:val="3C5A97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6ACF5555"/>
    <w:multiLevelType w:val="hybridMultilevel"/>
    <w:tmpl w:val="D236F61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15:restartNumberingAfterBreak="0">
    <w:nsid w:val="6B421055"/>
    <w:multiLevelType w:val="hybridMultilevel"/>
    <w:tmpl w:val="AFE69398"/>
    <w:lvl w:ilvl="0" w:tplc="D25C9D9C">
      <w:start w:val="1"/>
      <w:numFmt w:val="decimal"/>
      <w:lvlText w:val="%1."/>
      <w:lvlJc w:val="left"/>
      <w:pPr>
        <w:ind w:left="1440" w:hanging="360"/>
      </w:pPr>
      <w:rPr>
        <w:rFonts w:ascii="Arial" w:hAnsi="Arial" w:cs="Arial"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6C9E4A90"/>
    <w:multiLevelType w:val="hybridMultilevel"/>
    <w:tmpl w:val="DC426EC8"/>
    <w:lvl w:ilvl="0" w:tplc="6B762296">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4" w15:restartNumberingAfterBreak="0">
    <w:nsid w:val="6D5358B8"/>
    <w:multiLevelType w:val="hybridMultilevel"/>
    <w:tmpl w:val="AFA4933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15:restartNumberingAfterBreak="0">
    <w:nsid w:val="6DF47A26"/>
    <w:multiLevelType w:val="hybridMultilevel"/>
    <w:tmpl w:val="D2AC89E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6FD16C81"/>
    <w:multiLevelType w:val="hybridMultilevel"/>
    <w:tmpl w:val="4DE26B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00828CC"/>
    <w:multiLevelType w:val="hybridMultilevel"/>
    <w:tmpl w:val="C9F8B774"/>
    <w:lvl w:ilvl="0" w:tplc="F4FE7710">
      <w:start w:val="1"/>
      <w:numFmt w:val="decimal"/>
      <w:lvlText w:val="%1."/>
      <w:lvlJc w:val="left"/>
      <w:pPr>
        <w:ind w:left="960" w:hanging="480"/>
      </w:pPr>
      <w:rPr>
        <w:rFonts w:ascii="Arial" w:hAnsi="Arial" w:cs="Arial" w:hint="default"/>
        <w:b w:val="0"/>
      </w:rPr>
    </w:lvl>
    <w:lvl w:ilvl="1" w:tplc="04090019">
      <w:start w:val="1"/>
      <w:numFmt w:val="ideographTraditional"/>
      <w:lvlText w:val="%2、"/>
      <w:lvlJc w:val="left"/>
      <w:pPr>
        <w:ind w:left="1440" w:hanging="480"/>
      </w:pPr>
    </w:lvl>
    <w:lvl w:ilvl="2" w:tplc="4C3A9C32">
      <w:start w:val="1"/>
      <w:numFmt w:val="decimal"/>
      <w:lvlText w:val="(%3)"/>
      <w:lvlJc w:val="left"/>
      <w:pPr>
        <w:ind w:left="1920" w:hanging="480"/>
      </w:pPr>
      <w:rPr>
        <w:rFonts w:ascii="Arial" w:hAnsi="Arial" w:cs="Arial"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15:restartNumberingAfterBreak="0">
    <w:nsid w:val="72B674D3"/>
    <w:multiLevelType w:val="hybridMultilevel"/>
    <w:tmpl w:val="13E0C914"/>
    <w:lvl w:ilvl="0" w:tplc="C1103142">
      <w:start w:val="1"/>
      <w:numFmt w:val="decimal"/>
      <w:lvlText w:val="(%1)"/>
      <w:lvlJc w:val="left"/>
      <w:pPr>
        <w:ind w:left="1440" w:hanging="480"/>
      </w:pPr>
      <w:rPr>
        <w:rFonts w:ascii="Arial" w:hAnsi="Arial" w:cs="Arial"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9" w15:restartNumberingAfterBreak="0">
    <w:nsid w:val="732A5413"/>
    <w:multiLevelType w:val="hybridMultilevel"/>
    <w:tmpl w:val="047ED66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3A30B42"/>
    <w:multiLevelType w:val="hybridMultilevel"/>
    <w:tmpl w:val="3320C65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76A90DF0"/>
    <w:multiLevelType w:val="hybridMultilevel"/>
    <w:tmpl w:val="B54236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15:restartNumberingAfterBreak="0">
    <w:nsid w:val="76E57FB4"/>
    <w:multiLevelType w:val="hybridMultilevel"/>
    <w:tmpl w:val="EA6A8CBA"/>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3" w15:restartNumberingAfterBreak="0">
    <w:nsid w:val="782562A8"/>
    <w:multiLevelType w:val="hybridMultilevel"/>
    <w:tmpl w:val="A6CEBD4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15:restartNumberingAfterBreak="0">
    <w:nsid w:val="78797CA2"/>
    <w:multiLevelType w:val="hybridMultilevel"/>
    <w:tmpl w:val="52A298F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79354A12"/>
    <w:multiLevelType w:val="hybridMultilevel"/>
    <w:tmpl w:val="4DF882FC"/>
    <w:lvl w:ilvl="0" w:tplc="818E9516">
      <w:start w:val="1"/>
      <w:numFmt w:val="decimal"/>
      <w:lvlText w:val="(%1)"/>
      <w:lvlJc w:val="left"/>
      <w:pPr>
        <w:ind w:left="1560" w:hanging="360"/>
      </w:pPr>
      <w:rPr>
        <w:rFonts w:ascii="Arial" w:hAnsi="Arial" w:cs="Arial"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6" w15:restartNumberingAfterBreak="0">
    <w:nsid w:val="7C563881"/>
    <w:multiLevelType w:val="hybridMultilevel"/>
    <w:tmpl w:val="1A742D6A"/>
    <w:lvl w:ilvl="0" w:tplc="82AA4D74">
      <w:start w:val="1"/>
      <w:numFmt w:val="taiwaneseCountingThousand"/>
      <w:lvlText w:val="%1、"/>
      <w:lvlJc w:val="left"/>
      <w:pPr>
        <w:ind w:left="480" w:hanging="480"/>
      </w:pPr>
      <w:rPr>
        <w:rFonts w:ascii="Arial" w:eastAsia="SimSun" w:hAnsi="Arial"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D9D498E"/>
    <w:multiLevelType w:val="hybridMultilevel"/>
    <w:tmpl w:val="15665D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7E5D0FF7"/>
    <w:multiLevelType w:val="hybridMultilevel"/>
    <w:tmpl w:val="FAC4BB40"/>
    <w:lvl w:ilvl="0" w:tplc="3D68204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9" w15:restartNumberingAfterBreak="0">
    <w:nsid w:val="7F261E73"/>
    <w:multiLevelType w:val="hybridMultilevel"/>
    <w:tmpl w:val="9748503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6"/>
  </w:num>
  <w:num w:numId="2">
    <w:abstractNumId w:val="52"/>
  </w:num>
  <w:num w:numId="3">
    <w:abstractNumId w:val="84"/>
  </w:num>
  <w:num w:numId="4">
    <w:abstractNumId w:val="81"/>
  </w:num>
  <w:num w:numId="5">
    <w:abstractNumId w:val="32"/>
  </w:num>
  <w:num w:numId="6">
    <w:abstractNumId w:val="9"/>
  </w:num>
  <w:num w:numId="7">
    <w:abstractNumId w:val="108"/>
  </w:num>
  <w:num w:numId="8">
    <w:abstractNumId w:val="71"/>
  </w:num>
  <w:num w:numId="9">
    <w:abstractNumId w:val="15"/>
  </w:num>
  <w:num w:numId="10">
    <w:abstractNumId w:val="94"/>
  </w:num>
  <w:num w:numId="11">
    <w:abstractNumId w:val="33"/>
  </w:num>
  <w:num w:numId="12">
    <w:abstractNumId w:val="4"/>
  </w:num>
  <w:num w:numId="13">
    <w:abstractNumId w:val="83"/>
  </w:num>
  <w:num w:numId="14">
    <w:abstractNumId w:val="13"/>
  </w:num>
  <w:num w:numId="15">
    <w:abstractNumId w:val="100"/>
  </w:num>
  <w:num w:numId="16">
    <w:abstractNumId w:val="26"/>
  </w:num>
  <w:num w:numId="17">
    <w:abstractNumId w:val="76"/>
  </w:num>
  <w:num w:numId="18">
    <w:abstractNumId w:val="101"/>
  </w:num>
  <w:num w:numId="19">
    <w:abstractNumId w:val="42"/>
  </w:num>
  <w:num w:numId="20">
    <w:abstractNumId w:val="50"/>
  </w:num>
  <w:num w:numId="21">
    <w:abstractNumId w:val="20"/>
  </w:num>
  <w:num w:numId="22">
    <w:abstractNumId w:val="21"/>
  </w:num>
  <w:num w:numId="23">
    <w:abstractNumId w:val="68"/>
  </w:num>
  <w:num w:numId="24">
    <w:abstractNumId w:val="14"/>
  </w:num>
  <w:num w:numId="25">
    <w:abstractNumId w:val="22"/>
  </w:num>
  <w:num w:numId="26">
    <w:abstractNumId w:val="49"/>
  </w:num>
  <w:num w:numId="27">
    <w:abstractNumId w:val="99"/>
  </w:num>
  <w:num w:numId="28">
    <w:abstractNumId w:val="65"/>
  </w:num>
  <w:num w:numId="29">
    <w:abstractNumId w:val="87"/>
  </w:num>
  <w:num w:numId="30">
    <w:abstractNumId w:val="25"/>
  </w:num>
  <w:num w:numId="31">
    <w:abstractNumId w:val="88"/>
  </w:num>
  <w:num w:numId="32">
    <w:abstractNumId w:val="60"/>
  </w:num>
  <w:num w:numId="33">
    <w:abstractNumId w:val="53"/>
  </w:num>
  <w:num w:numId="34">
    <w:abstractNumId w:val="36"/>
  </w:num>
  <w:num w:numId="35">
    <w:abstractNumId w:val="79"/>
  </w:num>
  <w:num w:numId="36">
    <w:abstractNumId w:val="41"/>
  </w:num>
  <w:num w:numId="37">
    <w:abstractNumId w:val="17"/>
  </w:num>
  <w:num w:numId="38">
    <w:abstractNumId w:val="74"/>
  </w:num>
  <w:num w:numId="39">
    <w:abstractNumId w:val="56"/>
  </w:num>
  <w:num w:numId="40">
    <w:abstractNumId w:val="29"/>
  </w:num>
  <w:num w:numId="41">
    <w:abstractNumId w:val="12"/>
  </w:num>
  <w:num w:numId="42">
    <w:abstractNumId w:val="77"/>
  </w:num>
  <w:num w:numId="43">
    <w:abstractNumId w:val="35"/>
  </w:num>
  <w:num w:numId="44">
    <w:abstractNumId w:val="10"/>
  </w:num>
  <w:num w:numId="45">
    <w:abstractNumId w:val="28"/>
  </w:num>
  <w:num w:numId="46">
    <w:abstractNumId w:val="64"/>
  </w:num>
  <w:num w:numId="47">
    <w:abstractNumId w:val="58"/>
  </w:num>
  <w:num w:numId="48">
    <w:abstractNumId w:val="89"/>
  </w:num>
  <w:num w:numId="49">
    <w:abstractNumId w:val="95"/>
  </w:num>
  <w:num w:numId="50">
    <w:abstractNumId w:val="62"/>
  </w:num>
  <w:num w:numId="51">
    <w:abstractNumId w:val="6"/>
  </w:num>
  <w:num w:numId="52">
    <w:abstractNumId w:val="91"/>
  </w:num>
  <w:num w:numId="53">
    <w:abstractNumId w:val="70"/>
  </w:num>
  <w:num w:numId="54">
    <w:abstractNumId w:val="30"/>
  </w:num>
  <w:num w:numId="55">
    <w:abstractNumId w:val="3"/>
  </w:num>
  <w:num w:numId="56">
    <w:abstractNumId w:val="73"/>
  </w:num>
  <w:num w:numId="57">
    <w:abstractNumId w:val="39"/>
  </w:num>
  <w:num w:numId="58">
    <w:abstractNumId w:val="66"/>
  </w:num>
  <w:num w:numId="59">
    <w:abstractNumId w:val="69"/>
  </w:num>
  <w:num w:numId="60">
    <w:abstractNumId w:val="75"/>
  </w:num>
  <w:num w:numId="61">
    <w:abstractNumId w:val="55"/>
  </w:num>
  <w:num w:numId="62">
    <w:abstractNumId w:val="47"/>
  </w:num>
  <w:num w:numId="63">
    <w:abstractNumId w:val="103"/>
  </w:num>
  <w:num w:numId="64">
    <w:abstractNumId w:val="59"/>
  </w:num>
  <w:num w:numId="65">
    <w:abstractNumId w:val="85"/>
  </w:num>
  <w:num w:numId="66">
    <w:abstractNumId w:val="86"/>
  </w:num>
  <w:num w:numId="67">
    <w:abstractNumId w:val="7"/>
  </w:num>
  <w:num w:numId="68">
    <w:abstractNumId w:val="27"/>
  </w:num>
  <w:num w:numId="69">
    <w:abstractNumId w:val="61"/>
  </w:num>
  <w:num w:numId="70">
    <w:abstractNumId w:val="63"/>
  </w:num>
  <w:num w:numId="71">
    <w:abstractNumId w:val="48"/>
  </w:num>
  <w:num w:numId="72">
    <w:abstractNumId w:val="67"/>
  </w:num>
  <w:num w:numId="73">
    <w:abstractNumId w:val="8"/>
  </w:num>
  <w:num w:numId="74">
    <w:abstractNumId w:val="72"/>
  </w:num>
  <w:num w:numId="75">
    <w:abstractNumId w:val="97"/>
  </w:num>
  <w:num w:numId="76">
    <w:abstractNumId w:val="98"/>
  </w:num>
  <w:num w:numId="77">
    <w:abstractNumId w:val="16"/>
  </w:num>
  <w:num w:numId="78">
    <w:abstractNumId w:val="93"/>
  </w:num>
  <w:num w:numId="79">
    <w:abstractNumId w:val="23"/>
  </w:num>
  <w:num w:numId="80">
    <w:abstractNumId w:val="5"/>
  </w:num>
  <w:num w:numId="81">
    <w:abstractNumId w:val="51"/>
  </w:num>
  <w:num w:numId="82">
    <w:abstractNumId w:val="106"/>
  </w:num>
  <w:num w:numId="83">
    <w:abstractNumId w:val="104"/>
  </w:num>
  <w:num w:numId="84">
    <w:abstractNumId w:val="19"/>
  </w:num>
  <w:num w:numId="85">
    <w:abstractNumId w:val="45"/>
  </w:num>
  <w:num w:numId="86">
    <w:abstractNumId w:val="24"/>
  </w:num>
  <w:num w:numId="87">
    <w:abstractNumId w:val="54"/>
  </w:num>
  <w:num w:numId="88">
    <w:abstractNumId w:val="43"/>
  </w:num>
  <w:num w:numId="89">
    <w:abstractNumId w:val="2"/>
  </w:num>
  <w:num w:numId="90">
    <w:abstractNumId w:val="90"/>
  </w:num>
  <w:num w:numId="91">
    <w:abstractNumId w:val="0"/>
  </w:num>
  <w:num w:numId="92">
    <w:abstractNumId w:val="31"/>
  </w:num>
  <w:num w:numId="93">
    <w:abstractNumId w:val="102"/>
  </w:num>
  <w:num w:numId="94">
    <w:abstractNumId w:val="37"/>
  </w:num>
  <w:num w:numId="95">
    <w:abstractNumId w:val="1"/>
  </w:num>
  <w:num w:numId="96">
    <w:abstractNumId w:val="18"/>
  </w:num>
  <w:num w:numId="97">
    <w:abstractNumId w:val="82"/>
  </w:num>
  <w:num w:numId="98">
    <w:abstractNumId w:val="78"/>
  </w:num>
  <w:num w:numId="99">
    <w:abstractNumId w:val="38"/>
  </w:num>
  <w:num w:numId="100">
    <w:abstractNumId w:val="46"/>
  </w:num>
  <w:num w:numId="101">
    <w:abstractNumId w:val="40"/>
  </w:num>
  <w:num w:numId="102">
    <w:abstractNumId w:val="105"/>
  </w:num>
  <w:num w:numId="103">
    <w:abstractNumId w:val="44"/>
  </w:num>
  <w:num w:numId="104">
    <w:abstractNumId w:val="34"/>
  </w:num>
  <w:num w:numId="105">
    <w:abstractNumId w:val="11"/>
  </w:num>
  <w:num w:numId="106">
    <w:abstractNumId w:val="80"/>
  </w:num>
  <w:num w:numId="107">
    <w:abstractNumId w:val="92"/>
  </w:num>
  <w:num w:numId="108">
    <w:abstractNumId w:val="107"/>
  </w:num>
  <w:num w:numId="109">
    <w:abstractNumId w:val="109"/>
  </w:num>
  <w:num w:numId="110">
    <w:abstractNumId w:val="57"/>
  </w:num>
  <w:numIdMacAtCleanup w:val="1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yne.Tu">
    <w15:presenceInfo w15:providerId="None" w15:userId="Wayne.T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6C"/>
    <w:rsid w:val="00013914"/>
    <w:rsid w:val="00020CBE"/>
    <w:rsid w:val="0003025A"/>
    <w:rsid w:val="00052BA6"/>
    <w:rsid w:val="00074518"/>
    <w:rsid w:val="00080FB5"/>
    <w:rsid w:val="000C6A0B"/>
    <w:rsid w:val="000C7C60"/>
    <w:rsid w:val="0011735F"/>
    <w:rsid w:val="00161A5B"/>
    <w:rsid w:val="00163BE3"/>
    <w:rsid w:val="001B06EF"/>
    <w:rsid w:val="001E79EB"/>
    <w:rsid w:val="00210E39"/>
    <w:rsid w:val="00263189"/>
    <w:rsid w:val="00275100"/>
    <w:rsid w:val="00285ED7"/>
    <w:rsid w:val="002E59B9"/>
    <w:rsid w:val="003006CC"/>
    <w:rsid w:val="00306E26"/>
    <w:rsid w:val="003C4557"/>
    <w:rsid w:val="003E11F1"/>
    <w:rsid w:val="004B2A9E"/>
    <w:rsid w:val="005026F3"/>
    <w:rsid w:val="005102AC"/>
    <w:rsid w:val="005340D0"/>
    <w:rsid w:val="0056790A"/>
    <w:rsid w:val="005E421F"/>
    <w:rsid w:val="005F2B6C"/>
    <w:rsid w:val="00631942"/>
    <w:rsid w:val="006358CB"/>
    <w:rsid w:val="006A6471"/>
    <w:rsid w:val="006C632D"/>
    <w:rsid w:val="00702FC7"/>
    <w:rsid w:val="00751EB2"/>
    <w:rsid w:val="007554D7"/>
    <w:rsid w:val="00787478"/>
    <w:rsid w:val="00817F3D"/>
    <w:rsid w:val="0083204A"/>
    <w:rsid w:val="0086671E"/>
    <w:rsid w:val="008A2A6C"/>
    <w:rsid w:val="008B68E7"/>
    <w:rsid w:val="008C2056"/>
    <w:rsid w:val="008D2AC7"/>
    <w:rsid w:val="008F4D50"/>
    <w:rsid w:val="00901A36"/>
    <w:rsid w:val="00920B86"/>
    <w:rsid w:val="00937BE8"/>
    <w:rsid w:val="00960254"/>
    <w:rsid w:val="00981D62"/>
    <w:rsid w:val="009974AF"/>
    <w:rsid w:val="009D34AE"/>
    <w:rsid w:val="009D7884"/>
    <w:rsid w:val="009F6E24"/>
    <w:rsid w:val="00A02159"/>
    <w:rsid w:val="00A0566D"/>
    <w:rsid w:val="00A44A64"/>
    <w:rsid w:val="00A632FD"/>
    <w:rsid w:val="00A9517B"/>
    <w:rsid w:val="00A97792"/>
    <w:rsid w:val="00AB7E53"/>
    <w:rsid w:val="00AC0A09"/>
    <w:rsid w:val="00AD2803"/>
    <w:rsid w:val="00AF7B5A"/>
    <w:rsid w:val="00B04818"/>
    <w:rsid w:val="00B50398"/>
    <w:rsid w:val="00B60263"/>
    <w:rsid w:val="00BA6B86"/>
    <w:rsid w:val="00C27528"/>
    <w:rsid w:val="00C3687F"/>
    <w:rsid w:val="00C900F8"/>
    <w:rsid w:val="00D15E51"/>
    <w:rsid w:val="00D65BDB"/>
    <w:rsid w:val="00D8276E"/>
    <w:rsid w:val="00DA2F48"/>
    <w:rsid w:val="00DB5897"/>
    <w:rsid w:val="00DD75A7"/>
    <w:rsid w:val="00E86E29"/>
    <w:rsid w:val="00EA072B"/>
    <w:rsid w:val="00EB418F"/>
    <w:rsid w:val="00EC1A5F"/>
    <w:rsid w:val="00ED0254"/>
    <w:rsid w:val="00F12B29"/>
    <w:rsid w:val="00F458C3"/>
    <w:rsid w:val="00F52A75"/>
    <w:rsid w:val="00F9072F"/>
    <w:rsid w:val="00F97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04C59-F140-41D0-A0AF-16138EAD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F2B6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F2B6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83204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4B2A9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F2B6C"/>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5F2B6C"/>
    <w:pPr>
      <w:keepLines/>
      <w:widowControl/>
      <w:spacing w:before="240" w:after="0" w:line="259" w:lineRule="auto"/>
      <w:outlineLvl w:val="9"/>
    </w:pPr>
    <w:rPr>
      <w:b w:val="0"/>
      <w:bCs w:val="0"/>
      <w:color w:val="2E74B5" w:themeColor="accent1" w:themeShade="BF"/>
      <w:kern w:val="0"/>
      <w:sz w:val="32"/>
      <w:szCs w:val="32"/>
    </w:rPr>
  </w:style>
  <w:style w:type="character" w:customStyle="1" w:styleId="20">
    <w:name w:val="標題 2 字元"/>
    <w:basedOn w:val="a0"/>
    <w:link w:val="2"/>
    <w:uiPriority w:val="9"/>
    <w:rsid w:val="005F2B6C"/>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B50398"/>
    <w:pPr>
      <w:tabs>
        <w:tab w:val="right" w:leader="dot" w:pos="8302"/>
      </w:tabs>
    </w:pPr>
    <w:rPr>
      <w:noProof/>
      <w:sz w:val="36"/>
    </w:rPr>
  </w:style>
  <w:style w:type="paragraph" w:styleId="21">
    <w:name w:val="toc 2"/>
    <w:basedOn w:val="a"/>
    <w:next w:val="a"/>
    <w:autoRedefine/>
    <w:uiPriority w:val="39"/>
    <w:unhideWhenUsed/>
    <w:rsid w:val="008B68E7"/>
    <w:pPr>
      <w:tabs>
        <w:tab w:val="right" w:leader="dot" w:pos="8296"/>
      </w:tabs>
      <w:ind w:leftChars="200" w:left="480"/>
    </w:pPr>
    <w:rPr>
      <w:rFonts w:ascii="Arial" w:eastAsia="SimSun" w:hAnsi="Arial" w:cs="Arial"/>
      <w:noProof/>
      <w:sz w:val="28"/>
    </w:rPr>
  </w:style>
  <w:style w:type="character" w:styleId="a4">
    <w:name w:val="Hyperlink"/>
    <w:basedOn w:val="a0"/>
    <w:uiPriority w:val="99"/>
    <w:unhideWhenUsed/>
    <w:rsid w:val="003E11F1"/>
    <w:rPr>
      <w:color w:val="0563C1" w:themeColor="hyperlink"/>
      <w:u w:val="single"/>
    </w:rPr>
  </w:style>
  <w:style w:type="paragraph" w:styleId="a5">
    <w:name w:val="List Paragraph"/>
    <w:basedOn w:val="a"/>
    <w:uiPriority w:val="34"/>
    <w:qFormat/>
    <w:rsid w:val="001B06EF"/>
    <w:pPr>
      <w:ind w:leftChars="200" w:left="480"/>
    </w:pPr>
  </w:style>
  <w:style w:type="character" w:customStyle="1" w:styleId="30">
    <w:name w:val="標題 3 字元"/>
    <w:basedOn w:val="a0"/>
    <w:link w:val="3"/>
    <w:uiPriority w:val="9"/>
    <w:semiHidden/>
    <w:rsid w:val="0083204A"/>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4B2A9E"/>
    <w:rPr>
      <w:rFonts w:asciiTheme="majorHAnsi" w:eastAsiaTheme="majorEastAsia" w:hAnsiTheme="majorHAnsi" w:cstheme="majorBidi"/>
      <w:sz w:val="36"/>
      <w:szCs w:val="36"/>
    </w:rPr>
  </w:style>
  <w:style w:type="paragraph" w:customStyle="1" w:styleId="a6">
    <w:name w:val="條平"/>
    <w:basedOn w:val="a"/>
    <w:next w:val="a"/>
    <w:rsid w:val="004B2A9E"/>
    <w:pPr>
      <w:kinsoku w:val="0"/>
      <w:overflowPunct w:val="0"/>
      <w:autoSpaceDE w:val="0"/>
      <w:autoSpaceDN w:val="0"/>
      <w:spacing w:afterLines="20" w:after="20" w:line="280" w:lineRule="exact"/>
      <w:ind w:leftChars="500" w:left="500"/>
      <w:jc w:val="both"/>
    </w:pPr>
    <w:rPr>
      <w:rFonts w:ascii="新細明體" w:eastAsia="新細明體" w:hAnsi="新細明體" w:cs="Times New Roman"/>
      <w:color w:val="000000"/>
      <w:sz w:val="20"/>
      <w:szCs w:val="24"/>
    </w:rPr>
  </w:style>
  <w:style w:type="paragraph" w:styleId="a7">
    <w:name w:val="Intense Quote"/>
    <w:basedOn w:val="a"/>
    <w:next w:val="a"/>
    <w:link w:val="a8"/>
    <w:uiPriority w:val="30"/>
    <w:qFormat/>
    <w:rsid w:val="002631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鮮明引文 字元"/>
    <w:basedOn w:val="a0"/>
    <w:link w:val="a7"/>
    <w:uiPriority w:val="30"/>
    <w:rsid w:val="00263189"/>
    <w:rPr>
      <w:i/>
      <w:iCs/>
      <w:color w:val="5B9BD5" w:themeColor="accent1"/>
    </w:rPr>
  </w:style>
  <w:style w:type="character" w:styleId="a9">
    <w:name w:val="Intense Reference"/>
    <w:basedOn w:val="a0"/>
    <w:uiPriority w:val="32"/>
    <w:qFormat/>
    <w:rsid w:val="00263189"/>
    <w:rPr>
      <w:b/>
      <w:bCs/>
      <w:smallCaps/>
      <w:color w:val="5B9BD5" w:themeColor="accent1"/>
      <w:spacing w:val="5"/>
    </w:rPr>
  </w:style>
  <w:style w:type="character" w:styleId="aa">
    <w:name w:val="Book Title"/>
    <w:basedOn w:val="a0"/>
    <w:uiPriority w:val="33"/>
    <w:qFormat/>
    <w:rsid w:val="00263189"/>
    <w:rPr>
      <w:b/>
      <w:bCs/>
      <w:i/>
      <w:iCs/>
      <w:spacing w:val="5"/>
    </w:rPr>
  </w:style>
  <w:style w:type="character" w:customStyle="1" w:styleId="il">
    <w:name w:val="il"/>
    <w:basedOn w:val="a0"/>
    <w:rsid w:val="00D8276E"/>
  </w:style>
  <w:style w:type="paragraph" w:styleId="ab">
    <w:name w:val="No Spacing"/>
    <w:link w:val="ac"/>
    <w:uiPriority w:val="1"/>
    <w:qFormat/>
    <w:rsid w:val="009D7884"/>
    <w:rPr>
      <w:kern w:val="0"/>
      <w:sz w:val="22"/>
    </w:rPr>
  </w:style>
  <w:style w:type="character" w:customStyle="1" w:styleId="ac">
    <w:name w:val="無間距 字元"/>
    <w:basedOn w:val="a0"/>
    <w:link w:val="ab"/>
    <w:uiPriority w:val="1"/>
    <w:rsid w:val="009D7884"/>
    <w:rPr>
      <w:kern w:val="0"/>
      <w:sz w:val="22"/>
    </w:rPr>
  </w:style>
  <w:style w:type="paragraph" w:styleId="ad">
    <w:name w:val="Title"/>
    <w:basedOn w:val="a"/>
    <w:next w:val="a"/>
    <w:link w:val="ae"/>
    <w:uiPriority w:val="10"/>
    <w:qFormat/>
    <w:rsid w:val="009D7884"/>
    <w:pPr>
      <w:widowControl/>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ae">
    <w:name w:val="標題 字元"/>
    <w:basedOn w:val="a0"/>
    <w:link w:val="ad"/>
    <w:uiPriority w:val="10"/>
    <w:rsid w:val="009D7884"/>
    <w:rPr>
      <w:rFonts w:asciiTheme="majorHAnsi" w:eastAsiaTheme="majorEastAsia" w:hAnsiTheme="majorHAnsi" w:cstheme="majorBidi"/>
      <w:color w:val="404040" w:themeColor="text1" w:themeTint="BF"/>
      <w:spacing w:val="-10"/>
      <w:kern w:val="28"/>
      <w:sz w:val="56"/>
      <w:szCs w:val="56"/>
    </w:rPr>
  </w:style>
  <w:style w:type="paragraph" w:styleId="af">
    <w:name w:val="Subtitle"/>
    <w:basedOn w:val="a"/>
    <w:next w:val="a"/>
    <w:link w:val="af0"/>
    <w:uiPriority w:val="11"/>
    <w:qFormat/>
    <w:rsid w:val="009D7884"/>
    <w:pPr>
      <w:widowControl/>
      <w:numPr>
        <w:ilvl w:val="1"/>
      </w:numPr>
      <w:spacing w:after="160" w:line="259" w:lineRule="auto"/>
    </w:pPr>
    <w:rPr>
      <w:rFonts w:cs="Times New Roman"/>
      <w:color w:val="5A5A5A" w:themeColor="text1" w:themeTint="A5"/>
      <w:spacing w:val="15"/>
      <w:kern w:val="0"/>
      <w:sz w:val="22"/>
    </w:rPr>
  </w:style>
  <w:style w:type="character" w:customStyle="1" w:styleId="af0">
    <w:name w:val="副標題 字元"/>
    <w:basedOn w:val="a0"/>
    <w:link w:val="af"/>
    <w:uiPriority w:val="11"/>
    <w:rsid w:val="009D7884"/>
    <w:rPr>
      <w:rFonts w:cs="Times New Roman"/>
      <w:color w:val="5A5A5A" w:themeColor="text1" w:themeTint="A5"/>
      <w:spacing w:val="15"/>
      <w:kern w:val="0"/>
      <w:sz w:val="22"/>
    </w:rPr>
  </w:style>
  <w:style w:type="paragraph" w:customStyle="1" w:styleId="m-2163956998219657095msolistparagraph">
    <w:name w:val="m_-2163956998219657095msolistparagraph"/>
    <w:basedOn w:val="a"/>
    <w:rsid w:val="00E86E29"/>
    <w:pPr>
      <w:widowControl/>
      <w:spacing w:before="100" w:beforeAutospacing="1" w:after="100" w:afterAutospacing="1"/>
    </w:pPr>
    <w:rPr>
      <w:rFonts w:ascii="新細明體" w:eastAsia="新細明體" w:hAnsi="新細明體" w:cs="新細明體"/>
      <w:kern w:val="0"/>
      <w:szCs w:val="24"/>
    </w:rPr>
  </w:style>
  <w:style w:type="paragraph" w:styleId="af1">
    <w:name w:val="header"/>
    <w:basedOn w:val="a"/>
    <w:link w:val="af2"/>
    <w:uiPriority w:val="99"/>
    <w:unhideWhenUsed/>
    <w:rsid w:val="00631942"/>
    <w:pPr>
      <w:tabs>
        <w:tab w:val="center" w:pos="4153"/>
        <w:tab w:val="right" w:pos="8306"/>
      </w:tabs>
      <w:snapToGrid w:val="0"/>
    </w:pPr>
    <w:rPr>
      <w:sz w:val="20"/>
      <w:szCs w:val="20"/>
    </w:rPr>
  </w:style>
  <w:style w:type="character" w:customStyle="1" w:styleId="af2">
    <w:name w:val="頁首 字元"/>
    <w:basedOn w:val="a0"/>
    <w:link w:val="af1"/>
    <w:uiPriority w:val="99"/>
    <w:rsid w:val="00631942"/>
    <w:rPr>
      <w:sz w:val="20"/>
      <w:szCs w:val="20"/>
    </w:rPr>
  </w:style>
  <w:style w:type="paragraph" w:styleId="af3">
    <w:name w:val="footer"/>
    <w:basedOn w:val="a"/>
    <w:link w:val="af4"/>
    <w:uiPriority w:val="99"/>
    <w:unhideWhenUsed/>
    <w:rsid w:val="00631942"/>
    <w:pPr>
      <w:tabs>
        <w:tab w:val="center" w:pos="4153"/>
        <w:tab w:val="right" w:pos="8306"/>
      </w:tabs>
      <w:snapToGrid w:val="0"/>
    </w:pPr>
    <w:rPr>
      <w:sz w:val="20"/>
      <w:szCs w:val="20"/>
    </w:rPr>
  </w:style>
  <w:style w:type="character" w:customStyle="1" w:styleId="af4">
    <w:name w:val="頁尾 字元"/>
    <w:basedOn w:val="a0"/>
    <w:link w:val="af3"/>
    <w:uiPriority w:val="99"/>
    <w:rsid w:val="00631942"/>
    <w:rPr>
      <w:sz w:val="20"/>
      <w:szCs w:val="20"/>
    </w:rPr>
  </w:style>
  <w:style w:type="paragraph" w:styleId="HTML">
    <w:name w:val="HTML Preformatted"/>
    <w:basedOn w:val="a"/>
    <w:link w:val="HTML0"/>
    <w:uiPriority w:val="99"/>
    <w:semiHidden/>
    <w:unhideWhenUsed/>
    <w:rsid w:val="00817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17F3D"/>
    <w:rPr>
      <w:rFonts w:ascii="細明體" w:eastAsia="細明體" w:hAnsi="細明體" w:cs="細明體"/>
      <w:kern w:val="0"/>
      <w:szCs w:val="24"/>
    </w:rPr>
  </w:style>
  <w:style w:type="paragraph" w:styleId="af5">
    <w:name w:val="Balloon Text"/>
    <w:basedOn w:val="a"/>
    <w:link w:val="af6"/>
    <w:uiPriority w:val="99"/>
    <w:semiHidden/>
    <w:unhideWhenUsed/>
    <w:rsid w:val="00AC0A09"/>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AC0A09"/>
    <w:rPr>
      <w:rFonts w:asciiTheme="majorHAnsi" w:eastAsiaTheme="majorEastAsia" w:hAnsiTheme="majorHAnsi" w:cstheme="majorBidi"/>
      <w:sz w:val="18"/>
      <w:szCs w:val="18"/>
    </w:rPr>
  </w:style>
  <w:style w:type="character" w:styleId="af7">
    <w:name w:val="FollowedHyperlink"/>
    <w:basedOn w:val="a0"/>
    <w:uiPriority w:val="99"/>
    <w:semiHidden/>
    <w:unhideWhenUsed/>
    <w:rsid w:val="00AC0A09"/>
    <w:rPr>
      <w:color w:val="954F72" w:themeColor="followedHyperlink"/>
      <w:u w:val="single"/>
    </w:rPr>
  </w:style>
  <w:style w:type="table" w:styleId="af8">
    <w:name w:val="Table Grid"/>
    <w:basedOn w:val="a1"/>
    <w:uiPriority w:val="39"/>
    <w:rsid w:val="00635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4967">
      <w:bodyDiv w:val="1"/>
      <w:marLeft w:val="0"/>
      <w:marRight w:val="0"/>
      <w:marTop w:val="0"/>
      <w:marBottom w:val="0"/>
      <w:divBdr>
        <w:top w:val="none" w:sz="0" w:space="0" w:color="auto"/>
        <w:left w:val="none" w:sz="0" w:space="0" w:color="auto"/>
        <w:bottom w:val="none" w:sz="0" w:space="0" w:color="auto"/>
        <w:right w:val="none" w:sz="0" w:space="0" w:color="auto"/>
      </w:divBdr>
    </w:div>
    <w:div w:id="129172783">
      <w:bodyDiv w:val="1"/>
      <w:marLeft w:val="0"/>
      <w:marRight w:val="0"/>
      <w:marTop w:val="0"/>
      <w:marBottom w:val="0"/>
      <w:divBdr>
        <w:top w:val="none" w:sz="0" w:space="0" w:color="auto"/>
        <w:left w:val="none" w:sz="0" w:space="0" w:color="auto"/>
        <w:bottom w:val="none" w:sz="0" w:space="0" w:color="auto"/>
        <w:right w:val="none" w:sz="0" w:space="0" w:color="auto"/>
      </w:divBdr>
    </w:div>
    <w:div w:id="504563220">
      <w:bodyDiv w:val="1"/>
      <w:marLeft w:val="0"/>
      <w:marRight w:val="0"/>
      <w:marTop w:val="0"/>
      <w:marBottom w:val="0"/>
      <w:divBdr>
        <w:top w:val="none" w:sz="0" w:space="0" w:color="auto"/>
        <w:left w:val="none" w:sz="0" w:space="0" w:color="auto"/>
        <w:bottom w:val="none" w:sz="0" w:space="0" w:color="auto"/>
        <w:right w:val="none" w:sz="0" w:space="0" w:color="auto"/>
      </w:divBdr>
    </w:div>
    <w:div w:id="918488166">
      <w:bodyDiv w:val="1"/>
      <w:marLeft w:val="0"/>
      <w:marRight w:val="0"/>
      <w:marTop w:val="0"/>
      <w:marBottom w:val="0"/>
      <w:divBdr>
        <w:top w:val="none" w:sz="0" w:space="0" w:color="auto"/>
        <w:left w:val="none" w:sz="0" w:space="0" w:color="auto"/>
        <w:bottom w:val="none" w:sz="0" w:space="0" w:color="auto"/>
        <w:right w:val="none" w:sz="0" w:space="0" w:color="auto"/>
      </w:divBdr>
    </w:div>
    <w:div w:id="1011907912">
      <w:bodyDiv w:val="1"/>
      <w:marLeft w:val="0"/>
      <w:marRight w:val="0"/>
      <w:marTop w:val="0"/>
      <w:marBottom w:val="0"/>
      <w:divBdr>
        <w:top w:val="none" w:sz="0" w:space="0" w:color="auto"/>
        <w:left w:val="none" w:sz="0" w:space="0" w:color="auto"/>
        <w:bottom w:val="none" w:sz="0" w:space="0" w:color="auto"/>
        <w:right w:val="none" w:sz="0" w:space="0" w:color="auto"/>
      </w:divBdr>
    </w:div>
    <w:div w:id="1325235792">
      <w:bodyDiv w:val="1"/>
      <w:marLeft w:val="0"/>
      <w:marRight w:val="0"/>
      <w:marTop w:val="0"/>
      <w:marBottom w:val="0"/>
      <w:divBdr>
        <w:top w:val="none" w:sz="0" w:space="0" w:color="auto"/>
        <w:left w:val="none" w:sz="0" w:space="0" w:color="auto"/>
        <w:bottom w:val="none" w:sz="0" w:space="0" w:color="auto"/>
        <w:right w:val="none" w:sz="0" w:space="0" w:color="auto"/>
      </w:divBdr>
      <w:divsChild>
        <w:div w:id="385683446">
          <w:marLeft w:val="0"/>
          <w:marRight w:val="0"/>
          <w:marTop w:val="0"/>
          <w:marBottom w:val="0"/>
          <w:divBdr>
            <w:top w:val="none" w:sz="0" w:space="0" w:color="auto"/>
            <w:left w:val="none" w:sz="0" w:space="0" w:color="auto"/>
            <w:bottom w:val="none" w:sz="0" w:space="0" w:color="auto"/>
            <w:right w:val="none" w:sz="0" w:space="0" w:color="auto"/>
          </w:divBdr>
        </w:div>
        <w:div w:id="1358585319">
          <w:marLeft w:val="0"/>
          <w:marRight w:val="0"/>
          <w:marTop w:val="0"/>
          <w:marBottom w:val="0"/>
          <w:divBdr>
            <w:top w:val="none" w:sz="0" w:space="0" w:color="auto"/>
            <w:left w:val="none" w:sz="0" w:space="0" w:color="auto"/>
            <w:bottom w:val="none" w:sz="0" w:space="0" w:color="auto"/>
            <w:right w:val="none" w:sz="0" w:space="0" w:color="auto"/>
          </w:divBdr>
        </w:div>
        <w:div w:id="145172988">
          <w:marLeft w:val="0"/>
          <w:marRight w:val="0"/>
          <w:marTop w:val="0"/>
          <w:marBottom w:val="0"/>
          <w:divBdr>
            <w:top w:val="none" w:sz="0" w:space="0" w:color="auto"/>
            <w:left w:val="none" w:sz="0" w:space="0" w:color="auto"/>
            <w:bottom w:val="none" w:sz="0" w:space="0" w:color="auto"/>
            <w:right w:val="none" w:sz="0" w:space="0" w:color="auto"/>
          </w:divBdr>
        </w:div>
        <w:div w:id="962419641">
          <w:marLeft w:val="0"/>
          <w:marRight w:val="0"/>
          <w:marTop w:val="0"/>
          <w:marBottom w:val="0"/>
          <w:divBdr>
            <w:top w:val="none" w:sz="0" w:space="0" w:color="auto"/>
            <w:left w:val="none" w:sz="0" w:space="0" w:color="auto"/>
            <w:bottom w:val="none" w:sz="0" w:space="0" w:color="auto"/>
            <w:right w:val="none" w:sz="0" w:space="0" w:color="auto"/>
          </w:divBdr>
        </w:div>
        <w:div w:id="1643341176">
          <w:marLeft w:val="0"/>
          <w:marRight w:val="0"/>
          <w:marTop w:val="0"/>
          <w:marBottom w:val="0"/>
          <w:divBdr>
            <w:top w:val="none" w:sz="0" w:space="0" w:color="auto"/>
            <w:left w:val="none" w:sz="0" w:space="0" w:color="auto"/>
            <w:bottom w:val="none" w:sz="0" w:space="0" w:color="auto"/>
            <w:right w:val="none" w:sz="0" w:space="0" w:color="auto"/>
          </w:divBdr>
        </w:div>
        <w:div w:id="8072587">
          <w:marLeft w:val="0"/>
          <w:marRight w:val="0"/>
          <w:marTop w:val="0"/>
          <w:marBottom w:val="0"/>
          <w:divBdr>
            <w:top w:val="none" w:sz="0" w:space="0" w:color="auto"/>
            <w:left w:val="none" w:sz="0" w:space="0" w:color="auto"/>
            <w:bottom w:val="none" w:sz="0" w:space="0" w:color="auto"/>
            <w:right w:val="none" w:sz="0" w:space="0" w:color="auto"/>
          </w:divBdr>
          <w:divsChild>
            <w:div w:id="1517428578">
              <w:marLeft w:val="0"/>
              <w:marRight w:val="0"/>
              <w:marTop w:val="0"/>
              <w:marBottom w:val="0"/>
              <w:divBdr>
                <w:top w:val="none" w:sz="0" w:space="0" w:color="auto"/>
                <w:left w:val="none" w:sz="0" w:space="0" w:color="auto"/>
                <w:bottom w:val="none" w:sz="0" w:space="0" w:color="auto"/>
                <w:right w:val="none" w:sz="0" w:space="0" w:color="auto"/>
              </w:divBdr>
            </w:div>
          </w:divsChild>
        </w:div>
        <w:div w:id="2102332793">
          <w:marLeft w:val="0"/>
          <w:marRight w:val="0"/>
          <w:marTop w:val="0"/>
          <w:marBottom w:val="0"/>
          <w:divBdr>
            <w:top w:val="none" w:sz="0" w:space="0" w:color="auto"/>
            <w:left w:val="none" w:sz="0" w:space="0" w:color="auto"/>
            <w:bottom w:val="none" w:sz="0" w:space="0" w:color="auto"/>
            <w:right w:val="none" w:sz="0" w:space="0" w:color="auto"/>
          </w:divBdr>
          <w:divsChild>
            <w:div w:id="1093552059">
              <w:marLeft w:val="0"/>
              <w:marRight w:val="0"/>
              <w:marTop w:val="0"/>
              <w:marBottom w:val="0"/>
              <w:divBdr>
                <w:top w:val="none" w:sz="0" w:space="0" w:color="auto"/>
                <w:left w:val="none" w:sz="0" w:space="0" w:color="auto"/>
                <w:bottom w:val="none" w:sz="0" w:space="0" w:color="auto"/>
                <w:right w:val="none" w:sz="0" w:space="0" w:color="auto"/>
              </w:divBdr>
            </w:div>
          </w:divsChild>
        </w:div>
        <w:div w:id="1604342895">
          <w:marLeft w:val="0"/>
          <w:marRight w:val="0"/>
          <w:marTop w:val="0"/>
          <w:marBottom w:val="0"/>
          <w:divBdr>
            <w:top w:val="none" w:sz="0" w:space="0" w:color="auto"/>
            <w:left w:val="none" w:sz="0" w:space="0" w:color="auto"/>
            <w:bottom w:val="none" w:sz="0" w:space="0" w:color="auto"/>
            <w:right w:val="none" w:sz="0" w:space="0" w:color="auto"/>
          </w:divBdr>
        </w:div>
      </w:divsChild>
    </w:div>
    <w:div w:id="1715231960">
      <w:bodyDiv w:val="1"/>
      <w:marLeft w:val="0"/>
      <w:marRight w:val="0"/>
      <w:marTop w:val="0"/>
      <w:marBottom w:val="0"/>
      <w:divBdr>
        <w:top w:val="none" w:sz="0" w:space="0" w:color="auto"/>
        <w:left w:val="none" w:sz="0" w:space="0" w:color="auto"/>
        <w:bottom w:val="none" w:sz="0" w:space="0" w:color="auto"/>
        <w:right w:val="none" w:sz="0" w:space="0" w:color="auto"/>
      </w:divBdr>
    </w:div>
    <w:div w:id="1918661414">
      <w:bodyDiv w:val="1"/>
      <w:marLeft w:val="0"/>
      <w:marRight w:val="0"/>
      <w:marTop w:val="0"/>
      <w:marBottom w:val="0"/>
      <w:divBdr>
        <w:top w:val="none" w:sz="0" w:space="0" w:color="auto"/>
        <w:left w:val="none" w:sz="0" w:space="0" w:color="auto"/>
        <w:bottom w:val="none" w:sz="0" w:space="0" w:color="auto"/>
        <w:right w:val="none" w:sz="0" w:space="0" w:color="auto"/>
      </w:divBdr>
    </w:div>
    <w:div w:id="207238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alendar.google.com/calendar/embed?src=neutec.com.tw_g0729if62r4u4s0392bmel8bio%40group.calendar.google.com&amp;ctz=Asia%2FTaipei" TargetMode="Externa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台北市內湖區洲子街57號6樓 | 2020年版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A9408-1FB1-436E-99FF-F5C2750B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31</Pages>
  <Words>2798</Words>
  <Characters>15949</Characters>
  <Application>Microsoft Office Word</Application>
  <DocSecurity>0</DocSecurity>
  <Lines>132</Lines>
  <Paragraphs>37</Paragraphs>
  <ScaleCrop>false</ScaleCrop>
  <Company>睿世軟體科技股份有限公司</Company>
  <LinksUpToDate>false</LinksUpToDate>
  <CharactersWithSpaces>18710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員工手冊</dc:title>
  <dc:subject>EMPLOYEE HANDBOOK</dc:subject>
  <dc:creator>Human Resources</dc:creator>
  <cp:keywords/>
  <dc:description/>
  <cp:lastModifiedBy>Wayne.Tu</cp:lastModifiedBy>
  <cp:revision>10</cp:revision>
  <dcterms:created xsi:type="dcterms:W3CDTF">2019-11-07T02:25:00Z</dcterms:created>
  <dcterms:modified xsi:type="dcterms:W3CDTF">2019-11-12T07:18:00Z</dcterms:modified>
</cp:coreProperties>
</file>